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869" w:rsidRPr="001A1DC3" w:rsidRDefault="00725869">
      <w:pPr>
        <w:jc w:val="center"/>
        <w:rPr>
          <w:b/>
          <w:color w:val="FF0000"/>
          <w:sz w:val="56"/>
          <w:szCs w:val="56"/>
        </w:rPr>
      </w:pPr>
    </w:p>
    <w:p w:rsidR="00725869" w:rsidRPr="001A1DC3" w:rsidRDefault="00725869">
      <w:pPr>
        <w:jc w:val="left"/>
        <w:rPr>
          <w:b/>
          <w:color w:val="FF0000"/>
          <w:sz w:val="56"/>
          <w:szCs w:val="56"/>
        </w:rPr>
      </w:pPr>
    </w:p>
    <w:p w:rsidR="00725869" w:rsidRPr="001A1DC3" w:rsidRDefault="00C05576">
      <w:pPr>
        <w:jc w:val="center"/>
        <w:rPr>
          <w:b/>
          <w:color w:val="FF0000"/>
          <w:sz w:val="56"/>
          <w:szCs w:val="56"/>
        </w:rPr>
      </w:pPr>
      <w:r w:rsidRPr="001A1DC3">
        <w:rPr>
          <w:rFonts w:eastAsia="Times New Roman" w:cs="Arial"/>
          <w:b/>
          <w:noProof/>
          <w:color w:val="FF0000"/>
          <w:sz w:val="26"/>
          <w:szCs w:val="26"/>
          <w:lang w:eastAsia="de-DE"/>
        </w:rPr>
        <w:drawing>
          <wp:inline distT="0" distB="0" distL="0" distR="0" wp14:anchorId="37A40913" wp14:editId="2AFCDF77">
            <wp:extent cx="3811292" cy="10382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3818041" cy="1040063"/>
                    </a:xfrm>
                    <a:prstGeom prst="rect">
                      <a:avLst/>
                    </a:prstGeom>
                  </pic:spPr>
                </pic:pic>
              </a:graphicData>
            </a:graphic>
          </wp:inline>
        </w:drawing>
      </w:r>
    </w:p>
    <w:p w:rsidR="00725869" w:rsidRPr="001A1DC3" w:rsidRDefault="00725869">
      <w:pPr>
        <w:jc w:val="center"/>
        <w:rPr>
          <w:b/>
          <w:color w:val="FF0000"/>
          <w:sz w:val="56"/>
          <w:szCs w:val="56"/>
        </w:rPr>
      </w:pPr>
    </w:p>
    <w:p w:rsidR="00725869" w:rsidRPr="001A1DC3" w:rsidRDefault="00725869">
      <w:pPr>
        <w:jc w:val="center"/>
        <w:rPr>
          <w:b/>
          <w:color w:val="FF0000"/>
          <w:sz w:val="56"/>
          <w:szCs w:val="56"/>
        </w:rPr>
      </w:pPr>
    </w:p>
    <w:p w:rsidR="00725869" w:rsidRPr="001A1DC3" w:rsidRDefault="00725869">
      <w:pPr>
        <w:jc w:val="center"/>
        <w:rPr>
          <w:b/>
          <w:color w:val="FF0000"/>
          <w:sz w:val="56"/>
          <w:szCs w:val="56"/>
        </w:rPr>
      </w:pPr>
    </w:p>
    <w:p w:rsidR="00725869" w:rsidRDefault="00C05576">
      <w:pPr>
        <w:pStyle w:val="Titel"/>
        <w:jc w:val="center"/>
      </w:pPr>
      <w:r>
        <w:t>Konzeptentwurf einer Drohne</w:t>
      </w:r>
    </w:p>
    <w:p w:rsidR="00725869" w:rsidRPr="001A1DC3" w:rsidRDefault="00725869">
      <w:pPr>
        <w:jc w:val="center"/>
        <w:rPr>
          <w:color w:val="FF0000"/>
        </w:rPr>
      </w:pPr>
    </w:p>
    <w:p w:rsidR="00725869" w:rsidRDefault="00C05576">
      <w:pPr>
        <w:pStyle w:val="Titel"/>
        <w:jc w:val="center"/>
      </w:pPr>
      <w:r>
        <w:t xml:space="preserve">= </w:t>
      </w:r>
      <w:r w:rsidR="00730813">
        <w:t>Pflichtenheft</w:t>
      </w:r>
      <w:r>
        <w:t xml:space="preserve"> =</w:t>
      </w:r>
    </w:p>
    <w:p w:rsidR="00725869" w:rsidRPr="001A1DC3" w:rsidRDefault="00725869">
      <w:pPr>
        <w:jc w:val="center"/>
        <w:rPr>
          <w:color w:val="FF0000"/>
        </w:rPr>
      </w:pPr>
    </w:p>
    <w:p w:rsidR="00725869" w:rsidRPr="001A1DC3" w:rsidRDefault="00725869">
      <w:pPr>
        <w:jc w:val="center"/>
        <w:rPr>
          <w:color w:val="FF0000"/>
        </w:rPr>
      </w:pPr>
    </w:p>
    <w:p w:rsidR="00725869" w:rsidRPr="001A1DC3" w:rsidRDefault="00C05576">
      <w:pPr>
        <w:jc w:val="center"/>
        <w:rPr>
          <w:color w:val="FF0000"/>
        </w:rPr>
      </w:pPr>
      <w:r w:rsidRPr="001A1DC3">
        <w:rPr>
          <w:color w:val="FF0000"/>
        </w:rPr>
        <w:br w:type="page"/>
      </w:r>
    </w:p>
    <w:p w:rsidR="00725869" w:rsidRPr="004C35A8" w:rsidRDefault="00C423D8">
      <w:pPr>
        <w:rPr>
          <w:color w:val="000000" w:themeColor="text1"/>
        </w:rPr>
      </w:pPr>
      <w:r>
        <w:rPr>
          <w:color w:val="000000" w:themeColor="text1"/>
        </w:rPr>
        <w:lastRenderedPageBreak/>
        <w:t>Version:</w:t>
      </w:r>
      <w:r>
        <w:rPr>
          <w:color w:val="000000" w:themeColor="text1"/>
        </w:rPr>
        <w:tab/>
      </w:r>
      <w:r>
        <w:rPr>
          <w:color w:val="000000" w:themeColor="text1"/>
        </w:rPr>
        <w:tab/>
        <w:t>0.6</w:t>
      </w:r>
      <w:r>
        <w:rPr>
          <w:color w:val="000000" w:themeColor="text1"/>
        </w:rPr>
        <w:br/>
        <w:t>letzte Änderung:</w:t>
      </w:r>
      <w:r>
        <w:rPr>
          <w:color w:val="000000" w:themeColor="text1"/>
        </w:rPr>
        <w:tab/>
        <w:t>25.04</w:t>
      </w:r>
      <w:r w:rsidR="00C05576" w:rsidRPr="004C35A8">
        <w:rPr>
          <w:color w:val="000000" w:themeColor="text1"/>
        </w:rPr>
        <w:t>.2018</w:t>
      </w:r>
    </w:p>
    <w:p w:rsidR="00725869" w:rsidRPr="001A1DC3" w:rsidRDefault="00725869">
      <w:pPr>
        <w:jc w:val="left"/>
        <w:rPr>
          <w:color w:val="FF0000"/>
        </w:rPr>
      </w:pPr>
    </w:p>
    <w:sdt>
      <w:sdtPr>
        <w:rPr>
          <w:rFonts w:ascii="Arial" w:eastAsiaTheme="minorHAnsi" w:hAnsi="Arial" w:cstheme="minorBidi"/>
          <w:b w:val="0"/>
          <w:bCs w:val="0"/>
          <w:color w:val="auto"/>
          <w:sz w:val="24"/>
          <w:szCs w:val="22"/>
          <w:lang w:eastAsia="en-US"/>
        </w:rPr>
        <w:id w:val="-54330253"/>
        <w:docPartObj>
          <w:docPartGallery w:val="Table of Contents"/>
          <w:docPartUnique/>
        </w:docPartObj>
      </w:sdtPr>
      <w:sdtEndPr>
        <w:rPr>
          <w:color w:val="FF0000"/>
          <w:sz w:val="20"/>
        </w:rPr>
      </w:sdtEndPr>
      <w:sdtContent>
        <w:p w:rsidR="00725869" w:rsidRDefault="00C05576">
          <w:pPr>
            <w:pStyle w:val="Inhaltsverzeichnisberschrift"/>
          </w:pPr>
          <w:r>
            <w:t>Inhaltsverzeichnis</w:t>
          </w:r>
        </w:p>
        <w:p w:rsidR="00725869" w:rsidRPr="001A1DC3" w:rsidRDefault="00725869">
          <w:pPr>
            <w:rPr>
              <w:color w:val="FF0000"/>
              <w:lang w:eastAsia="de-DE"/>
            </w:rPr>
          </w:pPr>
        </w:p>
        <w:p w:rsidR="001A1FF2" w:rsidRDefault="00C05576">
          <w:pPr>
            <w:pStyle w:val="Verzeichnis1"/>
            <w:tabs>
              <w:tab w:val="left" w:pos="400"/>
              <w:tab w:val="right" w:leader="dot" w:pos="9062"/>
            </w:tabs>
            <w:rPr>
              <w:ins w:id="0" w:author="Hagen Meyer" w:date="2018-04-23T18:52:00Z"/>
              <w:rFonts w:asciiTheme="minorHAnsi" w:eastAsiaTheme="minorEastAsia" w:hAnsiTheme="minorHAnsi"/>
              <w:noProof/>
              <w:sz w:val="22"/>
              <w:lang w:eastAsia="de-DE"/>
            </w:rPr>
          </w:pPr>
          <w:r w:rsidRPr="004C35A8">
            <w:rPr>
              <w:color w:val="000000" w:themeColor="text1"/>
            </w:rPr>
            <w:fldChar w:fldCharType="begin"/>
          </w:r>
          <w:r w:rsidRPr="004C35A8">
            <w:rPr>
              <w:color w:val="000000" w:themeColor="text1"/>
            </w:rPr>
            <w:instrText xml:space="preserve"> TOC \o "1-3" \h \z \u </w:instrText>
          </w:r>
          <w:r w:rsidRPr="004C35A8">
            <w:rPr>
              <w:color w:val="000000" w:themeColor="text1"/>
            </w:rPr>
            <w:fldChar w:fldCharType="separate"/>
          </w:r>
          <w:ins w:id="1" w:author="Hagen Meyer" w:date="2018-04-23T18:52:00Z">
            <w:r w:rsidR="001A1FF2" w:rsidRPr="00590614">
              <w:rPr>
                <w:rStyle w:val="Hyperlink"/>
                <w:noProof/>
              </w:rPr>
              <w:fldChar w:fldCharType="begin"/>
            </w:r>
            <w:r w:rsidR="001A1FF2" w:rsidRPr="00590614">
              <w:rPr>
                <w:rStyle w:val="Hyperlink"/>
                <w:noProof/>
              </w:rPr>
              <w:instrText xml:space="preserve"> </w:instrText>
            </w:r>
            <w:r w:rsidR="001A1FF2">
              <w:rPr>
                <w:noProof/>
              </w:rPr>
              <w:instrText>HYPERLINK \l "_Toc512272905"</w:instrText>
            </w:r>
            <w:r w:rsidR="001A1FF2" w:rsidRPr="00590614">
              <w:rPr>
                <w:rStyle w:val="Hyperlink"/>
                <w:noProof/>
              </w:rPr>
              <w:instrText xml:space="preserve"> </w:instrText>
            </w:r>
            <w:r w:rsidR="001A1FF2" w:rsidRPr="00590614">
              <w:rPr>
                <w:rStyle w:val="Hyperlink"/>
                <w:noProof/>
              </w:rPr>
              <w:fldChar w:fldCharType="separate"/>
            </w:r>
            <w:r w:rsidR="001A1FF2" w:rsidRPr="00590614">
              <w:rPr>
                <w:rStyle w:val="Hyperlink"/>
                <w:noProof/>
              </w:rPr>
              <w:t>1</w:t>
            </w:r>
            <w:r w:rsidR="001A1FF2">
              <w:rPr>
                <w:rFonts w:asciiTheme="minorHAnsi" w:eastAsiaTheme="minorEastAsia" w:hAnsiTheme="minorHAnsi"/>
                <w:noProof/>
                <w:sz w:val="22"/>
                <w:lang w:eastAsia="de-DE"/>
              </w:rPr>
              <w:tab/>
            </w:r>
            <w:r w:rsidR="001A1FF2" w:rsidRPr="00590614">
              <w:rPr>
                <w:rStyle w:val="Hyperlink"/>
                <w:noProof/>
              </w:rPr>
              <w:t>Projektangaben</w:t>
            </w:r>
            <w:r w:rsidR="001A1FF2">
              <w:rPr>
                <w:noProof/>
                <w:webHidden/>
              </w:rPr>
              <w:tab/>
            </w:r>
            <w:r w:rsidR="001A1FF2">
              <w:rPr>
                <w:noProof/>
                <w:webHidden/>
              </w:rPr>
              <w:fldChar w:fldCharType="begin"/>
            </w:r>
            <w:r w:rsidR="001A1FF2">
              <w:rPr>
                <w:noProof/>
                <w:webHidden/>
              </w:rPr>
              <w:instrText xml:space="preserve"> PAGEREF _Toc512272905 \h </w:instrText>
            </w:r>
          </w:ins>
          <w:r w:rsidR="001A1FF2">
            <w:rPr>
              <w:noProof/>
              <w:webHidden/>
            </w:rPr>
          </w:r>
          <w:r w:rsidR="001A1FF2">
            <w:rPr>
              <w:noProof/>
              <w:webHidden/>
            </w:rPr>
            <w:fldChar w:fldCharType="separate"/>
          </w:r>
          <w:ins w:id="2" w:author="Hagen Meyer" w:date="2018-04-23T18:52:00Z">
            <w:r w:rsidR="001A1FF2">
              <w:rPr>
                <w:noProof/>
                <w:webHidden/>
              </w:rPr>
              <w:t>4</w:t>
            </w:r>
            <w:r w:rsidR="001A1FF2">
              <w:rPr>
                <w:noProof/>
                <w:webHidden/>
              </w:rPr>
              <w:fldChar w:fldCharType="end"/>
            </w:r>
            <w:r w:rsidR="001A1FF2" w:rsidRPr="00590614">
              <w:rPr>
                <w:rStyle w:val="Hyperlink"/>
                <w:noProof/>
              </w:rPr>
              <w:fldChar w:fldCharType="end"/>
            </w:r>
          </w:ins>
        </w:p>
        <w:p w:rsidR="001A1FF2" w:rsidRDefault="001A1FF2">
          <w:pPr>
            <w:pStyle w:val="Verzeichnis1"/>
            <w:tabs>
              <w:tab w:val="left" w:pos="400"/>
              <w:tab w:val="right" w:leader="dot" w:pos="9062"/>
            </w:tabs>
            <w:rPr>
              <w:ins w:id="3" w:author="Hagen Meyer" w:date="2018-04-23T18:52:00Z"/>
              <w:rFonts w:asciiTheme="minorHAnsi" w:eastAsiaTheme="minorEastAsia" w:hAnsiTheme="minorHAnsi"/>
              <w:noProof/>
              <w:sz w:val="22"/>
              <w:lang w:eastAsia="de-DE"/>
            </w:rPr>
          </w:pPr>
          <w:ins w:id="4" w:author="Hagen Meyer" w:date="2018-04-23T18:52:00Z">
            <w:r w:rsidRPr="00590614">
              <w:rPr>
                <w:rStyle w:val="Hyperlink"/>
                <w:noProof/>
              </w:rPr>
              <w:fldChar w:fldCharType="begin"/>
            </w:r>
            <w:r w:rsidRPr="00590614">
              <w:rPr>
                <w:rStyle w:val="Hyperlink"/>
                <w:noProof/>
              </w:rPr>
              <w:instrText xml:space="preserve"> </w:instrText>
            </w:r>
            <w:r>
              <w:rPr>
                <w:noProof/>
              </w:rPr>
              <w:instrText>HYPERLINK \l "_Toc512272906"</w:instrText>
            </w:r>
            <w:r w:rsidRPr="00590614">
              <w:rPr>
                <w:rStyle w:val="Hyperlink"/>
                <w:noProof/>
              </w:rPr>
              <w:instrText xml:space="preserve"> </w:instrText>
            </w:r>
            <w:r w:rsidRPr="00590614">
              <w:rPr>
                <w:rStyle w:val="Hyperlink"/>
                <w:noProof/>
              </w:rPr>
              <w:fldChar w:fldCharType="separate"/>
            </w:r>
            <w:r w:rsidRPr="00590614">
              <w:rPr>
                <w:rStyle w:val="Hyperlink"/>
                <w:noProof/>
              </w:rPr>
              <w:t>2</w:t>
            </w:r>
            <w:r>
              <w:rPr>
                <w:rFonts w:asciiTheme="minorHAnsi" w:eastAsiaTheme="minorEastAsia" w:hAnsiTheme="minorHAnsi"/>
                <w:noProof/>
                <w:sz w:val="22"/>
                <w:lang w:eastAsia="de-DE"/>
              </w:rPr>
              <w:tab/>
            </w:r>
            <w:r w:rsidRPr="00590614">
              <w:rPr>
                <w:rStyle w:val="Hyperlink"/>
                <w:noProof/>
              </w:rPr>
              <w:t>Ausgangssituation</w:t>
            </w:r>
            <w:r>
              <w:rPr>
                <w:noProof/>
                <w:webHidden/>
              </w:rPr>
              <w:tab/>
            </w:r>
            <w:r>
              <w:rPr>
                <w:noProof/>
                <w:webHidden/>
              </w:rPr>
              <w:fldChar w:fldCharType="begin"/>
            </w:r>
            <w:r>
              <w:rPr>
                <w:noProof/>
                <w:webHidden/>
              </w:rPr>
              <w:instrText xml:space="preserve"> PAGEREF _Toc512272906 \h </w:instrText>
            </w:r>
          </w:ins>
          <w:r>
            <w:rPr>
              <w:noProof/>
              <w:webHidden/>
            </w:rPr>
          </w:r>
          <w:r>
            <w:rPr>
              <w:noProof/>
              <w:webHidden/>
            </w:rPr>
            <w:fldChar w:fldCharType="separate"/>
          </w:r>
          <w:ins w:id="5" w:author="Hagen Meyer" w:date="2018-04-23T18:52:00Z">
            <w:r>
              <w:rPr>
                <w:noProof/>
                <w:webHidden/>
              </w:rPr>
              <w:t>5</w:t>
            </w:r>
            <w:r>
              <w:rPr>
                <w:noProof/>
                <w:webHidden/>
              </w:rPr>
              <w:fldChar w:fldCharType="end"/>
            </w:r>
            <w:r w:rsidRPr="00590614">
              <w:rPr>
                <w:rStyle w:val="Hyperlink"/>
                <w:noProof/>
              </w:rPr>
              <w:fldChar w:fldCharType="end"/>
            </w:r>
          </w:ins>
        </w:p>
        <w:p w:rsidR="001A1FF2" w:rsidRDefault="001A1FF2">
          <w:pPr>
            <w:pStyle w:val="Verzeichnis2"/>
            <w:tabs>
              <w:tab w:val="left" w:pos="880"/>
              <w:tab w:val="right" w:leader="dot" w:pos="9062"/>
            </w:tabs>
            <w:rPr>
              <w:ins w:id="6" w:author="Hagen Meyer" w:date="2018-04-23T18:52:00Z"/>
              <w:rFonts w:asciiTheme="minorHAnsi" w:eastAsiaTheme="minorEastAsia" w:hAnsiTheme="minorHAnsi"/>
              <w:noProof/>
              <w:sz w:val="22"/>
              <w:lang w:eastAsia="de-DE"/>
            </w:rPr>
          </w:pPr>
          <w:ins w:id="7" w:author="Hagen Meyer" w:date="2018-04-23T18:52:00Z">
            <w:r w:rsidRPr="00590614">
              <w:rPr>
                <w:rStyle w:val="Hyperlink"/>
                <w:noProof/>
              </w:rPr>
              <w:fldChar w:fldCharType="begin"/>
            </w:r>
            <w:r w:rsidRPr="00590614">
              <w:rPr>
                <w:rStyle w:val="Hyperlink"/>
                <w:noProof/>
              </w:rPr>
              <w:instrText xml:space="preserve"> </w:instrText>
            </w:r>
            <w:r>
              <w:rPr>
                <w:noProof/>
              </w:rPr>
              <w:instrText>HYPERLINK \l "_Toc512272907"</w:instrText>
            </w:r>
            <w:r w:rsidRPr="00590614">
              <w:rPr>
                <w:rStyle w:val="Hyperlink"/>
                <w:noProof/>
              </w:rPr>
              <w:instrText xml:space="preserve"> </w:instrText>
            </w:r>
            <w:r w:rsidRPr="00590614">
              <w:rPr>
                <w:rStyle w:val="Hyperlink"/>
                <w:noProof/>
              </w:rPr>
              <w:fldChar w:fldCharType="separate"/>
            </w:r>
            <w:r w:rsidRPr="00590614">
              <w:rPr>
                <w:rStyle w:val="Hyperlink"/>
                <w:noProof/>
              </w:rPr>
              <w:t>2.1</w:t>
            </w:r>
            <w:r>
              <w:rPr>
                <w:rFonts w:asciiTheme="minorHAnsi" w:eastAsiaTheme="minorEastAsia" w:hAnsiTheme="minorHAnsi"/>
                <w:noProof/>
                <w:sz w:val="22"/>
                <w:lang w:eastAsia="de-DE"/>
              </w:rPr>
              <w:tab/>
            </w:r>
            <w:r w:rsidRPr="00590614">
              <w:rPr>
                <w:rStyle w:val="Hyperlink"/>
                <w:noProof/>
              </w:rPr>
              <w:t>Beschreibung des Kunden</w:t>
            </w:r>
            <w:r>
              <w:rPr>
                <w:noProof/>
                <w:webHidden/>
              </w:rPr>
              <w:tab/>
            </w:r>
            <w:r>
              <w:rPr>
                <w:noProof/>
                <w:webHidden/>
              </w:rPr>
              <w:fldChar w:fldCharType="begin"/>
            </w:r>
            <w:r>
              <w:rPr>
                <w:noProof/>
                <w:webHidden/>
              </w:rPr>
              <w:instrText xml:space="preserve"> PAGEREF _Toc512272907 \h </w:instrText>
            </w:r>
          </w:ins>
          <w:r>
            <w:rPr>
              <w:noProof/>
              <w:webHidden/>
            </w:rPr>
          </w:r>
          <w:r>
            <w:rPr>
              <w:noProof/>
              <w:webHidden/>
            </w:rPr>
            <w:fldChar w:fldCharType="separate"/>
          </w:r>
          <w:ins w:id="8" w:author="Hagen Meyer" w:date="2018-04-23T18:52:00Z">
            <w:r>
              <w:rPr>
                <w:noProof/>
                <w:webHidden/>
              </w:rPr>
              <w:t>5</w:t>
            </w:r>
            <w:r>
              <w:rPr>
                <w:noProof/>
                <w:webHidden/>
              </w:rPr>
              <w:fldChar w:fldCharType="end"/>
            </w:r>
            <w:r w:rsidRPr="00590614">
              <w:rPr>
                <w:rStyle w:val="Hyperlink"/>
                <w:noProof/>
              </w:rPr>
              <w:fldChar w:fldCharType="end"/>
            </w:r>
          </w:ins>
        </w:p>
        <w:p w:rsidR="001A1FF2" w:rsidRDefault="001A1FF2">
          <w:pPr>
            <w:pStyle w:val="Verzeichnis2"/>
            <w:tabs>
              <w:tab w:val="left" w:pos="880"/>
              <w:tab w:val="right" w:leader="dot" w:pos="9062"/>
            </w:tabs>
            <w:rPr>
              <w:ins w:id="9" w:author="Hagen Meyer" w:date="2018-04-23T18:52:00Z"/>
              <w:rFonts w:asciiTheme="minorHAnsi" w:eastAsiaTheme="minorEastAsia" w:hAnsiTheme="minorHAnsi"/>
              <w:noProof/>
              <w:sz w:val="22"/>
              <w:lang w:eastAsia="de-DE"/>
            </w:rPr>
          </w:pPr>
          <w:ins w:id="10" w:author="Hagen Meyer" w:date="2018-04-23T18:52:00Z">
            <w:r w:rsidRPr="00590614">
              <w:rPr>
                <w:rStyle w:val="Hyperlink"/>
                <w:noProof/>
              </w:rPr>
              <w:fldChar w:fldCharType="begin"/>
            </w:r>
            <w:r w:rsidRPr="00590614">
              <w:rPr>
                <w:rStyle w:val="Hyperlink"/>
                <w:noProof/>
              </w:rPr>
              <w:instrText xml:space="preserve"> </w:instrText>
            </w:r>
            <w:r>
              <w:rPr>
                <w:noProof/>
              </w:rPr>
              <w:instrText>HYPERLINK \l "_Toc512272908"</w:instrText>
            </w:r>
            <w:r w:rsidRPr="00590614">
              <w:rPr>
                <w:rStyle w:val="Hyperlink"/>
                <w:noProof/>
              </w:rPr>
              <w:instrText xml:space="preserve"> </w:instrText>
            </w:r>
            <w:r w:rsidRPr="00590614">
              <w:rPr>
                <w:rStyle w:val="Hyperlink"/>
                <w:noProof/>
              </w:rPr>
              <w:fldChar w:fldCharType="separate"/>
            </w:r>
            <w:r w:rsidRPr="00590614">
              <w:rPr>
                <w:rStyle w:val="Hyperlink"/>
                <w:noProof/>
              </w:rPr>
              <w:t>2.2</w:t>
            </w:r>
            <w:r>
              <w:rPr>
                <w:rFonts w:asciiTheme="minorHAnsi" w:eastAsiaTheme="minorEastAsia" w:hAnsiTheme="minorHAnsi"/>
                <w:noProof/>
                <w:sz w:val="22"/>
                <w:lang w:eastAsia="de-DE"/>
              </w:rPr>
              <w:tab/>
            </w:r>
            <w:r w:rsidRPr="00590614">
              <w:rPr>
                <w:rStyle w:val="Hyperlink"/>
                <w:noProof/>
              </w:rPr>
              <w:t>Ist-Zustand</w:t>
            </w:r>
            <w:r>
              <w:rPr>
                <w:noProof/>
                <w:webHidden/>
              </w:rPr>
              <w:tab/>
            </w:r>
            <w:r>
              <w:rPr>
                <w:noProof/>
                <w:webHidden/>
              </w:rPr>
              <w:fldChar w:fldCharType="begin"/>
            </w:r>
            <w:r>
              <w:rPr>
                <w:noProof/>
                <w:webHidden/>
              </w:rPr>
              <w:instrText xml:space="preserve"> PAGEREF _Toc512272908 \h </w:instrText>
            </w:r>
          </w:ins>
          <w:r>
            <w:rPr>
              <w:noProof/>
              <w:webHidden/>
            </w:rPr>
          </w:r>
          <w:r>
            <w:rPr>
              <w:noProof/>
              <w:webHidden/>
            </w:rPr>
            <w:fldChar w:fldCharType="separate"/>
          </w:r>
          <w:ins w:id="11" w:author="Hagen Meyer" w:date="2018-04-23T18:52:00Z">
            <w:r>
              <w:rPr>
                <w:noProof/>
                <w:webHidden/>
              </w:rPr>
              <w:t>5</w:t>
            </w:r>
            <w:r>
              <w:rPr>
                <w:noProof/>
                <w:webHidden/>
              </w:rPr>
              <w:fldChar w:fldCharType="end"/>
            </w:r>
            <w:r w:rsidRPr="00590614">
              <w:rPr>
                <w:rStyle w:val="Hyperlink"/>
                <w:noProof/>
              </w:rPr>
              <w:fldChar w:fldCharType="end"/>
            </w:r>
          </w:ins>
        </w:p>
        <w:p w:rsidR="001A1FF2" w:rsidRDefault="001A1FF2">
          <w:pPr>
            <w:pStyle w:val="Verzeichnis2"/>
            <w:tabs>
              <w:tab w:val="left" w:pos="880"/>
              <w:tab w:val="right" w:leader="dot" w:pos="9062"/>
            </w:tabs>
            <w:rPr>
              <w:ins w:id="12" w:author="Hagen Meyer" w:date="2018-04-23T18:52:00Z"/>
              <w:rFonts w:asciiTheme="minorHAnsi" w:eastAsiaTheme="minorEastAsia" w:hAnsiTheme="minorHAnsi"/>
              <w:noProof/>
              <w:sz w:val="22"/>
              <w:lang w:eastAsia="de-DE"/>
            </w:rPr>
          </w:pPr>
          <w:ins w:id="13" w:author="Hagen Meyer" w:date="2018-04-23T18:52:00Z">
            <w:r w:rsidRPr="00590614">
              <w:rPr>
                <w:rStyle w:val="Hyperlink"/>
                <w:noProof/>
              </w:rPr>
              <w:fldChar w:fldCharType="begin"/>
            </w:r>
            <w:r w:rsidRPr="00590614">
              <w:rPr>
                <w:rStyle w:val="Hyperlink"/>
                <w:noProof/>
              </w:rPr>
              <w:instrText xml:space="preserve"> </w:instrText>
            </w:r>
            <w:r>
              <w:rPr>
                <w:noProof/>
              </w:rPr>
              <w:instrText>HYPERLINK \l "_Toc512272909"</w:instrText>
            </w:r>
            <w:r w:rsidRPr="00590614">
              <w:rPr>
                <w:rStyle w:val="Hyperlink"/>
                <w:noProof/>
              </w:rPr>
              <w:instrText xml:space="preserve"> </w:instrText>
            </w:r>
            <w:r w:rsidRPr="00590614">
              <w:rPr>
                <w:rStyle w:val="Hyperlink"/>
                <w:noProof/>
              </w:rPr>
              <w:fldChar w:fldCharType="separate"/>
            </w:r>
            <w:r w:rsidRPr="00590614">
              <w:rPr>
                <w:rStyle w:val="Hyperlink"/>
                <w:noProof/>
              </w:rPr>
              <w:t>2.3</w:t>
            </w:r>
            <w:r>
              <w:rPr>
                <w:rFonts w:asciiTheme="minorHAnsi" w:eastAsiaTheme="minorEastAsia" w:hAnsiTheme="minorHAnsi"/>
                <w:noProof/>
                <w:sz w:val="22"/>
                <w:lang w:eastAsia="de-DE"/>
              </w:rPr>
              <w:tab/>
            </w:r>
            <w:r w:rsidRPr="00590614">
              <w:rPr>
                <w:rStyle w:val="Hyperlink"/>
                <w:noProof/>
              </w:rPr>
              <w:t>Projektauslöser</w:t>
            </w:r>
            <w:r>
              <w:rPr>
                <w:noProof/>
                <w:webHidden/>
              </w:rPr>
              <w:tab/>
            </w:r>
            <w:r>
              <w:rPr>
                <w:noProof/>
                <w:webHidden/>
              </w:rPr>
              <w:fldChar w:fldCharType="begin"/>
            </w:r>
            <w:r>
              <w:rPr>
                <w:noProof/>
                <w:webHidden/>
              </w:rPr>
              <w:instrText xml:space="preserve"> PAGEREF _Toc512272909 \h </w:instrText>
            </w:r>
          </w:ins>
          <w:r>
            <w:rPr>
              <w:noProof/>
              <w:webHidden/>
            </w:rPr>
          </w:r>
          <w:r>
            <w:rPr>
              <w:noProof/>
              <w:webHidden/>
            </w:rPr>
            <w:fldChar w:fldCharType="separate"/>
          </w:r>
          <w:ins w:id="14" w:author="Hagen Meyer" w:date="2018-04-23T18:52:00Z">
            <w:r>
              <w:rPr>
                <w:noProof/>
                <w:webHidden/>
              </w:rPr>
              <w:t>5</w:t>
            </w:r>
            <w:r>
              <w:rPr>
                <w:noProof/>
                <w:webHidden/>
              </w:rPr>
              <w:fldChar w:fldCharType="end"/>
            </w:r>
            <w:r w:rsidRPr="00590614">
              <w:rPr>
                <w:rStyle w:val="Hyperlink"/>
                <w:noProof/>
              </w:rPr>
              <w:fldChar w:fldCharType="end"/>
            </w:r>
          </w:ins>
        </w:p>
        <w:p w:rsidR="001A1FF2" w:rsidRDefault="001A1FF2">
          <w:pPr>
            <w:pStyle w:val="Verzeichnis1"/>
            <w:tabs>
              <w:tab w:val="left" w:pos="400"/>
              <w:tab w:val="right" w:leader="dot" w:pos="9062"/>
            </w:tabs>
            <w:rPr>
              <w:ins w:id="15" w:author="Hagen Meyer" w:date="2018-04-23T18:52:00Z"/>
              <w:rFonts w:asciiTheme="minorHAnsi" w:eastAsiaTheme="minorEastAsia" w:hAnsiTheme="minorHAnsi"/>
              <w:noProof/>
              <w:sz w:val="22"/>
              <w:lang w:eastAsia="de-DE"/>
            </w:rPr>
          </w:pPr>
          <w:ins w:id="16" w:author="Hagen Meyer" w:date="2018-04-23T18:52:00Z">
            <w:r w:rsidRPr="00590614">
              <w:rPr>
                <w:rStyle w:val="Hyperlink"/>
                <w:noProof/>
              </w:rPr>
              <w:fldChar w:fldCharType="begin"/>
            </w:r>
            <w:r w:rsidRPr="00590614">
              <w:rPr>
                <w:rStyle w:val="Hyperlink"/>
                <w:noProof/>
              </w:rPr>
              <w:instrText xml:space="preserve"> </w:instrText>
            </w:r>
            <w:r>
              <w:rPr>
                <w:noProof/>
              </w:rPr>
              <w:instrText>HYPERLINK \l "_Toc512272910"</w:instrText>
            </w:r>
            <w:r w:rsidRPr="00590614">
              <w:rPr>
                <w:rStyle w:val="Hyperlink"/>
                <w:noProof/>
              </w:rPr>
              <w:instrText xml:space="preserve"> </w:instrText>
            </w:r>
            <w:r w:rsidRPr="00590614">
              <w:rPr>
                <w:rStyle w:val="Hyperlink"/>
                <w:noProof/>
              </w:rPr>
              <w:fldChar w:fldCharType="separate"/>
            </w:r>
            <w:r w:rsidRPr="00590614">
              <w:rPr>
                <w:rStyle w:val="Hyperlink"/>
                <w:noProof/>
              </w:rPr>
              <w:t>3</w:t>
            </w:r>
            <w:r>
              <w:rPr>
                <w:rFonts w:asciiTheme="minorHAnsi" w:eastAsiaTheme="minorEastAsia" w:hAnsiTheme="minorHAnsi"/>
                <w:noProof/>
                <w:sz w:val="22"/>
                <w:lang w:eastAsia="de-DE"/>
              </w:rPr>
              <w:tab/>
            </w:r>
            <w:r w:rsidRPr="00590614">
              <w:rPr>
                <w:rStyle w:val="Hyperlink"/>
                <w:noProof/>
              </w:rPr>
              <w:t>Zielbestimmung</w:t>
            </w:r>
            <w:r>
              <w:rPr>
                <w:noProof/>
                <w:webHidden/>
              </w:rPr>
              <w:tab/>
            </w:r>
            <w:r>
              <w:rPr>
                <w:noProof/>
                <w:webHidden/>
              </w:rPr>
              <w:fldChar w:fldCharType="begin"/>
            </w:r>
            <w:r>
              <w:rPr>
                <w:noProof/>
                <w:webHidden/>
              </w:rPr>
              <w:instrText xml:space="preserve"> PAGEREF _Toc512272910 \h </w:instrText>
            </w:r>
          </w:ins>
          <w:r>
            <w:rPr>
              <w:noProof/>
              <w:webHidden/>
            </w:rPr>
          </w:r>
          <w:r>
            <w:rPr>
              <w:noProof/>
              <w:webHidden/>
            </w:rPr>
            <w:fldChar w:fldCharType="separate"/>
          </w:r>
          <w:ins w:id="17" w:author="Hagen Meyer" w:date="2018-04-23T18:52:00Z">
            <w:r>
              <w:rPr>
                <w:noProof/>
                <w:webHidden/>
              </w:rPr>
              <w:t>5</w:t>
            </w:r>
            <w:r>
              <w:rPr>
                <w:noProof/>
                <w:webHidden/>
              </w:rPr>
              <w:fldChar w:fldCharType="end"/>
            </w:r>
            <w:r w:rsidRPr="00590614">
              <w:rPr>
                <w:rStyle w:val="Hyperlink"/>
                <w:noProof/>
              </w:rPr>
              <w:fldChar w:fldCharType="end"/>
            </w:r>
          </w:ins>
        </w:p>
        <w:p w:rsidR="001A1FF2" w:rsidRDefault="001A1FF2">
          <w:pPr>
            <w:pStyle w:val="Verzeichnis2"/>
            <w:tabs>
              <w:tab w:val="left" w:pos="880"/>
              <w:tab w:val="right" w:leader="dot" w:pos="9062"/>
            </w:tabs>
            <w:rPr>
              <w:ins w:id="18" w:author="Hagen Meyer" w:date="2018-04-23T18:52:00Z"/>
              <w:rFonts w:asciiTheme="minorHAnsi" w:eastAsiaTheme="minorEastAsia" w:hAnsiTheme="minorHAnsi"/>
              <w:noProof/>
              <w:sz w:val="22"/>
              <w:lang w:eastAsia="de-DE"/>
            </w:rPr>
          </w:pPr>
          <w:ins w:id="19" w:author="Hagen Meyer" w:date="2018-04-23T18:52:00Z">
            <w:r w:rsidRPr="00590614">
              <w:rPr>
                <w:rStyle w:val="Hyperlink"/>
                <w:noProof/>
              </w:rPr>
              <w:fldChar w:fldCharType="begin"/>
            </w:r>
            <w:r w:rsidRPr="00590614">
              <w:rPr>
                <w:rStyle w:val="Hyperlink"/>
                <w:noProof/>
              </w:rPr>
              <w:instrText xml:space="preserve"> </w:instrText>
            </w:r>
            <w:r>
              <w:rPr>
                <w:noProof/>
              </w:rPr>
              <w:instrText>HYPERLINK \l "_Toc512272911"</w:instrText>
            </w:r>
            <w:r w:rsidRPr="00590614">
              <w:rPr>
                <w:rStyle w:val="Hyperlink"/>
                <w:noProof/>
              </w:rPr>
              <w:instrText xml:space="preserve"> </w:instrText>
            </w:r>
            <w:r w:rsidRPr="00590614">
              <w:rPr>
                <w:rStyle w:val="Hyperlink"/>
                <w:noProof/>
              </w:rPr>
              <w:fldChar w:fldCharType="separate"/>
            </w:r>
            <w:r w:rsidRPr="00590614">
              <w:rPr>
                <w:rStyle w:val="Hyperlink"/>
                <w:noProof/>
              </w:rPr>
              <w:t>3.1</w:t>
            </w:r>
            <w:r>
              <w:rPr>
                <w:rFonts w:asciiTheme="minorHAnsi" w:eastAsiaTheme="minorEastAsia" w:hAnsiTheme="minorHAnsi"/>
                <w:noProof/>
                <w:sz w:val="22"/>
                <w:lang w:eastAsia="de-DE"/>
              </w:rPr>
              <w:tab/>
            </w:r>
            <w:r w:rsidRPr="00590614">
              <w:rPr>
                <w:rStyle w:val="Hyperlink"/>
                <w:noProof/>
              </w:rPr>
              <w:t>Soll-Zustand</w:t>
            </w:r>
            <w:r>
              <w:rPr>
                <w:noProof/>
                <w:webHidden/>
              </w:rPr>
              <w:tab/>
            </w:r>
            <w:r>
              <w:rPr>
                <w:noProof/>
                <w:webHidden/>
              </w:rPr>
              <w:fldChar w:fldCharType="begin"/>
            </w:r>
            <w:r>
              <w:rPr>
                <w:noProof/>
                <w:webHidden/>
              </w:rPr>
              <w:instrText xml:space="preserve"> PAGEREF _Toc512272911 \h </w:instrText>
            </w:r>
          </w:ins>
          <w:r>
            <w:rPr>
              <w:noProof/>
              <w:webHidden/>
            </w:rPr>
          </w:r>
          <w:r>
            <w:rPr>
              <w:noProof/>
              <w:webHidden/>
            </w:rPr>
            <w:fldChar w:fldCharType="separate"/>
          </w:r>
          <w:ins w:id="20" w:author="Hagen Meyer" w:date="2018-04-23T18:52:00Z">
            <w:r>
              <w:rPr>
                <w:noProof/>
                <w:webHidden/>
              </w:rPr>
              <w:t>5</w:t>
            </w:r>
            <w:r>
              <w:rPr>
                <w:noProof/>
                <w:webHidden/>
              </w:rPr>
              <w:fldChar w:fldCharType="end"/>
            </w:r>
            <w:r w:rsidRPr="00590614">
              <w:rPr>
                <w:rStyle w:val="Hyperlink"/>
                <w:noProof/>
              </w:rPr>
              <w:fldChar w:fldCharType="end"/>
            </w:r>
          </w:ins>
        </w:p>
        <w:p w:rsidR="001A1FF2" w:rsidRDefault="001A1FF2">
          <w:pPr>
            <w:pStyle w:val="Verzeichnis2"/>
            <w:tabs>
              <w:tab w:val="left" w:pos="880"/>
              <w:tab w:val="right" w:leader="dot" w:pos="9062"/>
            </w:tabs>
            <w:rPr>
              <w:ins w:id="21" w:author="Hagen Meyer" w:date="2018-04-23T18:52:00Z"/>
              <w:rFonts w:asciiTheme="minorHAnsi" w:eastAsiaTheme="minorEastAsia" w:hAnsiTheme="minorHAnsi"/>
              <w:noProof/>
              <w:sz w:val="22"/>
              <w:lang w:eastAsia="de-DE"/>
            </w:rPr>
          </w:pPr>
          <w:ins w:id="22" w:author="Hagen Meyer" w:date="2018-04-23T18:52:00Z">
            <w:r w:rsidRPr="00590614">
              <w:rPr>
                <w:rStyle w:val="Hyperlink"/>
                <w:noProof/>
              </w:rPr>
              <w:fldChar w:fldCharType="begin"/>
            </w:r>
            <w:r w:rsidRPr="00590614">
              <w:rPr>
                <w:rStyle w:val="Hyperlink"/>
                <w:noProof/>
              </w:rPr>
              <w:instrText xml:space="preserve"> </w:instrText>
            </w:r>
            <w:r>
              <w:rPr>
                <w:noProof/>
              </w:rPr>
              <w:instrText>HYPERLINK \l "_Toc512272912"</w:instrText>
            </w:r>
            <w:r w:rsidRPr="00590614">
              <w:rPr>
                <w:rStyle w:val="Hyperlink"/>
                <w:noProof/>
              </w:rPr>
              <w:instrText xml:space="preserve"> </w:instrText>
            </w:r>
            <w:r w:rsidRPr="00590614">
              <w:rPr>
                <w:rStyle w:val="Hyperlink"/>
                <w:noProof/>
              </w:rPr>
              <w:fldChar w:fldCharType="separate"/>
            </w:r>
            <w:r w:rsidRPr="00590614">
              <w:rPr>
                <w:rStyle w:val="Hyperlink"/>
                <w:noProof/>
              </w:rPr>
              <w:t>3.2</w:t>
            </w:r>
            <w:r>
              <w:rPr>
                <w:rFonts w:asciiTheme="minorHAnsi" w:eastAsiaTheme="minorEastAsia" w:hAnsiTheme="minorHAnsi"/>
                <w:noProof/>
                <w:sz w:val="22"/>
                <w:lang w:eastAsia="de-DE"/>
              </w:rPr>
              <w:tab/>
            </w:r>
            <w:r w:rsidRPr="00590614">
              <w:rPr>
                <w:rStyle w:val="Hyperlink"/>
                <w:noProof/>
              </w:rPr>
              <w:t>Musskriterien</w:t>
            </w:r>
            <w:r>
              <w:rPr>
                <w:noProof/>
                <w:webHidden/>
              </w:rPr>
              <w:tab/>
            </w:r>
            <w:r>
              <w:rPr>
                <w:noProof/>
                <w:webHidden/>
              </w:rPr>
              <w:fldChar w:fldCharType="begin"/>
            </w:r>
            <w:r>
              <w:rPr>
                <w:noProof/>
                <w:webHidden/>
              </w:rPr>
              <w:instrText xml:space="preserve"> PAGEREF _Toc512272912 \h </w:instrText>
            </w:r>
          </w:ins>
          <w:r>
            <w:rPr>
              <w:noProof/>
              <w:webHidden/>
            </w:rPr>
          </w:r>
          <w:r>
            <w:rPr>
              <w:noProof/>
              <w:webHidden/>
            </w:rPr>
            <w:fldChar w:fldCharType="separate"/>
          </w:r>
          <w:ins w:id="23" w:author="Hagen Meyer" w:date="2018-04-23T18:52:00Z">
            <w:r>
              <w:rPr>
                <w:noProof/>
                <w:webHidden/>
              </w:rPr>
              <w:t>5</w:t>
            </w:r>
            <w:r>
              <w:rPr>
                <w:noProof/>
                <w:webHidden/>
              </w:rPr>
              <w:fldChar w:fldCharType="end"/>
            </w:r>
            <w:r w:rsidRPr="00590614">
              <w:rPr>
                <w:rStyle w:val="Hyperlink"/>
                <w:noProof/>
              </w:rPr>
              <w:fldChar w:fldCharType="end"/>
            </w:r>
          </w:ins>
        </w:p>
        <w:p w:rsidR="001A1FF2" w:rsidRDefault="001A1FF2">
          <w:pPr>
            <w:pStyle w:val="Verzeichnis2"/>
            <w:tabs>
              <w:tab w:val="left" w:pos="880"/>
              <w:tab w:val="right" w:leader="dot" w:pos="9062"/>
            </w:tabs>
            <w:rPr>
              <w:ins w:id="24" w:author="Hagen Meyer" w:date="2018-04-23T18:52:00Z"/>
              <w:rFonts w:asciiTheme="minorHAnsi" w:eastAsiaTheme="minorEastAsia" w:hAnsiTheme="minorHAnsi"/>
              <w:noProof/>
              <w:sz w:val="22"/>
              <w:lang w:eastAsia="de-DE"/>
            </w:rPr>
          </w:pPr>
          <w:ins w:id="25" w:author="Hagen Meyer" w:date="2018-04-23T18:52:00Z">
            <w:r w:rsidRPr="00590614">
              <w:rPr>
                <w:rStyle w:val="Hyperlink"/>
                <w:noProof/>
              </w:rPr>
              <w:fldChar w:fldCharType="begin"/>
            </w:r>
            <w:r w:rsidRPr="00590614">
              <w:rPr>
                <w:rStyle w:val="Hyperlink"/>
                <w:noProof/>
              </w:rPr>
              <w:instrText xml:space="preserve"> </w:instrText>
            </w:r>
            <w:r>
              <w:rPr>
                <w:noProof/>
              </w:rPr>
              <w:instrText>HYPERLINK \l "_Toc512272913"</w:instrText>
            </w:r>
            <w:r w:rsidRPr="00590614">
              <w:rPr>
                <w:rStyle w:val="Hyperlink"/>
                <w:noProof/>
              </w:rPr>
              <w:instrText xml:space="preserve"> </w:instrText>
            </w:r>
            <w:r w:rsidRPr="00590614">
              <w:rPr>
                <w:rStyle w:val="Hyperlink"/>
                <w:noProof/>
              </w:rPr>
              <w:fldChar w:fldCharType="separate"/>
            </w:r>
            <w:r w:rsidRPr="00590614">
              <w:rPr>
                <w:rStyle w:val="Hyperlink"/>
                <w:noProof/>
              </w:rPr>
              <w:t>3.3</w:t>
            </w:r>
            <w:r>
              <w:rPr>
                <w:rFonts w:asciiTheme="minorHAnsi" w:eastAsiaTheme="minorEastAsia" w:hAnsiTheme="minorHAnsi"/>
                <w:noProof/>
                <w:sz w:val="22"/>
                <w:lang w:eastAsia="de-DE"/>
              </w:rPr>
              <w:tab/>
            </w:r>
            <w:r w:rsidRPr="00590614">
              <w:rPr>
                <w:rStyle w:val="Hyperlink"/>
                <w:noProof/>
              </w:rPr>
              <w:t>Wunschkriterien</w:t>
            </w:r>
            <w:r>
              <w:rPr>
                <w:noProof/>
                <w:webHidden/>
              </w:rPr>
              <w:tab/>
            </w:r>
            <w:r>
              <w:rPr>
                <w:noProof/>
                <w:webHidden/>
              </w:rPr>
              <w:fldChar w:fldCharType="begin"/>
            </w:r>
            <w:r>
              <w:rPr>
                <w:noProof/>
                <w:webHidden/>
              </w:rPr>
              <w:instrText xml:space="preserve"> PAGEREF _Toc512272913 \h </w:instrText>
            </w:r>
          </w:ins>
          <w:r>
            <w:rPr>
              <w:noProof/>
              <w:webHidden/>
            </w:rPr>
          </w:r>
          <w:r>
            <w:rPr>
              <w:noProof/>
              <w:webHidden/>
            </w:rPr>
            <w:fldChar w:fldCharType="separate"/>
          </w:r>
          <w:ins w:id="26" w:author="Hagen Meyer" w:date="2018-04-23T18:52:00Z">
            <w:r>
              <w:rPr>
                <w:noProof/>
                <w:webHidden/>
              </w:rPr>
              <w:t>5</w:t>
            </w:r>
            <w:r>
              <w:rPr>
                <w:noProof/>
                <w:webHidden/>
              </w:rPr>
              <w:fldChar w:fldCharType="end"/>
            </w:r>
            <w:r w:rsidRPr="00590614">
              <w:rPr>
                <w:rStyle w:val="Hyperlink"/>
                <w:noProof/>
              </w:rPr>
              <w:fldChar w:fldCharType="end"/>
            </w:r>
          </w:ins>
        </w:p>
        <w:p w:rsidR="001A1FF2" w:rsidRDefault="001A1FF2">
          <w:pPr>
            <w:pStyle w:val="Verzeichnis2"/>
            <w:tabs>
              <w:tab w:val="left" w:pos="880"/>
              <w:tab w:val="right" w:leader="dot" w:pos="9062"/>
            </w:tabs>
            <w:rPr>
              <w:ins w:id="27" w:author="Hagen Meyer" w:date="2018-04-23T18:52:00Z"/>
              <w:rFonts w:asciiTheme="minorHAnsi" w:eastAsiaTheme="minorEastAsia" w:hAnsiTheme="minorHAnsi"/>
              <w:noProof/>
              <w:sz w:val="22"/>
              <w:lang w:eastAsia="de-DE"/>
            </w:rPr>
          </w:pPr>
          <w:ins w:id="28" w:author="Hagen Meyer" w:date="2018-04-23T18:52:00Z">
            <w:r w:rsidRPr="00590614">
              <w:rPr>
                <w:rStyle w:val="Hyperlink"/>
                <w:noProof/>
              </w:rPr>
              <w:fldChar w:fldCharType="begin"/>
            </w:r>
            <w:r w:rsidRPr="00590614">
              <w:rPr>
                <w:rStyle w:val="Hyperlink"/>
                <w:noProof/>
              </w:rPr>
              <w:instrText xml:space="preserve"> </w:instrText>
            </w:r>
            <w:r>
              <w:rPr>
                <w:noProof/>
              </w:rPr>
              <w:instrText>HYPERLINK \l "_Toc512272914"</w:instrText>
            </w:r>
            <w:r w:rsidRPr="00590614">
              <w:rPr>
                <w:rStyle w:val="Hyperlink"/>
                <w:noProof/>
              </w:rPr>
              <w:instrText xml:space="preserve"> </w:instrText>
            </w:r>
            <w:r w:rsidRPr="00590614">
              <w:rPr>
                <w:rStyle w:val="Hyperlink"/>
                <w:noProof/>
              </w:rPr>
              <w:fldChar w:fldCharType="separate"/>
            </w:r>
            <w:r w:rsidRPr="00590614">
              <w:rPr>
                <w:rStyle w:val="Hyperlink"/>
                <w:noProof/>
              </w:rPr>
              <w:t>3.4</w:t>
            </w:r>
            <w:r>
              <w:rPr>
                <w:rFonts w:asciiTheme="minorHAnsi" w:eastAsiaTheme="minorEastAsia" w:hAnsiTheme="minorHAnsi"/>
                <w:noProof/>
                <w:sz w:val="22"/>
                <w:lang w:eastAsia="de-DE"/>
              </w:rPr>
              <w:tab/>
            </w:r>
            <w:r w:rsidRPr="00590614">
              <w:rPr>
                <w:rStyle w:val="Hyperlink"/>
                <w:noProof/>
              </w:rPr>
              <w:t>Abgrenzungskriterien</w:t>
            </w:r>
            <w:r>
              <w:rPr>
                <w:noProof/>
                <w:webHidden/>
              </w:rPr>
              <w:tab/>
            </w:r>
            <w:r>
              <w:rPr>
                <w:noProof/>
                <w:webHidden/>
              </w:rPr>
              <w:fldChar w:fldCharType="begin"/>
            </w:r>
            <w:r>
              <w:rPr>
                <w:noProof/>
                <w:webHidden/>
              </w:rPr>
              <w:instrText xml:space="preserve"> PAGEREF _Toc512272914 \h </w:instrText>
            </w:r>
          </w:ins>
          <w:r>
            <w:rPr>
              <w:noProof/>
              <w:webHidden/>
            </w:rPr>
          </w:r>
          <w:r>
            <w:rPr>
              <w:noProof/>
              <w:webHidden/>
            </w:rPr>
            <w:fldChar w:fldCharType="separate"/>
          </w:r>
          <w:ins w:id="29" w:author="Hagen Meyer" w:date="2018-04-23T18:52:00Z">
            <w:r>
              <w:rPr>
                <w:noProof/>
                <w:webHidden/>
              </w:rPr>
              <w:t>5</w:t>
            </w:r>
            <w:r>
              <w:rPr>
                <w:noProof/>
                <w:webHidden/>
              </w:rPr>
              <w:fldChar w:fldCharType="end"/>
            </w:r>
            <w:r w:rsidRPr="00590614">
              <w:rPr>
                <w:rStyle w:val="Hyperlink"/>
                <w:noProof/>
              </w:rPr>
              <w:fldChar w:fldCharType="end"/>
            </w:r>
          </w:ins>
        </w:p>
        <w:p w:rsidR="001A1FF2" w:rsidRDefault="001A1FF2">
          <w:pPr>
            <w:pStyle w:val="Verzeichnis1"/>
            <w:tabs>
              <w:tab w:val="left" w:pos="400"/>
              <w:tab w:val="right" w:leader="dot" w:pos="9062"/>
            </w:tabs>
            <w:rPr>
              <w:ins w:id="30" w:author="Hagen Meyer" w:date="2018-04-23T18:52:00Z"/>
              <w:rFonts w:asciiTheme="minorHAnsi" w:eastAsiaTheme="minorEastAsia" w:hAnsiTheme="minorHAnsi"/>
              <w:noProof/>
              <w:sz w:val="22"/>
              <w:lang w:eastAsia="de-DE"/>
            </w:rPr>
          </w:pPr>
          <w:ins w:id="31" w:author="Hagen Meyer" w:date="2018-04-23T18:52:00Z">
            <w:r w:rsidRPr="00590614">
              <w:rPr>
                <w:rStyle w:val="Hyperlink"/>
                <w:noProof/>
              </w:rPr>
              <w:fldChar w:fldCharType="begin"/>
            </w:r>
            <w:r w:rsidRPr="00590614">
              <w:rPr>
                <w:rStyle w:val="Hyperlink"/>
                <w:noProof/>
              </w:rPr>
              <w:instrText xml:space="preserve"> </w:instrText>
            </w:r>
            <w:r>
              <w:rPr>
                <w:noProof/>
              </w:rPr>
              <w:instrText>HYPERLINK \l "_Toc512272915"</w:instrText>
            </w:r>
            <w:r w:rsidRPr="00590614">
              <w:rPr>
                <w:rStyle w:val="Hyperlink"/>
                <w:noProof/>
              </w:rPr>
              <w:instrText xml:space="preserve"> </w:instrText>
            </w:r>
            <w:r w:rsidRPr="00590614">
              <w:rPr>
                <w:rStyle w:val="Hyperlink"/>
                <w:noProof/>
              </w:rPr>
              <w:fldChar w:fldCharType="separate"/>
            </w:r>
            <w:r w:rsidRPr="00590614">
              <w:rPr>
                <w:rStyle w:val="Hyperlink"/>
                <w:noProof/>
              </w:rPr>
              <w:t>4</w:t>
            </w:r>
            <w:r>
              <w:rPr>
                <w:rFonts w:asciiTheme="minorHAnsi" w:eastAsiaTheme="minorEastAsia" w:hAnsiTheme="minorHAnsi"/>
                <w:noProof/>
                <w:sz w:val="22"/>
                <w:lang w:eastAsia="de-DE"/>
              </w:rPr>
              <w:tab/>
            </w:r>
            <w:r w:rsidRPr="00590614">
              <w:rPr>
                <w:rStyle w:val="Hyperlink"/>
                <w:noProof/>
              </w:rPr>
              <w:t>Produkteinsatz</w:t>
            </w:r>
            <w:r>
              <w:rPr>
                <w:noProof/>
                <w:webHidden/>
              </w:rPr>
              <w:tab/>
            </w:r>
            <w:r>
              <w:rPr>
                <w:noProof/>
                <w:webHidden/>
              </w:rPr>
              <w:fldChar w:fldCharType="begin"/>
            </w:r>
            <w:r>
              <w:rPr>
                <w:noProof/>
                <w:webHidden/>
              </w:rPr>
              <w:instrText xml:space="preserve"> PAGEREF _Toc512272915 \h </w:instrText>
            </w:r>
          </w:ins>
          <w:r>
            <w:rPr>
              <w:noProof/>
              <w:webHidden/>
            </w:rPr>
          </w:r>
          <w:r>
            <w:rPr>
              <w:noProof/>
              <w:webHidden/>
            </w:rPr>
            <w:fldChar w:fldCharType="separate"/>
          </w:r>
          <w:ins w:id="32" w:author="Hagen Meyer" w:date="2018-04-23T18:52:00Z">
            <w:r>
              <w:rPr>
                <w:noProof/>
                <w:webHidden/>
              </w:rPr>
              <w:t>5</w:t>
            </w:r>
            <w:r>
              <w:rPr>
                <w:noProof/>
                <w:webHidden/>
              </w:rPr>
              <w:fldChar w:fldCharType="end"/>
            </w:r>
            <w:r w:rsidRPr="00590614">
              <w:rPr>
                <w:rStyle w:val="Hyperlink"/>
                <w:noProof/>
              </w:rPr>
              <w:fldChar w:fldCharType="end"/>
            </w:r>
          </w:ins>
        </w:p>
        <w:p w:rsidR="001A1FF2" w:rsidRDefault="001A1FF2">
          <w:pPr>
            <w:pStyle w:val="Verzeichnis2"/>
            <w:tabs>
              <w:tab w:val="left" w:pos="880"/>
              <w:tab w:val="right" w:leader="dot" w:pos="9062"/>
            </w:tabs>
            <w:rPr>
              <w:ins w:id="33" w:author="Hagen Meyer" w:date="2018-04-23T18:52:00Z"/>
              <w:rFonts w:asciiTheme="minorHAnsi" w:eastAsiaTheme="minorEastAsia" w:hAnsiTheme="minorHAnsi"/>
              <w:noProof/>
              <w:sz w:val="22"/>
              <w:lang w:eastAsia="de-DE"/>
            </w:rPr>
          </w:pPr>
          <w:ins w:id="34" w:author="Hagen Meyer" w:date="2018-04-23T18:52:00Z">
            <w:r w:rsidRPr="00590614">
              <w:rPr>
                <w:rStyle w:val="Hyperlink"/>
                <w:noProof/>
              </w:rPr>
              <w:fldChar w:fldCharType="begin"/>
            </w:r>
            <w:r w:rsidRPr="00590614">
              <w:rPr>
                <w:rStyle w:val="Hyperlink"/>
                <w:noProof/>
              </w:rPr>
              <w:instrText xml:space="preserve"> </w:instrText>
            </w:r>
            <w:r>
              <w:rPr>
                <w:noProof/>
              </w:rPr>
              <w:instrText>HYPERLINK \l "_Toc512272916"</w:instrText>
            </w:r>
            <w:r w:rsidRPr="00590614">
              <w:rPr>
                <w:rStyle w:val="Hyperlink"/>
                <w:noProof/>
              </w:rPr>
              <w:instrText xml:space="preserve"> </w:instrText>
            </w:r>
            <w:r w:rsidRPr="00590614">
              <w:rPr>
                <w:rStyle w:val="Hyperlink"/>
                <w:noProof/>
              </w:rPr>
              <w:fldChar w:fldCharType="separate"/>
            </w:r>
            <w:r w:rsidRPr="00590614">
              <w:rPr>
                <w:rStyle w:val="Hyperlink"/>
                <w:noProof/>
              </w:rPr>
              <w:t>4.1</w:t>
            </w:r>
            <w:r>
              <w:rPr>
                <w:rFonts w:asciiTheme="minorHAnsi" w:eastAsiaTheme="minorEastAsia" w:hAnsiTheme="minorHAnsi"/>
                <w:noProof/>
                <w:sz w:val="22"/>
                <w:lang w:eastAsia="de-DE"/>
              </w:rPr>
              <w:tab/>
            </w:r>
            <w:r w:rsidRPr="00590614">
              <w:rPr>
                <w:rStyle w:val="Hyperlink"/>
                <w:noProof/>
              </w:rPr>
              <w:t>Anwendungsbereiche</w:t>
            </w:r>
            <w:r>
              <w:rPr>
                <w:noProof/>
                <w:webHidden/>
              </w:rPr>
              <w:tab/>
            </w:r>
            <w:r>
              <w:rPr>
                <w:noProof/>
                <w:webHidden/>
              </w:rPr>
              <w:fldChar w:fldCharType="begin"/>
            </w:r>
            <w:r>
              <w:rPr>
                <w:noProof/>
                <w:webHidden/>
              </w:rPr>
              <w:instrText xml:space="preserve"> PAGEREF _Toc512272916 \h </w:instrText>
            </w:r>
          </w:ins>
          <w:r>
            <w:rPr>
              <w:noProof/>
              <w:webHidden/>
            </w:rPr>
          </w:r>
          <w:r>
            <w:rPr>
              <w:noProof/>
              <w:webHidden/>
            </w:rPr>
            <w:fldChar w:fldCharType="separate"/>
          </w:r>
          <w:ins w:id="35" w:author="Hagen Meyer" w:date="2018-04-23T18:52:00Z">
            <w:r>
              <w:rPr>
                <w:noProof/>
                <w:webHidden/>
              </w:rPr>
              <w:t>5</w:t>
            </w:r>
            <w:r>
              <w:rPr>
                <w:noProof/>
                <w:webHidden/>
              </w:rPr>
              <w:fldChar w:fldCharType="end"/>
            </w:r>
            <w:r w:rsidRPr="00590614">
              <w:rPr>
                <w:rStyle w:val="Hyperlink"/>
                <w:noProof/>
              </w:rPr>
              <w:fldChar w:fldCharType="end"/>
            </w:r>
          </w:ins>
        </w:p>
        <w:p w:rsidR="001A1FF2" w:rsidRDefault="001A1FF2">
          <w:pPr>
            <w:pStyle w:val="Verzeichnis2"/>
            <w:tabs>
              <w:tab w:val="left" w:pos="880"/>
              <w:tab w:val="right" w:leader="dot" w:pos="9062"/>
            </w:tabs>
            <w:rPr>
              <w:ins w:id="36" w:author="Hagen Meyer" w:date="2018-04-23T18:52:00Z"/>
              <w:rFonts w:asciiTheme="minorHAnsi" w:eastAsiaTheme="minorEastAsia" w:hAnsiTheme="minorHAnsi"/>
              <w:noProof/>
              <w:sz w:val="22"/>
              <w:lang w:eastAsia="de-DE"/>
            </w:rPr>
          </w:pPr>
          <w:ins w:id="37" w:author="Hagen Meyer" w:date="2018-04-23T18:52:00Z">
            <w:r w:rsidRPr="00590614">
              <w:rPr>
                <w:rStyle w:val="Hyperlink"/>
                <w:noProof/>
              </w:rPr>
              <w:fldChar w:fldCharType="begin"/>
            </w:r>
            <w:r w:rsidRPr="00590614">
              <w:rPr>
                <w:rStyle w:val="Hyperlink"/>
                <w:noProof/>
              </w:rPr>
              <w:instrText xml:space="preserve"> </w:instrText>
            </w:r>
            <w:r>
              <w:rPr>
                <w:noProof/>
              </w:rPr>
              <w:instrText>HYPERLINK \l "_Toc512272918"</w:instrText>
            </w:r>
            <w:r w:rsidRPr="00590614">
              <w:rPr>
                <w:rStyle w:val="Hyperlink"/>
                <w:noProof/>
              </w:rPr>
              <w:instrText xml:space="preserve"> </w:instrText>
            </w:r>
            <w:r w:rsidRPr="00590614">
              <w:rPr>
                <w:rStyle w:val="Hyperlink"/>
                <w:noProof/>
              </w:rPr>
              <w:fldChar w:fldCharType="separate"/>
            </w:r>
            <w:r w:rsidRPr="00590614">
              <w:rPr>
                <w:rStyle w:val="Hyperlink"/>
                <w:noProof/>
              </w:rPr>
              <w:t>4.2</w:t>
            </w:r>
            <w:r>
              <w:rPr>
                <w:rFonts w:asciiTheme="minorHAnsi" w:eastAsiaTheme="minorEastAsia" w:hAnsiTheme="minorHAnsi"/>
                <w:noProof/>
                <w:sz w:val="22"/>
                <w:lang w:eastAsia="de-DE"/>
              </w:rPr>
              <w:tab/>
            </w:r>
            <w:r w:rsidRPr="00590614">
              <w:rPr>
                <w:rStyle w:val="Hyperlink"/>
                <w:noProof/>
              </w:rPr>
              <w:t>Zielgruppen</w:t>
            </w:r>
            <w:r>
              <w:rPr>
                <w:noProof/>
                <w:webHidden/>
              </w:rPr>
              <w:tab/>
            </w:r>
            <w:r>
              <w:rPr>
                <w:noProof/>
                <w:webHidden/>
              </w:rPr>
              <w:fldChar w:fldCharType="begin"/>
            </w:r>
            <w:r>
              <w:rPr>
                <w:noProof/>
                <w:webHidden/>
              </w:rPr>
              <w:instrText xml:space="preserve"> PAGEREF _Toc512272918 \h </w:instrText>
            </w:r>
          </w:ins>
          <w:r>
            <w:rPr>
              <w:noProof/>
              <w:webHidden/>
            </w:rPr>
          </w:r>
          <w:r>
            <w:rPr>
              <w:noProof/>
              <w:webHidden/>
            </w:rPr>
            <w:fldChar w:fldCharType="separate"/>
          </w:r>
          <w:ins w:id="38" w:author="Hagen Meyer" w:date="2018-04-23T18:52:00Z">
            <w:r>
              <w:rPr>
                <w:noProof/>
                <w:webHidden/>
              </w:rPr>
              <w:t>6</w:t>
            </w:r>
            <w:r>
              <w:rPr>
                <w:noProof/>
                <w:webHidden/>
              </w:rPr>
              <w:fldChar w:fldCharType="end"/>
            </w:r>
            <w:r w:rsidRPr="00590614">
              <w:rPr>
                <w:rStyle w:val="Hyperlink"/>
                <w:noProof/>
              </w:rPr>
              <w:fldChar w:fldCharType="end"/>
            </w:r>
          </w:ins>
        </w:p>
        <w:p w:rsidR="001A1FF2" w:rsidRDefault="001A1FF2">
          <w:pPr>
            <w:pStyle w:val="Verzeichnis2"/>
            <w:tabs>
              <w:tab w:val="left" w:pos="880"/>
              <w:tab w:val="right" w:leader="dot" w:pos="9062"/>
            </w:tabs>
            <w:rPr>
              <w:ins w:id="39" w:author="Hagen Meyer" w:date="2018-04-23T18:52:00Z"/>
              <w:rFonts w:asciiTheme="minorHAnsi" w:eastAsiaTheme="minorEastAsia" w:hAnsiTheme="minorHAnsi"/>
              <w:noProof/>
              <w:sz w:val="22"/>
              <w:lang w:eastAsia="de-DE"/>
            </w:rPr>
          </w:pPr>
          <w:ins w:id="40" w:author="Hagen Meyer" w:date="2018-04-23T18:52:00Z">
            <w:r w:rsidRPr="00590614">
              <w:rPr>
                <w:rStyle w:val="Hyperlink"/>
                <w:noProof/>
              </w:rPr>
              <w:fldChar w:fldCharType="begin"/>
            </w:r>
            <w:r w:rsidRPr="00590614">
              <w:rPr>
                <w:rStyle w:val="Hyperlink"/>
                <w:noProof/>
              </w:rPr>
              <w:instrText xml:space="preserve"> </w:instrText>
            </w:r>
            <w:r>
              <w:rPr>
                <w:noProof/>
              </w:rPr>
              <w:instrText>HYPERLINK \l "_Toc512272922"</w:instrText>
            </w:r>
            <w:r w:rsidRPr="00590614">
              <w:rPr>
                <w:rStyle w:val="Hyperlink"/>
                <w:noProof/>
              </w:rPr>
              <w:instrText xml:space="preserve"> </w:instrText>
            </w:r>
            <w:r w:rsidRPr="00590614">
              <w:rPr>
                <w:rStyle w:val="Hyperlink"/>
                <w:noProof/>
              </w:rPr>
              <w:fldChar w:fldCharType="separate"/>
            </w:r>
            <w:r w:rsidRPr="00590614">
              <w:rPr>
                <w:rStyle w:val="Hyperlink"/>
                <w:noProof/>
              </w:rPr>
              <w:t>4.3</w:t>
            </w:r>
            <w:r>
              <w:rPr>
                <w:rFonts w:asciiTheme="minorHAnsi" w:eastAsiaTheme="minorEastAsia" w:hAnsiTheme="minorHAnsi"/>
                <w:noProof/>
                <w:sz w:val="22"/>
                <w:lang w:eastAsia="de-DE"/>
              </w:rPr>
              <w:tab/>
            </w:r>
            <w:r w:rsidRPr="00590614">
              <w:rPr>
                <w:rStyle w:val="Hyperlink"/>
                <w:noProof/>
              </w:rPr>
              <w:t>Betriebsbedingungen</w:t>
            </w:r>
            <w:r>
              <w:rPr>
                <w:noProof/>
                <w:webHidden/>
              </w:rPr>
              <w:tab/>
            </w:r>
            <w:r>
              <w:rPr>
                <w:noProof/>
                <w:webHidden/>
              </w:rPr>
              <w:fldChar w:fldCharType="begin"/>
            </w:r>
            <w:r>
              <w:rPr>
                <w:noProof/>
                <w:webHidden/>
              </w:rPr>
              <w:instrText xml:space="preserve"> PAGEREF _Toc512272922 \h </w:instrText>
            </w:r>
          </w:ins>
          <w:r>
            <w:rPr>
              <w:noProof/>
              <w:webHidden/>
            </w:rPr>
          </w:r>
          <w:r>
            <w:rPr>
              <w:noProof/>
              <w:webHidden/>
            </w:rPr>
            <w:fldChar w:fldCharType="separate"/>
          </w:r>
          <w:ins w:id="41" w:author="Hagen Meyer" w:date="2018-04-23T18:52:00Z">
            <w:r>
              <w:rPr>
                <w:noProof/>
                <w:webHidden/>
              </w:rPr>
              <w:t>6</w:t>
            </w:r>
            <w:r>
              <w:rPr>
                <w:noProof/>
                <w:webHidden/>
              </w:rPr>
              <w:fldChar w:fldCharType="end"/>
            </w:r>
            <w:r w:rsidRPr="00590614">
              <w:rPr>
                <w:rStyle w:val="Hyperlink"/>
                <w:noProof/>
              </w:rPr>
              <w:fldChar w:fldCharType="end"/>
            </w:r>
          </w:ins>
        </w:p>
        <w:p w:rsidR="001A1FF2" w:rsidRDefault="001A1FF2">
          <w:pPr>
            <w:pStyle w:val="Verzeichnis1"/>
            <w:tabs>
              <w:tab w:val="left" w:pos="400"/>
              <w:tab w:val="right" w:leader="dot" w:pos="9062"/>
            </w:tabs>
            <w:rPr>
              <w:ins w:id="42" w:author="Hagen Meyer" w:date="2018-04-23T18:52:00Z"/>
              <w:rFonts w:asciiTheme="minorHAnsi" w:eastAsiaTheme="minorEastAsia" w:hAnsiTheme="minorHAnsi"/>
              <w:noProof/>
              <w:sz w:val="22"/>
              <w:lang w:eastAsia="de-DE"/>
            </w:rPr>
          </w:pPr>
          <w:ins w:id="43" w:author="Hagen Meyer" w:date="2018-04-23T18:52:00Z">
            <w:r w:rsidRPr="00590614">
              <w:rPr>
                <w:rStyle w:val="Hyperlink"/>
                <w:noProof/>
              </w:rPr>
              <w:fldChar w:fldCharType="begin"/>
            </w:r>
            <w:r w:rsidRPr="00590614">
              <w:rPr>
                <w:rStyle w:val="Hyperlink"/>
                <w:noProof/>
              </w:rPr>
              <w:instrText xml:space="preserve"> </w:instrText>
            </w:r>
            <w:r>
              <w:rPr>
                <w:noProof/>
              </w:rPr>
              <w:instrText>HYPERLINK \l "_Toc512272923"</w:instrText>
            </w:r>
            <w:r w:rsidRPr="00590614">
              <w:rPr>
                <w:rStyle w:val="Hyperlink"/>
                <w:noProof/>
              </w:rPr>
              <w:instrText xml:space="preserve"> </w:instrText>
            </w:r>
            <w:r w:rsidRPr="00590614">
              <w:rPr>
                <w:rStyle w:val="Hyperlink"/>
                <w:noProof/>
              </w:rPr>
              <w:fldChar w:fldCharType="separate"/>
            </w:r>
            <w:r w:rsidRPr="00590614">
              <w:rPr>
                <w:rStyle w:val="Hyperlink"/>
                <w:noProof/>
              </w:rPr>
              <w:t>5</w:t>
            </w:r>
            <w:r>
              <w:rPr>
                <w:rFonts w:asciiTheme="minorHAnsi" w:eastAsiaTheme="minorEastAsia" w:hAnsiTheme="minorHAnsi"/>
                <w:noProof/>
                <w:sz w:val="22"/>
                <w:lang w:eastAsia="de-DE"/>
              </w:rPr>
              <w:tab/>
            </w:r>
            <w:r w:rsidRPr="00590614">
              <w:rPr>
                <w:rStyle w:val="Hyperlink"/>
                <w:noProof/>
              </w:rPr>
              <w:t>Produktübersicht</w:t>
            </w:r>
            <w:r>
              <w:rPr>
                <w:noProof/>
                <w:webHidden/>
              </w:rPr>
              <w:tab/>
            </w:r>
            <w:r>
              <w:rPr>
                <w:noProof/>
                <w:webHidden/>
              </w:rPr>
              <w:fldChar w:fldCharType="begin"/>
            </w:r>
            <w:r>
              <w:rPr>
                <w:noProof/>
                <w:webHidden/>
              </w:rPr>
              <w:instrText xml:space="preserve"> PAGEREF _Toc512272923 \h </w:instrText>
            </w:r>
          </w:ins>
          <w:r>
            <w:rPr>
              <w:noProof/>
              <w:webHidden/>
            </w:rPr>
          </w:r>
          <w:r>
            <w:rPr>
              <w:noProof/>
              <w:webHidden/>
            </w:rPr>
            <w:fldChar w:fldCharType="separate"/>
          </w:r>
          <w:ins w:id="44" w:author="Hagen Meyer" w:date="2018-04-23T18:52:00Z">
            <w:r>
              <w:rPr>
                <w:noProof/>
                <w:webHidden/>
              </w:rPr>
              <w:t>6</w:t>
            </w:r>
            <w:r>
              <w:rPr>
                <w:noProof/>
                <w:webHidden/>
              </w:rPr>
              <w:fldChar w:fldCharType="end"/>
            </w:r>
            <w:r w:rsidRPr="00590614">
              <w:rPr>
                <w:rStyle w:val="Hyperlink"/>
                <w:noProof/>
              </w:rPr>
              <w:fldChar w:fldCharType="end"/>
            </w:r>
          </w:ins>
        </w:p>
        <w:p w:rsidR="001A1FF2" w:rsidRDefault="001A1FF2">
          <w:pPr>
            <w:pStyle w:val="Verzeichnis1"/>
            <w:tabs>
              <w:tab w:val="left" w:pos="400"/>
              <w:tab w:val="right" w:leader="dot" w:pos="9062"/>
            </w:tabs>
            <w:rPr>
              <w:ins w:id="45" w:author="Hagen Meyer" w:date="2018-04-23T18:52:00Z"/>
              <w:rFonts w:asciiTheme="minorHAnsi" w:eastAsiaTheme="minorEastAsia" w:hAnsiTheme="minorHAnsi"/>
              <w:noProof/>
              <w:sz w:val="22"/>
              <w:lang w:eastAsia="de-DE"/>
            </w:rPr>
          </w:pPr>
          <w:ins w:id="46" w:author="Hagen Meyer" w:date="2018-04-23T18:52:00Z">
            <w:r w:rsidRPr="00590614">
              <w:rPr>
                <w:rStyle w:val="Hyperlink"/>
                <w:noProof/>
              </w:rPr>
              <w:fldChar w:fldCharType="begin"/>
            </w:r>
            <w:r w:rsidRPr="00590614">
              <w:rPr>
                <w:rStyle w:val="Hyperlink"/>
                <w:noProof/>
              </w:rPr>
              <w:instrText xml:space="preserve"> </w:instrText>
            </w:r>
            <w:r>
              <w:rPr>
                <w:noProof/>
              </w:rPr>
              <w:instrText>HYPERLINK \l "_Toc512272924"</w:instrText>
            </w:r>
            <w:r w:rsidRPr="00590614">
              <w:rPr>
                <w:rStyle w:val="Hyperlink"/>
                <w:noProof/>
              </w:rPr>
              <w:instrText xml:space="preserve"> </w:instrText>
            </w:r>
            <w:r w:rsidRPr="00590614">
              <w:rPr>
                <w:rStyle w:val="Hyperlink"/>
                <w:noProof/>
              </w:rPr>
              <w:fldChar w:fldCharType="separate"/>
            </w:r>
            <w:r w:rsidRPr="00590614">
              <w:rPr>
                <w:rStyle w:val="Hyperlink"/>
                <w:noProof/>
              </w:rPr>
              <w:t>6</w:t>
            </w:r>
            <w:r>
              <w:rPr>
                <w:rFonts w:asciiTheme="minorHAnsi" w:eastAsiaTheme="minorEastAsia" w:hAnsiTheme="minorHAnsi"/>
                <w:noProof/>
                <w:sz w:val="22"/>
                <w:lang w:eastAsia="de-DE"/>
              </w:rPr>
              <w:tab/>
            </w:r>
            <w:r w:rsidRPr="00590614">
              <w:rPr>
                <w:rStyle w:val="Hyperlink"/>
                <w:noProof/>
              </w:rPr>
              <w:t>Mechatronische Spezifikation</w:t>
            </w:r>
            <w:r>
              <w:rPr>
                <w:noProof/>
                <w:webHidden/>
              </w:rPr>
              <w:tab/>
            </w:r>
            <w:r>
              <w:rPr>
                <w:noProof/>
                <w:webHidden/>
              </w:rPr>
              <w:fldChar w:fldCharType="begin"/>
            </w:r>
            <w:r>
              <w:rPr>
                <w:noProof/>
                <w:webHidden/>
              </w:rPr>
              <w:instrText xml:space="preserve"> PAGEREF _Toc512272924 \h </w:instrText>
            </w:r>
          </w:ins>
          <w:r>
            <w:rPr>
              <w:noProof/>
              <w:webHidden/>
            </w:rPr>
          </w:r>
          <w:r>
            <w:rPr>
              <w:noProof/>
              <w:webHidden/>
            </w:rPr>
            <w:fldChar w:fldCharType="separate"/>
          </w:r>
          <w:ins w:id="47" w:author="Hagen Meyer" w:date="2018-04-23T18:52:00Z">
            <w:r>
              <w:rPr>
                <w:noProof/>
                <w:webHidden/>
              </w:rPr>
              <w:t>7</w:t>
            </w:r>
            <w:r>
              <w:rPr>
                <w:noProof/>
                <w:webHidden/>
              </w:rPr>
              <w:fldChar w:fldCharType="end"/>
            </w:r>
            <w:r w:rsidRPr="00590614">
              <w:rPr>
                <w:rStyle w:val="Hyperlink"/>
                <w:noProof/>
              </w:rPr>
              <w:fldChar w:fldCharType="end"/>
            </w:r>
          </w:ins>
        </w:p>
        <w:p w:rsidR="001A1FF2" w:rsidRDefault="001A1FF2">
          <w:pPr>
            <w:pStyle w:val="Verzeichnis2"/>
            <w:tabs>
              <w:tab w:val="left" w:pos="880"/>
              <w:tab w:val="right" w:leader="dot" w:pos="9062"/>
            </w:tabs>
            <w:rPr>
              <w:ins w:id="48" w:author="Hagen Meyer" w:date="2018-04-23T18:52:00Z"/>
              <w:rFonts w:asciiTheme="minorHAnsi" w:eastAsiaTheme="minorEastAsia" w:hAnsiTheme="minorHAnsi"/>
              <w:noProof/>
              <w:sz w:val="22"/>
              <w:lang w:eastAsia="de-DE"/>
            </w:rPr>
          </w:pPr>
          <w:ins w:id="49" w:author="Hagen Meyer" w:date="2018-04-23T18:52:00Z">
            <w:r w:rsidRPr="00590614">
              <w:rPr>
                <w:rStyle w:val="Hyperlink"/>
                <w:noProof/>
              </w:rPr>
              <w:fldChar w:fldCharType="begin"/>
            </w:r>
            <w:r w:rsidRPr="00590614">
              <w:rPr>
                <w:rStyle w:val="Hyperlink"/>
                <w:noProof/>
              </w:rPr>
              <w:instrText xml:space="preserve"> </w:instrText>
            </w:r>
            <w:r>
              <w:rPr>
                <w:noProof/>
              </w:rPr>
              <w:instrText>HYPERLINK \l "_Toc512272925"</w:instrText>
            </w:r>
            <w:r w:rsidRPr="00590614">
              <w:rPr>
                <w:rStyle w:val="Hyperlink"/>
                <w:noProof/>
              </w:rPr>
              <w:instrText xml:space="preserve"> </w:instrText>
            </w:r>
            <w:r w:rsidRPr="00590614">
              <w:rPr>
                <w:rStyle w:val="Hyperlink"/>
                <w:noProof/>
              </w:rPr>
              <w:fldChar w:fldCharType="separate"/>
            </w:r>
            <w:r w:rsidRPr="00590614">
              <w:rPr>
                <w:rStyle w:val="Hyperlink"/>
                <w:noProof/>
              </w:rPr>
              <w:t>6.1</w:t>
            </w:r>
            <w:r>
              <w:rPr>
                <w:rFonts w:asciiTheme="minorHAnsi" w:eastAsiaTheme="minorEastAsia" w:hAnsiTheme="minorHAnsi"/>
                <w:noProof/>
                <w:sz w:val="22"/>
                <w:lang w:eastAsia="de-DE"/>
              </w:rPr>
              <w:tab/>
            </w:r>
            <w:r w:rsidRPr="00590614">
              <w:rPr>
                <w:rStyle w:val="Hyperlink"/>
                <w:noProof/>
              </w:rPr>
              <w:t>Funktion</w:t>
            </w:r>
            <w:r>
              <w:rPr>
                <w:noProof/>
                <w:webHidden/>
              </w:rPr>
              <w:tab/>
            </w:r>
            <w:r>
              <w:rPr>
                <w:noProof/>
                <w:webHidden/>
              </w:rPr>
              <w:fldChar w:fldCharType="begin"/>
            </w:r>
            <w:r>
              <w:rPr>
                <w:noProof/>
                <w:webHidden/>
              </w:rPr>
              <w:instrText xml:space="preserve"> PAGEREF _Toc512272925 \h </w:instrText>
            </w:r>
          </w:ins>
          <w:r>
            <w:rPr>
              <w:noProof/>
              <w:webHidden/>
            </w:rPr>
          </w:r>
          <w:r>
            <w:rPr>
              <w:noProof/>
              <w:webHidden/>
            </w:rPr>
            <w:fldChar w:fldCharType="separate"/>
          </w:r>
          <w:ins w:id="50" w:author="Hagen Meyer" w:date="2018-04-23T18:52:00Z">
            <w:r>
              <w:rPr>
                <w:noProof/>
                <w:webHidden/>
              </w:rPr>
              <w:t>7</w:t>
            </w:r>
            <w:r>
              <w:rPr>
                <w:noProof/>
                <w:webHidden/>
              </w:rPr>
              <w:fldChar w:fldCharType="end"/>
            </w:r>
            <w:r w:rsidRPr="00590614">
              <w:rPr>
                <w:rStyle w:val="Hyperlink"/>
                <w:noProof/>
              </w:rPr>
              <w:fldChar w:fldCharType="end"/>
            </w:r>
          </w:ins>
        </w:p>
        <w:p w:rsidR="001A1FF2" w:rsidRDefault="001A1FF2">
          <w:pPr>
            <w:pStyle w:val="Verzeichnis2"/>
            <w:tabs>
              <w:tab w:val="left" w:pos="880"/>
              <w:tab w:val="right" w:leader="dot" w:pos="9062"/>
            </w:tabs>
            <w:rPr>
              <w:ins w:id="51" w:author="Hagen Meyer" w:date="2018-04-23T18:52:00Z"/>
              <w:rFonts w:asciiTheme="minorHAnsi" w:eastAsiaTheme="minorEastAsia" w:hAnsiTheme="minorHAnsi"/>
              <w:noProof/>
              <w:sz w:val="22"/>
              <w:lang w:eastAsia="de-DE"/>
            </w:rPr>
          </w:pPr>
          <w:ins w:id="52" w:author="Hagen Meyer" w:date="2018-04-23T18:52:00Z">
            <w:r w:rsidRPr="00590614">
              <w:rPr>
                <w:rStyle w:val="Hyperlink"/>
                <w:noProof/>
              </w:rPr>
              <w:fldChar w:fldCharType="begin"/>
            </w:r>
            <w:r w:rsidRPr="00590614">
              <w:rPr>
                <w:rStyle w:val="Hyperlink"/>
                <w:noProof/>
              </w:rPr>
              <w:instrText xml:space="preserve"> </w:instrText>
            </w:r>
            <w:r>
              <w:rPr>
                <w:noProof/>
              </w:rPr>
              <w:instrText>HYPERLINK \l "_Toc512272926"</w:instrText>
            </w:r>
            <w:r w:rsidRPr="00590614">
              <w:rPr>
                <w:rStyle w:val="Hyperlink"/>
                <w:noProof/>
              </w:rPr>
              <w:instrText xml:space="preserve"> </w:instrText>
            </w:r>
            <w:r w:rsidRPr="00590614">
              <w:rPr>
                <w:rStyle w:val="Hyperlink"/>
                <w:noProof/>
              </w:rPr>
              <w:fldChar w:fldCharType="separate"/>
            </w:r>
            <w:r w:rsidRPr="00590614">
              <w:rPr>
                <w:rStyle w:val="Hyperlink"/>
                <w:noProof/>
              </w:rPr>
              <w:t>6.2</w:t>
            </w:r>
            <w:r>
              <w:rPr>
                <w:rFonts w:asciiTheme="minorHAnsi" w:eastAsiaTheme="minorEastAsia" w:hAnsiTheme="minorHAnsi"/>
                <w:noProof/>
                <w:sz w:val="22"/>
                <w:lang w:eastAsia="de-DE"/>
              </w:rPr>
              <w:tab/>
            </w:r>
            <w:r w:rsidRPr="00590614">
              <w:rPr>
                <w:rStyle w:val="Hyperlink"/>
                <w:noProof/>
              </w:rPr>
              <w:t>Störeffekte</w:t>
            </w:r>
            <w:r>
              <w:rPr>
                <w:noProof/>
                <w:webHidden/>
              </w:rPr>
              <w:tab/>
            </w:r>
            <w:r>
              <w:rPr>
                <w:noProof/>
                <w:webHidden/>
              </w:rPr>
              <w:fldChar w:fldCharType="begin"/>
            </w:r>
            <w:r>
              <w:rPr>
                <w:noProof/>
                <w:webHidden/>
              </w:rPr>
              <w:instrText xml:space="preserve"> PAGEREF _Toc512272926 \h </w:instrText>
            </w:r>
          </w:ins>
          <w:r>
            <w:rPr>
              <w:noProof/>
              <w:webHidden/>
            </w:rPr>
          </w:r>
          <w:r>
            <w:rPr>
              <w:noProof/>
              <w:webHidden/>
            </w:rPr>
            <w:fldChar w:fldCharType="separate"/>
          </w:r>
          <w:ins w:id="53" w:author="Hagen Meyer" w:date="2018-04-23T18:52:00Z">
            <w:r>
              <w:rPr>
                <w:noProof/>
                <w:webHidden/>
              </w:rPr>
              <w:t>7</w:t>
            </w:r>
            <w:r>
              <w:rPr>
                <w:noProof/>
                <w:webHidden/>
              </w:rPr>
              <w:fldChar w:fldCharType="end"/>
            </w:r>
            <w:r w:rsidRPr="00590614">
              <w:rPr>
                <w:rStyle w:val="Hyperlink"/>
                <w:noProof/>
              </w:rPr>
              <w:fldChar w:fldCharType="end"/>
            </w:r>
          </w:ins>
        </w:p>
        <w:p w:rsidR="001A1FF2" w:rsidRDefault="001A1FF2">
          <w:pPr>
            <w:pStyle w:val="Verzeichnis2"/>
            <w:tabs>
              <w:tab w:val="left" w:pos="880"/>
              <w:tab w:val="right" w:leader="dot" w:pos="9062"/>
            </w:tabs>
            <w:rPr>
              <w:ins w:id="54" w:author="Hagen Meyer" w:date="2018-04-23T18:52:00Z"/>
              <w:rFonts w:asciiTheme="minorHAnsi" w:eastAsiaTheme="minorEastAsia" w:hAnsiTheme="minorHAnsi"/>
              <w:noProof/>
              <w:sz w:val="22"/>
              <w:lang w:eastAsia="de-DE"/>
            </w:rPr>
          </w:pPr>
          <w:ins w:id="55" w:author="Hagen Meyer" w:date="2018-04-23T18:52:00Z">
            <w:r w:rsidRPr="00590614">
              <w:rPr>
                <w:rStyle w:val="Hyperlink"/>
                <w:noProof/>
              </w:rPr>
              <w:fldChar w:fldCharType="begin"/>
            </w:r>
            <w:r w:rsidRPr="00590614">
              <w:rPr>
                <w:rStyle w:val="Hyperlink"/>
                <w:noProof/>
              </w:rPr>
              <w:instrText xml:space="preserve"> </w:instrText>
            </w:r>
            <w:r>
              <w:rPr>
                <w:noProof/>
              </w:rPr>
              <w:instrText>HYPERLINK \l "_Toc512272927"</w:instrText>
            </w:r>
            <w:r w:rsidRPr="00590614">
              <w:rPr>
                <w:rStyle w:val="Hyperlink"/>
                <w:noProof/>
              </w:rPr>
              <w:instrText xml:space="preserve"> </w:instrText>
            </w:r>
            <w:r w:rsidRPr="00590614">
              <w:rPr>
                <w:rStyle w:val="Hyperlink"/>
                <w:noProof/>
              </w:rPr>
              <w:fldChar w:fldCharType="separate"/>
            </w:r>
            <w:r w:rsidRPr="00590614">
              <w:rPr>
                <w:rStyle w:val="Hyperlink"/>
                <w:noProof/>
              </w:rPr>
              <w:t>6.3</w:t>
            </w:r>
            <w:r>
              <w:rPr>
                <w:rFonts w:asciiTheme="minorHAnsi" w:eastAsiaTheme="minorEastAsia" w:hAnsiTheme="minorHAnsi"/>
                <w:noProof/>
                <w:sz w:val="22"/>
                <w:lang w:eastAsia="de-DE"/>
              </w:rPr>
              <w:tab/>
            </w:r>
            <w:r w:rsidRPr="00590614">
              <w:rPr>
                <w:rStyle w:val="Hyperlink"/>
                <w:noProof/>
              </w:rPr>
              <w:t>Geometrie</w:t>
            </w:r>
            <w:r>
              <w:rPr>
                <w:noProof/>
                <w:webHidden/>
              </w:rPr>
              <w:tab/>
            </w:r>
            <w:r>
              <w:rPr>
                <w:noProof/>
                <w:webHidden/>
              </w:rPr>
              <w:fldChar w:fldCharType="begin"/>
            </w:r>
            <w:r>
              <w:rPr>
                <w:noProof/>
                <w:webHidden/>
              </w:rPr>
              <w:instrText xml:space="preserve"> PAGEREF _Toc512272927 \h </w:instrText>
            </w:r>
          </w:ins>
          <w:r>
            <w:rPr>
              <w:noProof/>
              <w:webHidden/>
            </w:rPr>
          </w:r>
          <w:r>
            <w:rPr>
              <w:noProof/>
              <w:webHidden/>
            </w:rPr>
            <w:fldChar w:fldCharType="separate"/>
          </w:r>
          <w:ins w:id="56" w:author="Hagen Meyer" w:date="2018-04-23T18:52:00Z">
            <w:r>
              <w:rPr>
                <w:noProof/>
                <w:webHidden/>
              </w:rPr>
              <w:t>7</w:t>
            </w:r>
            <w:r>
              <w:rPr>
                <w:noProof/>
                <w:webHidden/>
              </w:rPr>
              <w:fldChar w:fldCharType="end"/>
            </w:r>
            <w:r w:rsidRPr="00590614">
              <w:rPr>
                <w:rStyle w:val="Hyperlink"/>
                <w:noProof/>
              </w:rPr>
              <w:fldChar w:fldCharType="end"/>
            </w:r>
          </w:ins>
        </w:p>
        <w:p w:rsidR="001A1FF2" w:rsidRDefault="001A1FF2">
          <w:pPr>
            <w:pStyle w:val="Verzeichnis2"/>
            <w:tabs>
              <w:tab w:val="left" w:pos="880"/>
              <w:tab w:val="right" w:leader="dot" w:pos="9062"/>
            </w:tabs>
            <w:rPr>
              <w:ins w:id="57" w:author="Hagen Meyer" w:date="2018-04-23T18:52:00Z"/>
              <w:rFonts w:asciiTheme="minorHAnsi" w:eastAsiaTheme="minorEastAsia" w:hAnsiTheme="minorHAnsi"/>
              <w:noProof/>
              <w:sz w:val="22"/>
              <w:lang w:eastAsia="de-DE"/>
            </w:rPr>
          </w:pPr>
          <w:ins w:id="58" w:author="Hagen Meyer" w:date="2018-04-23T18:52:00Z">
            <w:r w:rsidRPr="00590614">
              <w:rPr>
                <w:rStyle w:val="Hyperlink"/>
                <w:noProof/>
              </w:rPr>
              <w:fldChar w:fldCharType="begin"/>
            </w:r>
            <w:r w:rsidRPr="00590614">
              <w:rPr>
                <w:rStyle w:val="Hyperlink"/>
                <w:noProof/>
              </w:rPr>
              <w:instrText xml:space="preserve"> </w:instrText>
            </w:r>
            <w:r>
              <w:rPr>
                <w:noProof/>
              </w:rPr>
              <w:instrText>HYPERLINK \l "_Toc512272928"</w:instrText>
            </w:r>
            <w:r w:rsidRPr="00590614">
              <w:rPr>
                <w:rStyle w:val="Hyperlink"/>
                <w:noProof/>
              </w:rPr>
              <w:instrText xml:space="preserve"> </w:instrText>
            </w:r>
            <w:r w:rsidRPr="00590614">
              <w:rPr>
                <w:rStyle w:val="Hyperlink"/>
                <w:noProof/>
              </w:rPr>
              <w:fldChar w:fldCharType="separate"/>
            </w:r>
            <w:r w:rsidRPr="00590614">
              <w:rPr>
                <w:rStyle w:val="Hyperlink"/>
                <w:noProof/>
              </w:rPr>
              <w:t>6.4</w:t>
            </w:r>
            <w:r>
              <w:rPr>
                <w:rFonts w:asciiTheme="minorHAnsi" w:eastAsiaTheme="minorEastAsia" w:hAnsiTheme="minorHAnsi"/>
                <w:noProof/>
                <w:sz w:val="22"/>
                <w:lang w:eastAsia="de-DE"/>
              </w:rPr>
              <w:tab/>
            </w:r>
            <w:r w:rsidRPr="00590614">
              <w:rPr>
                <w:rStyle w:val="Hyperlink"/>
                <w:noProof/>
              </w:rPr>
              <w:t>Kinematik</w:t>
            </w:r>
            <w:r>
              <w:rPr>
                <w:noProof/>
                <w:webHidden/>
              </w:rPr>
              <w:tab/>
            </w:r>
            <w:r>
              <w:rPr>
                <w:noProof/>
                <w:webHidden/>
              </w:rPr>
              <w:fldChar w:fldCharType="begin"/>
            </w:r>
            <w:r>
              <w:rPr>
                <w:noProof/>
                <w:webHidden/>
              </w:rPr>
              <w:instrText xml:space="preserve"> PAGEREF _Toc512272928 \h </w:instrText>
            </w:r>
          </w:ins>
          <w:r>
            <w:rPr>
              <w:noProof/>
              <w:webHidden/>
            </w:rPr>
          </w:r>
          <w:r>
            <w:rPr>
              <w:noProof/>
              <w:webHidden/>
            </w:rPr>
            <w:fldChar w:fldCharType="separate"/>
          </w:r>
          <w:ins w:id="59" w:author="Hagen Meyer" w:date="2018-04-23T18:52:00Z">
            <w:r>
              <w:rPr>
                <w:noProof/>
                <w:webHidden/>
              </w:rPr>
              <w:t>8</w:t>
            </w:r>
            <w:r>
              <w:rPr>
                <w:noProof/>
                <w:webHidden/>
              </w:rPr>
              <w:fldChar w:fldCharType="end"/>
            </w:r>
            <w:r w:rsidRPr="00590614">
              <w:rPr>
                <w:rStyle w:val="Hyperlink"/>
                <w:noProof/>
              </w:rPr>
              <w:fldChar w:fldCharType="end"/>
            </w:r>
          </w:ins>
        </w:p>
        <w:p w:rsidR="001A1FF2" w:rsidRDefault="001A1FF2">
          <w:pPr>
            <w:pStyle w:val="Verzeichnis2"/>
            <w:tabs>
              <w:tab w:val="left" w:pos="880"/>
              <w:tab w:val="right" w:leader="dot" w:pos="9062"/>
            </w:tabs>
            <w:rPr>
              <w:ins w:id="60" w:author="Hagen Meyer" w:date="2018-04-23T18:52:00Z"/>
              <w:rFonts w:asciiTheme="minorHAnsi" w:eastAsiaTheme="minorEastAsia" w:hAnsiTheme="minorHAnsi"/>
              <w:noProof/>
              <w:sz w:val="22"/>
              <w:lang w:eastAsia="de-DE"/>
            </w:rPr>
          </w:pPr>
          <w:ins w:id="61" w:author="Hagen Meyer" w:date="2018-04-23T18:52:00Z">
            <w:r w:rsidRPr="00590614">
              <w:rPr>
                <w:rStyle w:val="Hyperlink"/>
                <w:noProof/>
              </w:rPr>
              <w:fldChar w:fldCharType="begin"/>
            </w:r>
            <w:r w:rsidRPr="00590614">
              <w:rPr>
                <w:rStyle w:val="Hyperlink"/>
                <w:noProof/>
              </w:rPr>
              <w:instrText xml:space="preserve"> </w:instrText>
            </w:r>
            <w:r>
              <w:rPr>
                <w:noProof/>
              </w:rPr>
              <w:instrText>HYPERLINK \l "_Toc512272929"</w:instrText>
            </w:r>
            <w:r w:rsidRPr="00590614">
              <w:rPr>
                <w:rStyle w:val="Hyperlink"/>
                <w:noProof/>
              </w:rPr>
              <w:instrText xml:space="preserve"> </w:instrText>
            </w:r>
            <w:r w:rsidRPr="00590614">
              <w:rPr>
                <w:rStyle w:val="Hyperlink"/>
                <w:noProof/>
              </w:rPr>
              <w:fldChar w:fldCharType="separate"/>
            </w:r>
            <w:r w:rsidRPr="00590614">
              <w:rPr>
                <w:rStyle w:val="Hyperlink"/>
                <w:noProof/>
              </w:rPr>
              <w:t>6.5</w:t>
            </w:r>
            <w:r>
              <w:rPr>
                <w:rFonts w:asciiTheme="minorHAnsi" w:eastAsiaTheme="minorEastAsia" w:hAnsiTheme="minorHAnsi"/>
                <w:noProof/>
                <w:sz w:val="22"/>
                <w:lang w:eastAsia="de-DE"/>
              </w:rPr>
              <w:tab/>
            </w:r>
            <w:r w:rsidRPr="00590614">
              <w:rPr>
                <w:rStyle w:val="Hyperlink"/>
                <w:noProof/>
              </w:rPr>
              <w:t>Kräfte</w:t>
            </w:r>
            <w:r>
              <w:rPr>
                <w:noProof/>
                <w:webHidden/>
              </w:rPr>
              <w:tab/>
            </w:r>
            <w:r>
              <w:rPr>
                <w:noProof/>
                <w:webHidden/>
              </w:rPr>
              <w:fldChar w:fldCharType="begin"/>
            </w:r>
            <w:r>
              <w:rPr>
                <w:noProof/>
                <w:webHidden/>
              </w:rPr>
              <w:instrText xml:space="preserve"> PAGEREF _Toc512272929 \h </w:instrText>
            </w:r>
          </w:ins>
          <w:r>
            <w:rPr>
              <w:noProof/>
              <w:webHidden/>
            </w:rPr>
          </w:r>
          <w:r>
            <w:rPr>
              <w:noProof/>
              <w:webHidden/>
            </w:rPr>
            <w:fldChar w:fldCharType="separate"/>
          </w:r>
          <w:ins w:id="62" w:author="Hagen Meyer" w:date="2018-04-23T18:52:00Z">
            <w:r>
              <w:rPr>
                <w:noProof/>
                <w:webHidden/>
              </w:rPr>
              <w:t>8</w:t>
            </w:r>
            <w:r>
              <w:rPr>
                <w:noProof/>
                <w:webHidden/>
              </w:rPr>
              <w:fldChar w:fldCharType="end"/>
            </w:r>
            <w:r w:rsidRPr="00590614">
              <w:rPr>
                <w:rStyle w:val="Hyperlink"/>
                <w:noProof/>
              </w:rPr>
              <w:fldChar w:fldCharType="end"/>
            </w:r>
          </w:ins>
        </w:p>
        <w:p w:rsidR="001A1FF2" w:rsidRDefault="001A1FF2">
          <w:pPr>
            <w:pStyle w:val="Verzeichnis2"/>
            <w:tabs>
              <w:tab w:val="left" w:pos="880"/>
              <w:tab w:val="right" w:leader="dot" w:pos="9062"/>
            </w:tabs>
            <w:rPr>
              <w:ins w:id="63" w:author="Hagen Meyer" w:date="2018-04-23T18:52:00Z"/>
              <w:rFonts w:asciiTheme="minorHAnsi" w:eastAsiaTheme="minorEastAsia" w:hAnsiTheme="minorHAnsi"/>
              <w:noProof/>
              <w:sz w:val="22"/>
              <w:lang w:eastAsia="de-DE"/>
            </w:rPr>
          </w:pPr>
          <w:ins w:id="64" w:author="Hagen Meyer" w:date="2018-04-23T18:52:00Z">
            <w:r w:rsidRPr="00590614">
              <w:rPr>
                <w:rStyle w:val="Hyperlink"/>
                <w:noProof/>
              </w:rPr>
              <w:fldChar w:fldCharType="begin"/>
            </w:r>
            <w:r w:rsidRPr="00590614">
              <w:rPr>
                <w:rStyle w:val="Hyperlink"/>
                <w:noProof/>
              </w:rPr>
              <w:instrText xml:space="preserve"> </w:instrText>
            </w:r>
            <w:r>
              <w:rPr>
                <w:noProof/>
              </w:rPr>
              <w:instrText>HYPERLINK \l "_Toc512272930"</w:instrText>
            </w:r>
            <w:r w:rsidRPr="00590614">
              <w:rPr>
                <w:rStyle w:val="Hyperlink"/>
                <w:noProof/>
              </w:rPr>
              <w:instrText xml:space="preserve"> </w:instrText>
            </w:r>
            <w:r w:rsidRPr="00590614">
              <w:rPr>
                <w:rStyle w:val="Hyperlink"/>
                <w:noProof/>
              </w:rPr>
              <w:fldChar w:fldCharType="separate"/>
            </w:r>
            <w:r w:rsidRPr="00590614">
              <w:rPr>
                <w:rStyle w:val="Hyperlink"/>
                <w:noProof/>
              </w:rPr>
              <w:t>6.6</w:t>
            </w:r>
            <w:r>
              <w:rPr>
                <w:rFonts w:asciiTheme="minorHAnsi" w:eastAsiaTheme="minorEastAsia" w:hAnsiTheme="minorHAnsi"/>
                <w:noProof/>
                <w:sz w:val="22"/>
                <w:lang w:eastAsia="de-DE"/>
              </w:rPr>
              <w:tab/>
            </w:r>
            <w:r w:rsidRPr="00590614">
              <w:rPr>
                <w:rStyle w:val="Hyperlink"/>
                <w:noProof/>
              </w:rPr>
              <w:t>Energie</w:t>
            </w:r>
            <w:r>
              <w:rPr>
                <w:noProof/>
                <w:webHidden/>
              </w:rPr>
              <w:tab/>
            </w:r>
            <w:r>
              <w:rPr>
                <w:noProof/>
                <w:webHidden/>
              </w:rPr>
              <w:fldChar w:fldCharType="begin"/>
            </w:r>
            <w:r>
              <w:rPr>
                <w:noProof/>
                <w:webHidden/>
              </w:rPr>
              <w:instrText xml:space="preserve"> PAGEREF _Toc512272930 \h </w:instrText>
            </w:r>
          </w:ins>
          <w:r>
            <w:rPr>
              <w:noProof/>
              <w:webHidden/>
            </w:rPr>
          </w:r>
          <w:r>
            <w:rPr>
              <w:noProof/>
              <w:webHidden/>
            </w:rPr>
            <w:fldChar w:fldCharType="separate"/>
          </w:r>
          <w:ins w:id="65" w:author="Hagen Meyer" w:date="2018-04-23T18:52:00Z">
            <w:r>
              <w:rPr>
                <w:noProof/>
                <w:webHidden/>
              </w:rPr>
              <w:t>8</w:t>
            </w:r>
            <w:r>
              <w:rPr>
                <w:noProof/>
                <w:webHidden/>
              </w:rPr>
              <w:fldChar w:fldCharType="end"/>
            </w:r>
            <w:r w:rsidRPr="00590614">
              <w:rPr>
                <w:rStyle w:val="Hyperlink"/>
                <w:noProof/>
              </w:rPr>
              <w:fldChar w:fldCharType="end"/>
            </w:r>
          </w:ins>
        </w:p>
        <w:p w:rsidR="001A1FF2" w:rsidRDefault="001A1FF2">
          <w:pPr>
            <w:pStyle w:val="Verzeichnis2"/>
            <w:tabs>
              <w:tab w:val="left" w:pos="880"/>
              <w:tab w:val="right" w:leader="dot" w:pos="9062"/>
            </w:tabs>
            <w:rPr>
              <w:ins w:id="66" w:author="Hagen Meyer" w:date="2018-04-23T18:52:00Z"/>
              <w:rFonts w:asciiTheme="minorHAnsi" w:eastAsiaTheme="minorEastAsia" w:hAnsiTheme="minorHAnsi"/>
              <w:noProof/>
              <w:sz w:val="22"/>
              <w:lang w:eastAsia="de-DE"/>
            </w:rPr>
          </w:pPr>
          <w:ins w:id="67" w:author="Hagen Meyer" w:date="2018-04-23T18:52:00Z">
            <w:r w:rsidRPr="00590614">
              <w:rPr>
                <w:rStyle w:val="Hyperlink"/>
                <w:noProof/>
              </w:rPr>
              <w:fldChar w:fldCharType="begin"/>
            </w:r>
            <w:r w:rsidRPr="00590614">
              <w:rPr>
                <w:rStyle w:val="Hyperlink"/>
                <w:noProof/>
              </w:rPr>
              <w:instrText xml:space="preserve"> </w:instrText>
            </w:r>
            <w:r>
              <w:rPr>
                <w:noProof/>
              </w:rPr>
              <w:instrText>HYPERLINK \l "_Toc512272931"</w:instrText>
            </w:r>
            <w:r w:rsidRPr="00590614">
              <w:rPr>
                <w:rStyle w:val="Hyperlink"/>
                <w:noProof/>
              </w:rPr>
              <w:instrText xml:space="preserve"> </w:instrText>
            </w:r>
            <w:r w:rsidRPr="00590614">
              <w:rPr>
                <w:rStyle w:val="Hyperlink"/>
                <w:noProof/>
              </w:rPr>
              <w:fldChar w:fldCharType="separate"/>
            </w:r>
            <w:r w:rsidRPr="00590614">
              <w:rPr>
                <w:rStyle w:val="Hyperlink"/>
                <w:noProof/>
              </w:rPr>
              <w:t>6.7</w:t>
            </w:r>
            <w:r>
              <w:rPr>
                <w:rFonts w:asciiTheme="minorHAnsi" w:eastAsiaTheme="minorEastAsia" w:hAnsiTheme="minorHAnsi"/>
                <w:noProof/>
                <w:sz w:val="22"/>
                <w:lang w:eastAsia="de-DE"/>
              </w:rPr>
              <w:tab/>
            </w:r>
            <w:r w:rsidRPr="00590614">
              <w:rPr>
                <w:rStyle w:val="Hyperlink"/>
                <w:noProof/>
              </w:rPr>
              <w:t>Stoff</w:t>
            </w:r>
            <w:r>
              <w:rPr>
                <w:noProof/>
                <w:webHidden/>
              </w:rPr>
              <w:tab/>
            </w:r>
            <w:r>
              <w:rPr>
                <w:noProof/>
                <w:webHidden/>
              </w:rPr>
              <w:fldChar w:fldCharType="begin"/>
            </w:r>
            <w:r>
              <w:rPr>
                <w:noProof/>
                <w:webHidden/>
              </w:rPr>
              <w:instrText xml:space="preserve"> PAGEREF _Toc512272931 \h </w:instrText>
            </w:r>
          </w:ins>
          <w:r>
            <w:rPr>
              <w:noProof/>
              <w:webHidden/>
            </w:rPr>
          </w:r>
          <w:r>
            <w:rPr>
              <w:noProof/>
              <w:webHidden/>
            </w:rPr>
            <w:fldChar w:fldCharType="separate"/>
          </w:r>
          <w:ins w:id="68" w:author="Hagen Meyer" w:date="2018-04-23T18:52:00Z">
            <w:r>
              <w:rPr>
                <w:noProof/>
                <w:webHidden/>
              </w:rPr>
              <w:t>8</w:t>
            </w:r>
            <w:r>
              <w:rPr>
                <w:noProof/>
                <w:webHidden/>
              </w:rPr>
              <w:fldChar w:fldCharType="end"/>
            </w:r>
            <w:r w:rsidRPr="00590614">
              <w:rPr>
                <w:rStyle w:val="Hyperlink"/>
                <w:noProof/>
              </w:rPr>
              <w:fldChar w:fldCharType="end"/>
            </w:r>
          </w:ins>
        </w:p>
        <w:p w:rsidR="001A1FF2" w:rsidRDefault="001A1FF2">
          <w:pPr>
            <w:pStyle w:val="Verzeichnis2"/>
            <w:tabs>
              <w:tab w:val="left" w:pos="880"/>
              <w:tab w:val="right" w:leader="dot" w:pos="9062"/>
            </w:tabs>
            <w:rPr>
              <w:ins w:id="69" w:author="Hagen Meyer" w:date="2018-04-23T18:52:00Z"/>
              <w:rFonts w:asciiTheme="minorHAnsi" w:eastAsiaTheme="minorEastAsia" w:hAnsiTheme="minorHAnsi"/>
              <w:noProof/>
              <w:sz w:val="22"/>
              <w:lang w:eastAsia="de-DE"/>
            </w:rPr>
          </w:pPr>
          <w:ins w:id="70" w:author="Hagen Meyer" w:date="2018-04-23T18:52:00Z">
            <w:r w:rsidRPr="00590614">
              <w:rPr>
                <w:rStyle w:val="Hyperlink"/>
                <w:noProof/>
              </w:rPr>
              <w:fldChar w:fldCharType="begin"/>
            </w:r>
            <w:r w:rsidRPr="00590614">
              <w:rPr>
                <w:rStyle w:val="Hyperlink"/>
                <w:noProof/>
              </w:rPr>
              <w:instrText xml:space="preserve"> </w:instrText>
            </w:r>
            <w:r>
              <w:rPr>
                <w:noProof/>
              </w:rPr>
              <w:instrText>HYPERLINK \l "_Toc512272932"</w:instrText>
            </w:r>
            <w:r w:rsidRPr="00590614">
              <w:rPr>
                <w:rStyle w:val="Hyperlink"/>
                <w:noProof/>
              </w:rPr>
              <w:instrText xml:space="preserve"> </w:instrText>
            </w:r>
            <w:r w:rsidRPr="00590614">
              <w:rPr>
                <w:rStyle w:val="Hyperlink"/>
                <w:noProof/>
              </w:rPr>
              <w:fldChar w:fldCharType="separate"/>
            </w:r>
            <w:r w:rsidRPr="00590614">
              <w:rPr>
                <w:rStyle w:val="Hyperlink"/>
                <w:noProof/>
              </w:rPr>
              <w:t>6.8</w:t>
            </w:r>
            <w:r>
              <w:rPr>
                <w:rFonts w:asciiTheme="minorHAnsi" w:eastAsiaTheme="minorEastAsia" w:hAnsiTheme="minorHAnsi"/>
                <w:noProof/>
                <w:sz w:val="22"/>
                <w:lang w:eastAsia="de-DE"/>
              </w:rPr>
              <w:tab/>
            </w:r>
            <w:r w:rsidRPr="00590614">
              <w:rPr>
                <w:rStyle w:val="Hyperlink"/>
                <w:noProof/>
              </w:rPr>
              <w:t>Signale</w:t>
            </w:r>
            <w:r>
              <w:rPr>
                <w:noProof/>
                <w:webHidden/>
              </w:rPr>
              <w:tab/>
            </w:r>
            <w:r>
              <w:rPr>
                <w:noProof/>
                <w:webHidden/>
              </w:rPr>
              <w:fldChar w:fldCharType="begin"/>
            </w:r>
            <w:r>
              <w:rPr>
                <w:noProof/>
                <w:webHidden/>
              </w:rPr>
              <w:instrText xml:space="preserve"> PAGEREF _Toc512272932 \h </w:instrText>
            </w:r>
          </w:ins>
          <w:r>
            <w:rPr>
              <w:noProof/>
              <w:webHidden/>
            </w:rPr>
          </w:r>
          <w:r>
            <w:rPr>
              <w:noProof/>
              <w:webHidden/>
            </w:rPr>
            <w:fldChar w:fldCharType="separate"/>
          </w:r>
          <w:ins w:id="71" w:author="Hagen Meyer" w:date="2018-04-23T18:52:00Z">
            <w:r>
              <w:rPr>
                <w:noProof/>
                <w:webHidden/>
              </w:rPr>
              <w:t>8</w:t>
            </w:r>
            <w:r>
              <w:rPr>
                <w:noProof/>
                <w:webHidden/>
              </w:rPr>
              <w:fldChar w:fldCharType="end"/>
            </w:r>
            <w:r w:rsidRPr="00590614">
              <w:rPr>
                <w:rStyle w:val="Hyperlink"/>
                <w:noProof/>
              </w:rPr>
              <w:fldChar w:fldCharType="end"/>
            </w:r>
          </w:ins>
        </w:p>
        <w:p w:rsidR="001A1FF2" w:rsidRDefault="001A1FF2">
          <w:pPr>
            <w:pStyle w:val="Verzeichnis2"/>
            <w:tabs>
              <w:tab w:val="left" w:pos="880"/>
              <w:tab w:val="right" w:leader="dot" w:pos="9062"/>
            </w:tabs>
            <w:rPr>
              <w:ins w:id="72" w:author="Hagen Meyer" w:date="2018-04-23T18:52:00Z"/>
              <w:rFonts w:asciiTheme="minorHAnsi" w:eastAsiaTheme="minorEastAsia" w:hAnsiTheme="minorHAnsi"/>
              <w:noProof/>
              <w:sz w:val="22"/>
              <w:lang w:eastAsia="de-DE"/>
            </w:rPr>
          </w:pPr>
          <w:ins w:id="73" w:author="Hagen Meyer" w:date="2018-04-23T18:52:00Z">
            <w:r w:rsidRPr="00590614">
              <w:rPr>
                <w:rStyle w:val="Hyperlink"/>
                <w:noProof/>
              </w:rPr>
              <w:fldChar w:fldCharType="begin"/>
            </w:r>
            <w:r w:rsidRPr="00590614">
              <w:rPr>
                <w:rStyle w:val="Hyperlink"/>
                <w:noProof/>
              </w:rPr>
              <w:instrText xml:space="preserve"> </w:instrText>
            </w:r>
            <w:r>
              <w:rPr>
                <w:noProof/>
              </w:rPr>
              <w:instrText>HYPERLINK \l "_Toc512272933"</w:instrText>
            </w:r>
            <w:r w:rsidRPr="00590614">
              <w:rPr>
                <w:rStyle w:val="Hyperlink"/>
                <w:noProof/>
              </w:rPr>
              <w:instrText xml:space="preserve"> </w:instrText>
            </w:r>
            <w:r w:rsidRPr="00590614">
              <w:rPr>
                <w:rStyle w:val="Hyperlink"/>
                <w:noProof/>
              </w:rPr>
              <w:fldChar w:fldCharType="separate"/>
            </w:r>
            <w:r w:rsidRPr="00590614">
              <w:rPr>
                <w:rStyle w:val="Hyperlink"/>
                <w:noProof/>
              </w:rPr>
              <w:t>6.9</w:t>
            </w:r>
            <w:r>
              <w:rPr>
                <w:rFonts w:asciiTheme="minorHAnsi" w:eastAsiaTheme="minorEastAsia" w:hAnsiTheme="minorHAnsi"/>
                <w:noProof/>
                <w:sz w:val="22"/>
                <w:lang w:eastAsia="de-DE"/>
              </w:rPr>
              <w:tab/>
            </w:r>
            <w:r w:rsidRPr="00590614">
              <w:rPr>
                <w:rStyle w:val="Hyperlink"/>
                <w:noProof/>
              </w:rPr>
              <w:t>Sicherheit</w:t>
            </w:r>
            <w:r>
              <w:rPr>
                <w:noProof/>
                <w:webHidden/>
              </w:rPr>
              <w:tab/>
            </w:r>
            <w:r>
              <w:rPr>
                <w:noProof/>
                <w:webHidden/>
              </w:rPr>
              <w:fldChar w:fldCharType="begin"/>
            </w:r>
            <w:r>
              <w:rPr>
                <w:noProof/>
                <w:webHidden/>
              </w:rPr>
              <w:instrText xml:space="preserve"> PAGEREF _Toc512272933 \h </w:instrText>
            </w:r>
          </w:ins>
          <w:r>
            <w:rPr>
              <w:noProof/>
              <w:webHidden/>
            </w:rPr>
          </w:r>
          <w:r>
            <w:rPr>
              <w:noProof/>
              <w:webHidden/>
            </w:rPr>
            <w:fldChar w:fldCharType="separate"/>
          </w:r>
          <w:ins w:id="74" w:author="Hagen Meyer" w:date="2018-04-23T18:52:00Z">
            <w:r>
              <w:rPr>
                <w:noProof/>
                <w:webHidden/>
              </w:rPr>
              <w:t>9</w:t>
            </w:r>
            <w:r>
              <w:rPr>
                <w:noProof/>
                <w:webHidden/>
              </w:rPr>
              <w:fldChar w:fldCharType="end"/>
            </w:r>
            <w:r w:rsidRPr="00590614">
              <w:rPr>
                <w:rStyle w:val="Hyperlink"/>
                <w:noProof/>
              </w:rPr>
              <w:fldChar w:fldCharType="end"/>
            </w:r>
          </w:ins>
        </w:p>
        <w:p w:rsidR="001A1FF2" w:rsidRDefault="001A1FF2">
          <w:pPr>
            <w:pStyle w:val="Verzeichnis2"/>
            <w:tabs>
              <w:tab w:val="left" w:pos="880"/>
              <w:tab w:val="right" w:leader="dot" w:pos="9062"/>
            </w:tabs>
            <w:rPr>
              <w:ins w:id="75" w:author="Hagen Meyer" w:date="2018-04-23T18:52:00Z"/>
              <w:rFonts w:asciiTheme="minorHAnsi" w:eastAsiaTheme="minorEastAsia" w:hAnsiTheme="minorHAnsi"/>
              <w:noProof/>
              <w:sz w:val="22"/>
              <w:lang w:eastAsia="de-DE"/>
            </w:rPr>
          </w:pPr>
          <w:ins w:id="76" w:author="Hagen Meyer" w:date="2018-04-23T18:52:00Z">
            <w:r w:rsidRPr="00590614">
              <w:rPr>
                <w:rStyle w:val="Hyperlink"/>
                <w:noProof/>
              </w:rPr>
              <w:fldChar w:fldCharType="begin"/>
            </w:r>
            <w:r w:rsidRPr="00590614">
              <w:rPr>
                <w:rStyle w:val="Hyperlink"/>
                <w:noProof/>
              </w:rPr>
              <w:instrText xml:space="preserve"> </w:instrText>
            </w:r>
            <w:r>
              <w:rPr>
                <w:noProof/>
              </w:rPr>
              <w:instrText>HYPERLINK \l "_Toc512272934"</w:instrText>
            </w:r>
            <w:r w:rsidRPr="00590614">
              <w:rPr>
                <w:rStyle w:val="Hyperlink"/>
                <w:noProof/>
              </w:rPr>
              <w:instrText xml:space="preserve"> </w:instrText>
            </w:r>
            <w:r w:rsidRPr="00590614">
              <w:rPr>
                <w:rStyle w:val="Hyperlink"/>
                <w:noProof/>
              </w:rPr>
              <w:fldChar w:fldCharType="separate"/>
            </w:r>
            <w:r w:rsidRPr="00590614">
              <w:rPr>
                <w:rStyle w:val="Hyperlink"/>
                <w:noProof/>
              </w:rPr>
              <w:t>6.10</w:t>
            </w:r>
            <w:r>
              <w:rPr>
                <w:rFonts w:asciiTheme="minorHAnsi" w:eastAsiaTheme="minorEastAsia" w:hAnsiTheme="minorHAnsi"/>
                <w:noProof/>
                <w:sz w:val="22"/>
                <w:lang w:eastAsia="de-DE"/>
              </w:rPr>
              <w:tab/>
            </w:r>
            <w:r w:rsidRPr="00590614">
              <w:rPr>
                <w:rStyle w:val="Hyperlink"/>
                <w:noProof/>
              </w:rPr>
              <w:t>Ergonomie</w:t>
            </w:r>
            <w:r>
              <w:rPr>
                <w:noProof/>
                <w:webHidden/>
              </w:rPr>
              <w:tab/>
            </w:r>
            <w:r>
              <w:rPr>
                <w:noProof/>
                <w:webHidden/>
              </w:rPr>
              <w:fldChar w:fldCharType="begin"/>
            </w:r>
            <w:r>
              <w:rPr>
                <w:noProof/>
                <w:webHidden/>
              </w:rPr>
              <w:instrText xml:space="preserve"> PAGEREF _Toc512272934 \h </w:instrText>
            </w:r>
          </w:ins>
          <w:r>
            <w:rPr>
              <w:noProof/>
              <w:webHidden/>
            </w:rPr>
          </w:r>
          <w:r>
            <w:rPr>
              <w:noProof/>
              <w:webHidden/>
            </w:rPr>
            <w:fldChar w:fldCharType="separate"/>
          </w:r>
          <w:ins w:id="77" w:author="Hagen Meyer" w:date="2018-04-23T18:52:00Z">
            <w:r>
              <w:rPr>
                <w:noProof/>
                <w:webHidden/>
              </w:rPr>
              <w:t>9</w:t>
            </w:r>
            <w:r>
              <w:rPr>
                <w:noProof/>
                <w:webHidden/>
              </w:rPr>
              <w:fldChar w:fldCharType="end"/>
            </w:r>
            <w:r w:rsidRPr="00590614">
              <w:rPr>
                <w:rStyle w:val="Hyperlink"/>
                <w:noProof/>
              </w:rPr>
              <w:fldChar w:fldCharType="end"/>
            </w:r>
          </w:ins>
        </w:p>
        <w:p w:rsidR="001A1FF2" w:rsidRDefault="001A1FF2">
          <w:pPr>
            <w:pStyle w:val="Verzeichnis2"/>
            <w:tabs>
              <w:tab w:val="left" w:pos="880"/>
              <w:tab w:val="right" w:leader="dot" w:pos="9062"/>
            </w:tabs>
            <w:rPr>
              <w:ins w:id="78" w:author="Hagen Meyer" w:date="2018-04-23T18:52:00Z"/>
              <w:rFonts w:asciiTheme="minorHAnsi" w:eastAsiaTheme="minorEastAsia" w:hAnsiTheme="minorHAnsi"/>
              <w:noProof/>
              <w:sz w:val="22"/>
              <w:lang w:eastAsia="de-DE"/>
            </w:rPr>
          </w:pPr>
          <w:ins w:id="79" w:author="Hagen Meyer" w:date="2018-04-23T18:52:00Z">
            <w:r w:rsidRPr="00590614">
              <w:rPr>
                <w:rStyle w:val="Hyperlink"/>
                <w:noProof/>
              </w:rPr>
              <w:fldChar w:fldCharType="begin"/>
            </w:r>
            <w:r w:rsidRPr="00590614">
              <w:rPr>
                <w:rStyle w:val="Hyperlink"/>
                <w:noProof/>
              </w:rPr>
              <w:instrText xml:space="preserve"> </w:instrText>
            </w:r>
            <w:r>
              <w:rPr>
                <w:noProof/>
              </w:rPr>
              <w:instrText>HYPERLINK \l "_Toc512272935"</w:instrText>
            </w:r>
            <w:r w:rsidRPr="00590614">
              <w:rPr>
                <w:rStyle w:val="Hyperlink"/>
                <w:noProof/>
              </w:rPr>
              <w:instrText xml:space="preserve"> </w:instrText>
            </w:r>
            <w:r w:rsidRPr="00590614">
              <w:rPr>
                <w:rStyle w:val="Hyperlink"/>
                <w:noProof/>
              </w:rPr>
              <w:fldChar w:fldCharType="separate"/>
            </w:r>
            <w:r w:rsidRPr="00590614">
              <w:rPr>
                <w:rStyle w:val="Hyperlink"/>
                <w:noProof/>
              </w:rPr>
              <w:t>6.11</w:t>
            </w:r>
            <w:r>
              <w:rPr>
                <w:rFonts w:asciiTheme="minorHAnsi" w:eastAsiaTheme="minorEastAsia" w:hAnsiTheme="minorHAnsi"/>
                <w:noProof/>
                <w:sz w:val="22"/>
                <w:lang w:eastAsia="de-DE"/>
              </w:rPr>
              <w:tab/>
            </w:r>
            <w:r w:rsidRPr="00590614">
              <w:rPr>
                <w:rStyle w:val="Hyperlink"/>
                <w:noProof/>
              </w:rPr>
              <w:t>Entwicklung</w:t>
            </w:r>
            <w:r>
              <w:rPr>
                <w:noProof/>
                <w:webHidden/>
              </w:rPr>
              <w:tab/>
            </w:r>
            <w:r>
              <w:rPr>
                <w:noProof/>
                <w:webHidden/>
              </w:rPr>
              <w:fldChar w:fldCharType="begin"/>
            </w:r>
            <w:r>
              <w:rPr>
                <w:noProof/>
                <w:webHidden/>
              </w:rPr>
              <w:instrText xml:space="preserve"> PAGEREF _Toc512272935 \h </w:instrText>
            </w:r>
          </w:ins>
          <w:r>
            <w:rPr>
              <w:noProof/>
              <w:webHidden/>
            </w:rPr>
          </w:r>
          <w:r>
            <w:rPr>
              <w:noProof/>
              <w:webHidden/>
            </w:rPr>
            <w:fldChar w:fldCharType="separate"/>
          </w:r>
          <w:ins w:id="80" w:author="Hagen Meyer" w:date="2018-04-23T18:52:00Z">
            <w:r>
              <w:rPr>
                <w:noProof/>
                <w:webHidden/>
              </w:rPr>
              <w:t>9</w:t>
            </w:r>
            <w:r>
              <w:rPr>
                <w:noProof/>
                <w:webHidden/>
              </w:rPr>
              <w:fldChar w:fldCharType="end"/>
            </w:r>
            <w:r w:rsidRPr="00590614">
              <w:rPr>
                <w:rStyle w:val="Hyperlink"/>
                <w:noProof/>
              </w:rPr>
              <w:fldChar w:fldCharType="end"/>
            </w:r>
          </w:ins>
        </w:p>
        <w:p w:rsidR="001A1FF2" w:rsidRDefault="001A1FF2">
          <w:pPr>
            <w:pStyle w:val="Verzeichnis2"/>
            <w:tabs>
              <w:tab w:val="left" w:pos="880"/>
              <w:tab w:val="right" w:leader="dot" w:pos="9062"/>
            </w:tabs>
            <w:rPr>
              <w:ins w:id="81" w:author="Hagen Meyer" w:date="2018-04-23T18:52:00Z"/>
              <w:rFonts w:asciiTheme="minorHAnsi" w:eastAsiaTheme="minorEastAsia" w:hAnsiTheme="minorHAnsi"/>
              <w:noProof/>
              <w:sz w:val="22"/>
              <w:lang w:eastAsia="de-DE"/>
            </w:rPr>
          </w:pPr>
          <w:ins w:id="82" w:author="Hagen Meyer" w:date="2018-04-23T18:52:00Z">
            <w:r w:rsidRPr="00590614">
              <w:rPr>
                <w:rStyle w:val="Hyperlink"/>
                <w:noProof/>
              </w:rPr>
              <w:fldChar w:fldCharType="begin"/>
            </w:r>
            <w:r w:rsidRPr="00590614">
              <w:rPr>
                <w:rStyle w:val="Hyperlink"/>
                <w:noProof/>
              </w:rPr>
              <w:instrText xml:space="preserve"> </w:instrText>
            </w:r>
            <w:r>
              <w:rPr>
                <w:noProof/>
              </w:rPr>
              <w:instrText>HYPERLINK \l "_Toc512272936"</w:instrText>
            </w:r>
            <w:r w:rsidRPr="00590614">
              <w:rPr>
                <w:rStyle w:val="Hyperlink"/>
                <w:noProof/>
              </w:rPr>
              <w:instrText xml:space="preserve"> </w:instrText>
            </w:r>
            <w:r w:rsidRPr="00590614">
              <w:rPr>
                <w:rStyle w:val="Hyperlink"/>
                <w:noProof/>
              </w:rPr>
              <w:fldChar w:fldCharType="separate"/>
            </w:r>
            <w:r w:rsidRPr="00590614">
              <w:rPr>
                <w:rStyle w:val="Hyperlink"/>
                <w:noProof/>
              </w:rPr>
              <w:t>6.12</w:t>
            </w:r>
            <w:r>
              <w:rPr>
                <w:rFonts w:asciiTheme="minorHAnsi" w:eastAsiaTheme="minorEastAsia" w:hAnsiTheme="minorHAnsi"/>
                <w:noProof/>
                <w:sz w:val="22"/>
                <w:lang w:eastAsia="de-DE"/>
              </w:rPr>
              <w:tab/>
            </w:r>
            <w:r w:rsidRPr="00590614">
              <w:rPr>
                <w:rStyle w:val="Hyperlink"/>
                <w:noProof/>
              </w:rPr>
              <w:t>Fertigung</w:t>
            </w:r>
            <w:r>
              <w:rPr>
                <w:noProof/>
                <w:webHidden/>
              </w:rPr>
              <w:tab/>
            </w:r>
            <w:r>
              <w:rPr>
                <w:noProof/>
                <w:webHidden/>
              </w:rPr>
              <w:fldChar w:fldCharType="begin"/>
            </w:r>
            <w:r>
              <w:rPr>
                <w:noProof/>
                <w:webHidden/>
              </w:rPr>
              <w:instrText xml:space="preserve"> PAGEREF _Toc512272936 \h </w:instrText>
            </w:r>
          </w:ins>
          <w:r>
            <w:rPr>
              <w:noProof/>
              <w:webHidden/>
            </w:rPr>
          </w:r>
          <w:r>
            <w:rPr>
              <w:noProof/>
              <w:webHidden/>
            </w:rPr>
            <w:fldChar w:fldCharType="separate"/>
          </w:r>
          <w:ins w:id="83" w:author="Hagen Meyer" w:date="2018-04-23T18:52:00Z">
            <w:r>
              <w:rPr>
                <w:noProof/>
                <w:webHidden/>
              </w:rPr>
              <w:t>10</w:t>
            </w:r>
            <w:r>
              <w:rPr>
                <w:noProof/>
                <w:webHidden/>
              </w:rPr>
              <w:fldChar w:fldCharType="end"/>
            </w:r>
            <w:r w:rsidRPr="00590614">
              <w:rPr>
                <w:rStyle w:val="Hyperlink"/>
                <w:noProof/>
              </w:rPr>
              <w:fldChar w:fldCharType="end"/>
            </w:r>
          </w:ins>
        </w:p>
        <w:p w:rsidR="001A1FF2" w:rsidRDefault="001A1FF2">
          <w:pPr>
            <w:pStyle w:val="Verzeichnis2"/>
            <w:tabs>
              <w:tab w:val="left" w:pos="880"/>
              <w:tab w:val="right" w:leader="dot" w:pos="9062"/>
            </w:tabs>
            <w:rPr>
              <w:ins w:id="84" w:author="Hagen Meyer" w:date="2018-04-23T18:52:00Z"/>
              <w:rFonts w:asciiTheme="minorHAnsi" w:eastAsiaTheme="minorEastAsia" w:hAnsiTheme="minorHAnsi"/>
              <w:noProof/>
              <w:sz w:val="22"/>
              <w:lang w:eastAsia="de-DE"/>
            </w:rPr>
          </w:pPr>
          <w:ins w:id="85" w:author="Hagen Meyer" w:date="2018-04-23T18:52:00Z">
            <w:r w:rsidRPr="00590614">
              <w:rPr>
                <w:rStyle w:val="Hyperlink"/>
                <w:noProof/>
              </w:rPr>
              <w:fldChar w:fldCharType="begin"/>
            </w:r>
            <w:r w:rsidRPr="00590614">
              <w:rPr>
                <w:rStyle w:val="Hyperlink"/>
                <w:noProof/>
              </w:rPr>
              <w:instrText xml:space="preserve"> </w:instrText>
            </w:r>
            <w:r>
              <w:rPr>
                <w:noProof/>
              </w:rPr>
              <w:instrText>HYPERLINK \l "_Toc512272937"</w:instrText>
            </w:r>
            <w:r w:rsidRPr="00590614">
              <w:rPr>
                <w:rStyle w:val="Hyperlink"/>
                <w:noProof/>
              </w:rPr>
              <w:instrText xml:space="preserve"> </w:instrText>
            </w:r>
            <w:r w:rsidRPr="00590614">
              <w:rPr>
                <w:rStyle w:val="Hyperlink"/>
                <w:noProof/>
              </w:rPr>
              <w:fldChar w:fldCharType="separate"/>
            </w:r>
            <w:r w:rsidRPr="00590614">
              <w:rPr>
                <w:rStyle w:val="Hyperlink"/>
                <w:noProof/>
              </w:rPr>
              <w:t>6.13</w:t>
            </w:r>
            <w:r>
              <w:rPr>
                <w:rFonts w:asciiTheme="minorHAnsi" w:eastAsiaTheme="minorEastAsia" w:hAnsiTheme="minorHAnsi"/>
                <w:noProof/>
                <w:sz w:val="22"/>
                <w:lang w:eastAsia="de-DE"/>
              </w:rPr>
              <w:tab/>
            </w:r>
            <w:r w:rsidRPr="00590614">
              <w:rPr>
                <w:rStyle w:val="Hyperlink"/>
                <w:noProof/>
              </w:rPr>
              <w:t>Gebrauch</w:t>
            </w:r>
            <w:r>
              <w:rPr>
                <w:noProof/>
                <w:webHidden/>
              </w:rPr>
              <w:tab/>
            </w:r>
            <w:r>
              <w:rPr>
                <w:noProof/>
                <w:webHidden/>
              </w:rPr>
              <w:fldChar w:fldCharType="begin"/>
            </w:r>
            <w:r>
              <w:rPr>
                <w:noProof/>
                <w:webHidden/>
              </w:rPr>
              <w:instrText xml:space="preserve"> PAGEREF _Toc512272937 \h </w:instrText>
            </w:r>
          </w:ins>
          <w:r>
            <w:rPr>
              <w:noProof/>
              <w:webHidden/>
            </w:rPr>
          </w:r>
          <w:r>
            <w:rPr>
              <w:noProof/>
              <w:webHidden/>
            </w:rPr>
            <w:fldChar w:fldCharType="separate"/>
          </w:r>
          <w:ins w:id="86" w:author="Hagen Meyer" w:date="2018-04-23T18:52:00Z">
            <w:r>
              <w:rPr>
                <w:noProof/>
                <w:webHidden/>
              </w:rPr>
              <w:t>10</w:t>
            </w:r>
            <w:r>
              <w:rPr>
                <w:noProof/>
                <w:webHidden/>
              </w:rPr>
              <w:fldChar w:fldCharType="end"/>
            </w:r>
            <w:r w:rsidRPr="00590614">
              <w:rPr>
                <w:rStyle w:val="Hyperlink"/>
                <w:noProof/>
              </w:rPr>
              <w:fldChar w:fldCharType="end"/>
            </w:r>
          </w:ins>
        </w:p>
        <w:p w:rsidR="001A1FF2" w:rsidRDefault="001A1FF2">
          <w:pPr>
            <w:pStyle w:val="Verzeichnis2"/>
            <w:tabs>
              <w:tab w:val="left" w:pos="880"/>
              <w:tab w:val="right" w:leader="dot" w:pos="9062"/>
            </w:tabs>
            <w:rPr>
              <w:ins w:id="87" w:author="Hagen Meyer" w:date="2018-04-23T18:52:00Z"/>
              <w:rFonts w:asciiTheme="minorHAnsi" w:eastAsiaTheme="minorEastAsia" w:hAnsiTheme="minorHAnsi"/>
              <w:noProof/>
              <w:sz w:val="22"/>
              <w:lang w:eastAsia="de-DE"/>
            </w:rPr>
          </w:pPr>
          <w:ins w:id="88" w:author="Hagen Meyer" w:date="2018-04-23T18:52:00Z">
            <w:r w:rsidRPr="00590614">
              <w:rPr>
                <w:rStyle w:val="Hyperlink"/>
                <w:noProof/>
              </w:rPr>
              <w:fldChar w:fldCharType="begin"/>
            </w:r>
            <w:r w:rsidRPr="00590614">
              <w:rPr>
                <w:rStyle w:val="Hyperlink"/>
                <w:noProof/>
              </w:rPr>
              <w:instrText xml:space="preserve"> </w:instrText>
            </w:r>
            <w:r>
              <w:rPr>
                <w:noProof/>
              </w:rPr>
              <w:instrText>HYPERLINK \l "_Toc512272938"</w:instrText>
            </w:r>
            <w:r w:rsidRPr="00590614">
              <w:rPr>
                <w:rStyle w:val="Hyperlink"/>
                <w:noProof/>
              </w:rPr>
              <w:instrText xml:space="preserve"> </w:instrText>
            </w:r>
            <w:r w:rsidRPr="00590614">
              <w:rPr>
                <w:rStyle w:val="Hyperlink"/>
                <w:noProof/>
              </w:rPr>
              <w:fldChar w:fldCharType="separate"/>
            </w:r>
            <w:r w:rsidRPr="00590614">
              <w:rPr>
                <w:rStyle w:val="Hyperlink"/>
                <w:noProof/>
              </w:rPr>
              <w:t>6.14</w:t>
            </w:r>
            <w:r>
              <w:rPr>
                <w:rFonts w:asciiTheme="minorHAnsi" w:eastAsiaTheme="minorEastAsia" w:hAnsiTheme="minorHAnsi"/>
                <w:noProof/>
                <w:sz w:val="22"/>
                <w:lang w:eastAsia="de-DE"/>
              </w:rPr>
              <w:tab/>
            </w:r>
            <w:r w:rsidRPr="00590614">
              <w:rPr>
                <w:rStyle w:val="Hyperlink"/>
                <w:noProof/>
              </w:rPr>
              <w:t>Montage</w:t>
            </w:r>
            <w:r>
              <w:rPr>
                <w:noProof/>
                <w:webHidden/>
              </w:rPr>
              <w:tab/>
            </w:r>
            <w:r>
              <w:rPr>
                <w:noProof/>
                <w:webHidden/>
              </w:rPr>
              <w:fldChar w:fldCharType="begin"/>
            </w:r>
            <w:r>
              <w:rPr>
                <w:noProof/>
                <w:webHidden/>
              </w:rPr>
              <w:instrText xml:space="preserve"> PAGEREF _Toc512272938 \h </w:instrText>
            </w:r>
          </w:ins>
          <w:r>
            <w:rPr>
              <w:noProof/>
              <w:webHidden/>
            </w:rPr>
          </w:r>
          <w:r>
            <w:rPr>
              <w:noProof/>
              <w:webHidden/>
            </w:rPr>
            <w:fldChar w:fldCharType="separate"/>
          </w:r>
          <w:ins w:id="89" w:author="Hagen Meyer" w:date="2018-04-23T18:52:00Z">
            <w:r>
              <w:rPr>
                <w:noProof/>
                <w:webHidden/>
              </w:rPr>
              <w:t>10</w:t>
            </w:r>
            <w:r>
              <w:rPr>
                <w:noProof/>
                <w:webHidden/>
              </w:rPr>
              <w:fldChar w:fldCharType="end"/>
            </w:r>
            <w:r w:rsidRPr="00590614">
              <w:rPr>
                <w:rStyle w:val="Hyperlink"/>
                <w:noProof/>
              </w:rPr>
              <w:fldChar w:fldCharType="end"/>
            </w:r>
          </w:ins>
        </w:p>
        <w:p w:rsidR="001A1FF2" w:rsidRDefault="001A1FF2">
          <w:pPr>
            <w:pStyle w:val="Verzeichnis2"/>
            <w:tabs>
              <w:tab w:val="left" w:pos="880"/>
              <w:tab w:val="right" w:leader="dot" w:pos="9062"/>
            </w:tabs>
            <w:rPr>
              <w:ins w:id="90" w:author="Hagen Meyer" w:date="2018-04-23T18:52:00Z"/>
              <w:rFonts w:asciiTheme="minorHAnsi" w:eastAsiaTheme="minorEastAsia" w:hAnsiTheme="minorHAnsi"/>
              <w:noProof/>
              <w:sz w:val="22"/>
              <w:lang w:eastAsia="de-DE"/>
            </w:rPr>
          </w:pPr>
          <w:ins w:id="91" w:author="Hagen Meyer" w:date="2018-04-23T18:52:00Z">
            <w:r w:rsidRPr="00590614">
              <w:rPr>
                <w:rStyle w:val="Hyperlink"/>
                <w:noProof/>
              </w:rPr>
              <w:fldChar w:fldCharType="begin"/>
            </w:r>
            <w:r w:rsidRPr="00590614">
              <w:rPr>
                <w:rStyle w:val="Hyperlink"/>
                <w:noProof/>
              </w:rPr>
              <w:instrText xml:space="preserve"> </w:instrText>
            </w:r>
            <w:r>
              <w:rPr>
                <w:noProof/>
              </w:rPr>
              <w:instrText>HYPERLINK \l "_Toc512272939"</w:instrText>
            </w:r>
            <w:r w:rsidRPr="00590614">
              <w:rPr>
                <w:rStyle w:val="Hyperlink"/>
                <w:noProof/>
              </w:rPr>
              <w:instrText xml:space="preserve"> </w:instrText>
            </w:r>
            <w:r w:rsidRPr="00590614">
              <w:rPr>
                <w:rStyle w:val="Hyperlink"/>
                <w:noProof/>
              </w:rPr>
              <w:fldChar w:fldCharType="separate"/>
            </w:r>
            <w:r w:rsidRPr="00590614">
              <w:rPr>
                <w:rStyle w:val="Hyperlink"/>
                <w:noProof/>
              </w:rPr>
              <w:t>6.15</w:t>
            </w:r>
            <w:r>
              <w:rPr>
                <w:rFonts w:asciiTheme="minorHAnsi" w:eastAsiaTheme="minorEastAsia" w:hAnsiTheme="minorHAnsi"/>
                <w:noProof/>
                <w:sz w:val="22"/>
                <w:lang w:eastAsia="de-DE"/>
              </w:rPr>
              <w:tab/>
            </w:r>
            <w:r w:rsidRPr="00590614">
              <w:rPr>
                <w:rStyle w:val="Hyperlink"/>
                <w:noProof/>
              </w:rPr>
              <w:t>Transport</w:t>
            </w:r>
            <w:r>
              <w:rPr>
                <w:noProof/>
                <w:webHidden/>
              </w:rPr>
              <w:tab/>
            </w:r>
            <w:r>
              <w:rPr>
                <w:noProof/>
                <w:webHidden/>
              </w:rPr>
              <w:fldChar w:fldCharType="begin"/>
            </w:r>
            <w:r>
              <w:rPr>
                <w:noProof/>
                <w:webHidden/>
              </w:rPr>
              <w:instrText xml:space="preserve"> PAGEREF _Toc512272939 \h </w:instrText>
            </w:r>
          </w:ins>
          <w:r>
            <w:rPr>
              <w:noProof/>
              <w:webHidden/>
            </w:rPr>
          </w:r>
          <w:r>
            <w:rPr>
              <w:noProof/>
              <w:webHidden/>
            </w:rPr>
            <w:fldChar w:fldCharType="separate"/>
          </w:r>
          <w:ins w:id="92" w:author="Hagen Meyer" w:date="2018-04-23T18:52:00Z">
            <w:r>
              <w:rPr>
                <w:noProof/>
                <w:webHidden/>
              </w:rPr>
              <w:t>10</w:t>
            </w:r>
            <w:r>
              <w:rPr>
                <w:noProof/>
                <w:webHidden/>
              </w:rPr>
              <w:fldChar w:fldCharType="end"/>
            </w:r>
            <w:r w:rsidRPr="00590614">
              <w:rPr>
                <w:rStyle w:val="Hyperlink"/>
                <w:noProof/>
              </w:rPr>
              <w:fldChar w:fldCharType="end"/>
            </w:r>
          </w:ins>
        </w:p>
        <w:p w:rsidR="001A1FF2" w:rsidRDefault="001A1FF2">
          <w:pPr>
            <w:pStyle w:val="Verzeichnis2"/>
            <w:tabs>
              <w:tab w:val="left" w:pos="880"/>
              <w:tab w:val="right" w:leader="dot" w:pos="9062"/>
            </w:tabs>
            <w:rPr>
              <w:ins w:id="93" w:author="Hagen Meyer" w:date="2018-04-23T18:52:00Z"/>
              <w:rFonts w:asciiTheme="minorHAnsi" w:eastAsiaTheme="minorEastAsia" w:hAnsiTheme="minorHAnsi"/>
              <w:noProof/>
              <w:sz w:val="22"/>
              <w:lang w:eastAsia="de-DE"/>
            </w:rPr>
          </w:pPr>
          <w:ins w:id="94" w:author="Hagen Meyer" w:date="2018-04-23T18:52:00Z">
            <w:r w:rsidRPr="00590614">
              <w:rPr>
                <w:rStyle w:val="Hyperlink"/>
                <w:noProof/>
              </w:rPr>
              <w:fldChar w:fldCharType="begin"/>
            </w:r>
            <w:r w:rsidRPr="00590614">
              <w:rPr>
                <w:rStyle w:val="Hyperlink"/>
                <w:noProof/>
              </w:rPr>
              <w:instrText xml:space="preserve"> </w:instrText>
            </w:r>
            <w:r>
              <w:rPr>
                <w:noProof/>
              </w:rPr>
              <w:instrText>HYPERLINK \l "_Toc512272940"</w:instrText>
            </w:r>
            <w:r w:rsidRPr="00590614">
              <w:rPr>
                <w:rStyle w:val="Hyperlink"/>
                <w:noProof/>
              </w:rPr>
              <w:instrText xml:space="preserve"> </w:instrText>
            </w:r>
            <w:r w:rsidRPr="00590614">
              <w:rPr>
                <w:rStyle w:val="Hyperlink"/>
                <w:noProof/>
              </w:rPr>
              <w:fldChar w:fldCharType="separate"/>
            </w:r>
            <w:r w:rsidRPr="00590614">
              <w:rPr>
                <w:rStyle w:val="Hyperlink"/>
                <w:noProof/>
              </w:rPr>
              <w:t>6.16</w:t>
            </w:r>
            <w:r>
              <w:rPr>
                <w:rFonts w:asciiTheme="minorHAnsi" w:eastAsiaTheme="minorEastAsia" w:hAnsiTheme="minorHAnsi"/>
                <w:noProof/>
                <w:sz w:val="22"/>
                <w:lang w:eastAsia="de-DE"/>
              </w:rPr>
              <w:tab/>
            </w:r>
            <w:r w:rsidRPr="00590614">
              <w:rPr>
                <w:rStyle w:val="Hyperlink"/>
                <w:noProof/>
              </w:rPr>
              <w:t>Recycling</w:t>
            </w:r>
            <w:r>
              <w:rPr>
                <w:noProof/>
                <w:webHidden/>
              </w:rPr>
              <w:tab/>
            </w:r>
            <w:r>
              <w:rPr>
                <w:noProof/>
                <w:webHidden/>
              </w:rPr>
              <w:fldChar w:fldCharType="begin"/>
            </w:r>
            <w:r>
              <w:rPr>
                <w:noProof/>
                <w:webHidden/>
              </w:rPr>
              <w:instrText xml:space="preserve"> PAGEREF _Toc512272940 \h </w:instrText>
            </w:r>
          </w:ins>
          <w:r>
            <w:rPr>
              <w:noProof/>
              <w:webHidden/>
            </w:rPr>
          </w:r>
          <w:r>
            <w:rPr>
              <w:noProof/>
              <w:webHidden/>
            </w:rPr>
            <w:fldChar w:fldCharType="separate"/>
          </w:r>
          <w:ins w:id="95" w:author="Hagen Meyer" w:date="2018-04-23T18:52:00Z">
            <w:r>
              <w:rPr>
                <w:noProof/>
                <w:webHidden/>
              </w:rPr>
              <w:t>10</w:t>
            </w:r>
            <w:r>
              <w:rPr>
                <w:noProof/>
                <w:webHidden/>
              </w:rPr>
              <w:fldChar w:fldCharType="end"/>
            </w:r>
            <w:r w:rsidRPr="00590614">
              <w:rPr>
                <w:rStyle w:val="Hyperlink"/>
                <w:noProof/>
              </w:rPr>
              <w:fldChar w:fldCharType="end"/>
            </w:r>
          </w:ins>
        </w:p>
        <w:p w:rsidR="001A1FF2" w:rsidRDefault="001A1FF2">
          <w:pPr>
            <w:pStyle w:val="Verzeichnis1"/>
            <w:tabs>
              <w:tab w:val="left" w:pos="400"/>
              <w:tab w:val="right" w:leader="dot" w:pos="9062"/>
            </w:tabs>
            <w:rPr>
              <w:ins w:id="96" w:author="Hagen Meyer" w:date="2018-04-23T18:52:00Z"/>
              <w:rFonts w:asciiTheme="minorHAnsi" w:eastAsiaTheme="minorEastAsia" w:hAnsiTheme="minorHAnsi"/>
              <w:noProof/>
              <w:sz w:val="22"/>
              <w:lang w:eastAsia="de-DE"/>
            </w:rPr>
          </w:pPr>
          <w:ins w:id="97" w:author="Hagen Meyer" w:date="2018-04-23T18:52:00Z">
            <w:r w:rsidRPr="00590614">
              <w:rPr>
                <w:rStyle w:val="Hyperlink"/>
                <w:noProof/>
              </w:rPr>
              <w:fldChar w:fldCharType="begin"/>
            </w:r>
            <w:r w:rsidRPr="00590614">
              <w:rPr>
                <w:rStyle w:val="Hyperlink"/>
                <w:noProof/>
              </w:rPr>
              <w:instrText xml:space="preserve"> </w:instrText>
            </w:r>
            <w:r>
              <w:rPr>
                <w:noProof/>
              </w:rPr>
              <w:instrText>HYPERLINK \l "_Toc512272941"</w:instrText>
            </w:r>
            <w:r w:rsidRPr="00590614">
              <w:rPr>
                <w:rStyle w:val="Hyperlink"/>
                <w:noProof/>
              </w:rPr>
              <w:instrText xml:space="preserve"> </w:instrText>
            </w:r>
            <w:r w:rsidRPr="00590614">
              <w:rPr>
                <w:rStyle w:val="Hyperlink"/>
                <w:noProof/>
              </w:rPr>
              <w:fldChar w:fldCharType="separate"/>
            </w:r>
            <w:r w:rsidRPr="00590614">
              <w:rPr>
                <w:rStyle w:val="Hyperlink"/>
                <w:noProof/>
              </w:rPr>
              <w:t>7</w:t>
            </w:r>
            <w:r>
              <w:rPr>
                <w:rFonts w:asciiTheme="minorHAnsi" w:eastAsiaTheme="minorEastAsia" w:hAnsiTheme="minorHAnsi"/>
                <w:noProof/>
                <w:sz w:val="22"/>
                <w:lang w:eastAsia="de-DE"/>
              </w:rPr>
              <w:tab/>
            </w:r>
            <w:r w:rsidRPr="00590614">
              <w:rPr>
                <w:rStyle w:val="Hyperlink"/>
                <w:noProof/>
              </w:rPr>
              <w:t>Software Spezifikation</w:t>
            </w:r>
            <w:r>
              <w:rPr>
                <w:noProof/>
                <w:webHidden/>
              </w:rPr>
              <w:tab/>
            </w:r>
            <w:r>
              <w:rPr>
                <w:noProof/>
                <w:webHidden/>
              </w:rPr>
              <w:fldChar w:fldCharType="begin"/>
            </w:r>
            <w:r>
              <w:rPr>
                <w:noProof/>
                <w:webHidden/>
              </w:rPr>
              <w:instrText xml:space="preserve"> PAGEREF _Toc512272941 \h </w:instrText>
            </w:r>
          </w:ins>
          <w:r>
            <w:rPr>
              <w:noProof/>
              <w:webHidden/>
            </w:rPr>
          </w:r>
          <w:r>
            <w:rPr>
              <w:noProof/>
              <w:webHidden/>
            </w:rPr>
            <w:fldChar w:fldCharType="separate"/>
          </w:r>
          <w:ins w:id="98" w:author="Hagen Meyer" w:date="2018-04-23T18:52:00Z">
            <w:r>
              <w:rPr>
                <w:noProof/>
                <w:webHidden/>
              </w:rPr>
              <w:t>10</w:t>
            </w:r>
            <w:r>
              <w:rPr>
                <w:noProof/>
                <w:webHidden/>
              </w:rPr>
              <w:fldChar w:fldCharType="end"/>
            </w:r>
            <w:r w:rsidRPr="00590614">
              <w:rPr>
                <w:rStyle w:val="Hyperlink"/>
                <w:noProof/>
              </w:rPr>
              <w:fldChar w:fldCharType="end"/>
            </w:r>
          </w:ins>
        </w:p>
        <w:p w:rsidR="001A1FF2" w:rsidRDefault="001A1FF2">
          <w:pPr>
            <w:pStyle w:val="Verzeichnis2"/>
            <w:tabs>
              <w:tab w:val="left" w:pos="880"/>
              <w:tab w:val="right" w:leader="dot" w:pos="9062"/>
            </w:tabs>
            <w:rPr>
              <w:ins w:id="99" w:author="Hagen Meyer" w:date="2018-04-23T18:52:00Z"/>
              <w:rFonts w:asciiTheme="minorHAnsi" w:eastAsiaTheme="minorEastAsia" w:hAnsiTheme="minorHAnsi"/>
              <w:noProof/>
              <w:sz w:val="22"/>
              <w:lang w:eastAsia="de-DE"/>
            </w:rPr>
          </w:pPr>
          <w:ins w:id="100" w:author="Hagen Meyer" w:date="2018-04-23T18:52:00Z">
            <w:r w:rsidRPr="00590614">
              <w:rPr>
                <w:rStyle w:val="Hyperlink"/>
                <w:noProof/>
              </w:rPr>
              <w:fldChar w:fldCharType="begin"/>
            </w:r>
            <w:r w:rsidRPr="00590614">
              <w:rPr>
                <w:rStyle w:val="Hyperlink"/>
                <w:noProof/>
              </w:rPr>
              <w:instrText xml:space="preserve"> </w:instrText>
            </w:r>
            <w:r>
              <w:rPr>
                <w:noProof/>
              </w:rPr>
              <w:instrText>HYPERLINK \l "_Toc512272942"</w:instrText>
            </w:r>
            <w:r w:rsidRPr="00590614">
              <w:rPr>
                <w:rStyle w:val="Hyperlink"/>
                <w:noProof/>
              </w:rPr>
              <w:instrText xml:space="preserve"> </w:instrText>
            </w:r>
            <w:r w:rsidRPr="00590614">
              <w:rPr>
                <w:rStyle w:val="Hyperlink"/>
                <w:noProof/>
              </w:rPr>
              <w:fldChar w:fldCharType="separate"/>
            </w:r>
            <w:r w:rsidRPr="00590614">
              <w:rPr>
                <w:rStyle w:val="Hyperlink"/>
                <w:noProof/>
              </w:rPr>
              <w:t>7.1</w:t>
            </w:r>
            <w:r>
              <w:rPr>
                <w:rFonts w:asciiTheme="minorHAnsi" w:eastAsiaTheme="minorEastAsia" w:hAnsiTheme="minorHAnsi"/>
                <w:noProof/>
                <w:sz w:val="22"/>
                <w:lang w:eastAsia="de-DE"/>
              </w:rPr>
              <w:tab/>
            </w:r>
            <w:r w:rsidRPr="00590614">
              <w:rPr>
                <w:rStyle w:val="Hyperlink"/>
                <w:noProof/>
              </w:rPr>
              <w:t>Funktion</w:t>
            </w:r>
            <w:r>
              <w:rPr>
                <w:noProof/>
                <w:webHidden/>
              </w:rPr>
              <w:tab/>
            </w:r>
            <w:r>
              <w:rPr>
                <w:noProof/>
                <w:webHidden/>
              </w:rPr>
              <w:fldChar w:fldCharType="begin"/>
            </w:r>
            <w:r>
              <w:rPr>
                <w:noProof/>
                <w:webHidden/>
              </w:rPr>
              <w:instrText xml:space="preserve"> PAGEREF _Toc512272942 \h </w:instrText>
            </w:r>
          </w:ins>
          <w:r>
            <w:rPr>
              <w:noProof/>
              <w:webHidden/>
            </w:rPr>
          </w:r>
          <w:r>
            <w:rPr>
              <w:noProof/>
              <w:webHidden/>
            </w:rPr>
            <w:fldChar w:fldCharType="separate"/>
          </w:r>
          <w:ins w:id="101" w:author="Hagen Meyer" w:date="2018-04-23T18:52:00Z">
            <w:r>
              <w:rPr>
                <w:noProof/>
                <w:webHidden/>
              </w:rPr>
              <w:t>11</w:t>
            </w:r>
            <w:r>
              <w:rPr>
                <w:noProof/>
                <w:webHidden/>
              </w:rPr>
              <w:fldChar w:fldCharType="end"/>
            </w:r>
            <w:r w:rsidRPr="00590614">
              <w:rPr>
                <w:rStyle w:val="Hyperlink"/>
                <w:noProof/>
              </w:rPr>
              <w:fldChar w:fldCharType="end"/>
            </w:r>
          </w:ins>
        </w:p>
        <w:p w:rsidR="001A1FF2" w:rsidRDefault="001A1FF2">
          <w:pPr>
            <w:pStyle w:val="Verzeichnis2"/>
            <w:tabs>
              <w:tab w:val="left" w:pos="880"/>
              <w:tab w:val="right" w:leader="dot" w:pos="9062"/>
            </w:tabs>
            <w:rPr>
              <w:ins w:id="102" w:author="Hagen Meyer" w:date="2018-04-23T18:52:00Z"/>
              <w:rFonts w:asciiTheme="minorHAnsi" w:eastAsiaTheme="minorEastAsia" w:hAnsiTheme="minorHAnsi"/>
              <w:noProof/>
              <w:sz w:val="22"/>
              <w:lang w:eastAsia="de-DE"/>
            </w:rPr>
          </w:pPr>
          <w:ins w:id="103" w:author="Hagen Meyer" w:date="2018-04-23T18:52:00Z">
            <w:r w:rsidRPr="00590614">
              <w:rPr>
                <w:rStyle w:val="Hyperlink"/>
                <w:noProof/>
              </w:rPr>
              <w:lastRenderedPageBreak/>
              <w:fldChar w:fldCharType="begin"/>
            </w:r>
            <w:r w:rsidRPr="00590614">
              <w:rPr>
                <w:rStyle w:val="Hyperlink"/>
                <w:noProof/>
              </w:rPr>
              <w:instrText xml:space="preserve"> </w:instrText>
            </w:r>
            <w:r>
              <w:rPr>
                <w:noProof/>
              </w:rPr>
              <w:instrText>HYPERLINK \l "_Toc512272943"</w:instrText>
            </w:r>
            <w:r w:rsidRPr="00590614">
              <w:rPr>
                <w:rStyle w:val="Hyperlink"/>
                <w:noProof/>
              </w:rPr>
              <w:instrText xml:space="preserve"> </w:instrText>
            </w:r>
            <w:r w:rsidRPr="00590614">
              <w:rPr>
                <w:rStyle w:val="Hyperlink"/>
                <w:noProof/>
              </w:rPr>
              <w:fldChar w:fldCharType="separate"/>
            </w:r>
            <w:r w:rsidRPr="00590614">
              <w:rPr>
                <w:rStyle w:val="Hyperlink"/>
                <w:noProof/>
              </w:rPr>
              <w:t>7.2</w:t>
            </w:r>
            <w:r>
              <w:rPr>
                <w:rFonts w:asciiTheme="minorHAnsi" w:eastAsiaTheme="minorEastAsia" w:hAnsiTheme="minorHAnsi"/>
                <w:noProof/>
                <w:sz w:val="22"/>
                <w:lang w:eastAsia="de-DE"/>
              </w:rPr>
              <w:tab/>
            </w:r>
            <w:r w:rsidRPr="00590614">
              <w:rPr>
                <w:rStyle w:val="Hyperlink"/>
                <w:noProof/>
              </w:rPr>
              <w:t>Daten</w:t>
            </w:r>
            <w:r>
              <w:rPr>
                <w:noProof/>
                <w:webHidden/>
              </w:rPr>
              <w:tab/>
            </w:r>
            <w:r>
              <w:rPr>
                <w:noProof/>
                <w:webHidden/>
              </w:rPr>
              <w:fldChar w:fldCharType="begin"/>
            </w:r>
            <w:r>
              <w:rPr>
                <w:noProof/>
                <w:webHidden/>
              </w:rPr>
              <w:instrText xml:space="preserve"> PAGEREF _Toc512272943 \h </w:instrText>
            </w:r>
          </w:ins>
          <w:r>
            <w:rPr>
              <w:noProof/>
              <w:webHidden/>
            </w:rPr>
          </w:r>
          <w:r>
            <w:rPr>
              <w:noProof/>
              <w:webHidden/>
            </w:rPr>
            <w:fldChar w:fldCharType="separate"/>
          </w:r>
          <w:ins w:id="104" w:author="Hagen Meyer" w:date="2018-04-23T18:52:00Z">
            <w:r>
              <w:rPr>
                <w:noProof/>
                <w:webHidden/>
              </w:rPr>
              <w:t>16</w:t>
            </w:r>
            <w:r>
              <w:rPr>
                <w:noProof/>
                <w:webHidden/>
              </w:rPr>
              <w:fldChar w:fldCharType="end"/>
            </w:r>
            <w:r w:rsidRPr="00590614">
              <w:rPr>
                <w:rStyle w:val="Hyperlink"/>
                <w:noProof/>
              </w:rPr>
              <w:fldChar w:fldCharType="end"/>
            </w:r>
          </w:ins>
        </w:p>
        <w:p w:rsidR="001A1FF2" w:rsidRDefault="001A1FF2">
          <w:pPr>
            <w:pStyle w:val="Verzeichnis2"/>
            <w:tabs>
              <w:tab w:val="left" w:pos="880"/>
              <w:tab w:val="right" w:leader="dot" w:pos="9062"/>
            </w:tabs>
            <w:rPr>
              <w:ins w:id="105" w:author="Hagen Meyer" w:date="2018-04-23T18:52:00Z"/>
              <w:rFonts w:asciiTheme="minorHAnsi" w:eastAsiaTheme="minorEastAsia" w:hAnsiTheme="minorHAnsi"/>
              <w:noProof/>
              <w:sz w:val="22"/>
              <w:lang w:eastAsia="de-DE"/>
            </w:rPr>
          </w:pPr>
          <w:ins w:id="106" w:author="Hagen Meyer" w:date="2018-04-23T18:52:00Z">
            <w:r w:rsidRPr="00590614">
              <w:rPr>
                <w:rStyle w:val="Hyperlink"/>
                <w:noProof/>
              </w:rPr>
              <w:fldChar w:fldCharType="begin"/>
            </w:r>
            <w:r w:rsidRPr="00590614">
              <w:rPr>
                <w:rStyle w:val="Hyperlink"/>
                <w:noProof/>
              </w:rPr>
              <w:instrText xml:space="preserve"> </w:instrText>
            </w:r>
            <w:r>
              <w:rPr>
                <w:noProof/>
              </w:rPr>
              <w:instrText>HYPERLINK \l "_Toc512272944"</w:instrText>
            </w:r>
            <w:r w:rsidRPr="00590614">
              <w:rPr>
                <w:rStyle w:val="Hyperlink"/>
                <w:noProof/>
              </w:rPr>
              <w:instrText xml:space="preserve"> </w:instrText>
            </w:r>
            <w:r w:rsidRPr="00590614">
              <w:rPr>
                <w:rStyle w:val="Hyperlink"/>
                <w:noProof/>
              </w:rPr>
              <w:fldChar w:fldCharType="separate"/>
            </w:r>
            <w:r w:rsidRPr="00590614">
              <w:rPr>
                <w:rStyle w:val="Hyperlink"/>
                <w:noProof/>
              </w:rPr>
              <w:t>7.3</w:t>
            </w:r>
            <w:r>
              <w:rPr>
                <w:rFonts w:asciiTheme="minorHAnsi" w:eastAsiaTheme="minorEastAsia" w:hAnsiTheme="minorHAnsi"/>
                <w:noProof/>
                <w:sz w:val="22"/>
                <w:lang w:eastAsia="de-DE"/>
              </w:rPr>
              <w:tab/>
            </w:r>
            <w:r w:rsidRPr="00590614">
              <w:rPr>
                <w:rStyle w:val="Hyperlink"/>
                <w:noProof/>
              </w:rPr>
              <w:t>Leistung</w:t>
            </w:r>
            <w:r>
              <w:rPr>
                <w:noProof/>
                <w:webHidden/>
              </w:rPr>
              <w:tab/>
            </w:r>
            <w:r>
              <w:rPr>
                <w:noProof/>
                <w:webHidden/>
              </w:rPr>
              <w:fldChar w:fldCharType="begin"/>
            </w:r>
            <w:r>
              <w:rPr>
                <w:noProof/>
                <w:webHidden/>
              </w:rPr>
              <w:instrText xml:space="preserve"> PAGEREF _Toc512272944 \h </w:instrText>
            </w:r>
          </w:ins>
          <w:r>
            <w:rPr>
              <w:noProof/>
              <w:webHidden/>
            </w:rPr>
          </w:r>
          <w:r>
            <w:rPr>
              <w:noProof/>
              <w:webHidden/>
            </w:rPr>
            <w:fldChar w:fldCharType="separate"/>
          </w:r>
          <w:ins w:id="107" w:author="Hagen Meyer" w:date="2018-04-23T18:52:00Z">
            <w:r>
              <w:rPr>
                <w:noProof/>
                <w:webHidden/>
              </w:rPr>
              <w:t>17</w:t>
            </w:r>
            <w:r>
              <w:rPr>
                <w:noProof/>
                <w:webHidden/>
              </w:rPr>
              <w:fldChar w:fldCharType="end"/>
            </w:r>
            <w:r w:rsidRPr="00590614">
              <w:rPr>
                <w:rStyle w:val="Hyperlink"/>
                <w:noProof/>
              </w:rPr>
              <w:fldChar w:fldCharType="end"/>
            </w:r>
          </w:ins>
        </w:p>
        <w:p w:rsidR="001A1FF2" w:rsidRDefault="001A1FF2">
          <w:pPr>
            <w:pStyle w:val="Verzeichnis1"/>
            <w:tabs>
              <w:tab w:val="left" w:pos="400"/>
              <w:tab w:val="right" w:leader="dot" w:pos="9062"/>
            </w:tabs>
            <w:rPr>
              <w:ins w:id="108" w:author="Hagen Meyer" w:date="2018-04-23T18:52:00Z"/>
              <w:rFonts w:asciiTheme="minorHAnsi" w:eastAsiaTheme="minorEastAsia" w:hAnsiTheme="minorHAnsi"/>
              <w:noProof/>
              <w:sz w:val="22"/>
              <w:lang w:eastAsia="de-DE"/>
            </w:rPr>
          </w:pPr>
          <w:ins w:id="109" w:author="Hagen Meyer" w:date="2018-04-23T18:52:00Z">
            <w:r w:rsidRPr="00590614">
              <w:rPr>
                <w:rStyle w:val="Hyperlink"/>
                <w:noProof/>
              </w:rPr>
              <w:fldChar w:fldCharType="begin"/>
            </w:r>
            <w:r w:rsidRPr="00590614">
              <w:rPr>
                <w:rStyle w:val="Hyperlink"/>
                <w:noProof/>
              </w:rPr>
              <w:instrText xml:space="preserve"> </w:instrText>
            </w:r>
            <w:r>
              <w:rPr>
                <w:noProof/>
              </w:rPr>
              <w:instrText>HYPERLINK \l "_Toc512272945"</w:instrText>
            </w:r>
            <w:r w:rsidRPr="00590614">
              <w:rPr>
                <w:rStyle w:val="Hyperlink"/>
                <w:noProof/>
              </w:rPr>
              <w:instrText xml:space="preserve"> </w:instrText>
            </w:r>
            <w:r w:rsidRPr="00590614">
              <w:rPr>
                <w:rStyle w:val="Hyperlink"/>
                <w:noProof/>
              </w:rPr>
              <w:fldChar w:fldCharType="separate"/>
            </w:r>
            <w:r w:rsidRPr="00590614">
              <w:rPr>
                <w:rStyle w:val="Hyperlink"/>
                <w:noProof/>
              </w:rPr>
              <w:t>8</w:t>
            </w:r>
            <w:r>
              <w:rPr>
                <w:rFonts w:asciiTheme="minorHAnsi" w:eastAsiaTheme="minorEastAsia" w:hAnsiTheme="minorHAnsi"/>
                <w:noProof/>
                <w:sz w:val="22"/>
                <w:lang w:eastAsia="de-DE"/>
              </w:rPr>
              <w:tab/>
            </w:r>
            <w:r w:rsidRPr="00590614">
              <w:rPr>
                <w:rStyle w:val="Hyperlink"/>
                <w:noProof/>
              </w:rPr>
              <w:t>Produktdaten</w:t>
            </w:r>
            <w:r>
              <w:rPr>
                <w:noProof/>
                <w:webHidden/>
              </w:rPr>
              <w:tab/>
            </w:r>
            <w:r>
              <w:rPr>
                <w:noProof/>
                <w:webHidden/>
              </w:rPr>
              <w:fldChar w:fldCharType="begin"/>
            </w:r>
            <w:r>
              <w:rPr>
                <w:noProof/>
                <w:webHidden/>
              </w:rPr>
              <w:instrText xml:space="preserve"> PAGEREF _Toc512272945 \h </w:instrText>
            </w:r>
          </w:ins>
          <w:r>
            <w:rPr>
              <w:noProof/>
              <w:webHidden/>
            </w:rPr>
          </w:r>
          <w:r>
            <w:rPr>
              <w:noProof/>
              <w:webHidden/>
            </w:rPr>
            <w:fldChar w:fldCharType="separate"/>
          </w:r>
          <w:ins w:id="110" w:author="Hagen Meyer" w:date="2018-04-23T18:52:00Z">
            <w:r>
              <w:rPr>
                <w:noProof/>
                <w:webHidden/>
              </w:rPr>
              <w:t>17</w:t>
            </w:r>
            <w:r>
              <w:rPr>
                <w:noProof/>
                <w:webHidden/>
              </w:rPr>
              <w:fldChar w:fldCharType="end"/>
            </w:r>
            <w:r w:rsidRPr="00590614">
              <w:rPr>
                <w:rStyle w:val="Hyperlink"/>
                <w:noProof/>
              </w:rPr>
              <w:fldChar w:fldCharType="end"/>
            </w:r>
          </w:ins>
        </w:p>
        <w:p w:rsidR="001A1FF2" w:rsidRDefault="001A1FF2">
          <w:pPr>
            <w:pStyle w:val="Verzeichnis1"/>
            <w:tabs>
              <w:tab w:val="left" w:pos="400"/>
              <w:tab w:val="right" w:leader="dot" w:pos="9062"/>
            </w:tabs>
            <w:rPr>
              <w:ins w:id="111" w:author="Hagen Meyer" w:date="2018-04-23T18:52:00Z"/>
              <w:rFonts w:asciiTheme="minorHAnsi" w:eastAsiaTheme="minorEastAsia" w:hAnsiTheme="minorHAnsi"/>
              <w:noProof/>
              <w:sz w:val="22"/>
              <w:lang w:eastAsia="de-DE"/>
            </w:rPr>
          </w:pPr>
          <w:ins w:id="112" w:author="Hagen Meyer" w:date="2018-04-23T18:52:00Z">
            <w:r w:rsidRPr="00590614">
              <w:rPr>
                <w:rStyle w:val="Hyperlink"/>
                <w:noProof/>
              </w:rPr>
              <w:fldChar w:fldCharType="begin"/>
            </w:r>
            <w:r w:rsidRPr="00590614">
              <w:rPr>
                <w:rStyle w:val="Hyperlink"/>
                <w:noProof/>
              </w:rPr>
              <w:instrText xml:space="preserve"> </w:instrText>
            </w:r>
            <w:r>
              <w:rPr>
                <w:noProof/>
              </w:rPr>
              <w:instrText>HYPERLINK \l "_Toc512272946"</w:instrText>
            </w:r>
            <w:r w:rsidRPr="00590614">
              <w:rPr>
                <w:rStyle w:val="Hyperlink"/>
                <w:noProof/>
              </w:rPr>
              <w:instrText xml:space="preserve"> </w:instrText>
            </w:r>
            <w:r w:rsidRPr="00590614">
              <w:rPr>
                <w:rStyle w:val="Hyperlink"/>
                <w:noProof/>
              </w:rPr>
              <w:fldChar w:fldCharType="separate"/>
            </w:r>
            <w:r w:rsidRPr="00590614">
              <w:rPr>
                <w:rStyle w:val="Hyperlink"/>
                <w:noProof/>
              </w:rPr>
              <w:t>9</w:t>
            </w:r>
            <w:r>
              <w:rPr>
                <w:rFonts w:asciiTheme="minorHAnsi" w:eastAsiaTheme="minorEastAsia" w:hAnsiTheme="minorHAnsi"/>
                <w:noProof/>
                <w:sz w:val="22"/>
                <w:lang w:eastAsia="de-DE"/>
              </w:rPr>
              <w:tab/>
            </w:r>
            <w:r w:rsidRPr="00590614">
              <w:rPr>
                <w:rStyle w:val="Hyperlink"/>
                <w:noProof/>
              </w:rPr>
              <w:t>Produktleistungen</w:t>
            </w:r>
            <w:r>
              <w:rPr>
                <w:noProof/>
                <w:webHidden/>
              </w:rPr>
              <w:tab/>
            </w:r>
            <w:r>
              <w:rPr>
                <w:noProof/>
                <w:webHidden/>
              </w:rPr>
              <w:fldChar w:fldCharType="begin"/>
            </w:r>
            <w:r>
              <w:rPr>
                <w:noProof/>
                <w:webHidden/>
              </w:rPr>
              <w:instrText xml:space="preserve"> PAGEREF _Toc512272946 \h </w:instrText>
            </w:r>
          </w:ins>
          <w:r>
            <w:rPr>
              <w:noProof/>
              <w:webHidden/>
            </w:rPr>
          </w:r>
          <w:r>
            <w:rPr>
              <w:noProof/>
              <w:webHidden/>
            </w:rPr>
            <w:fldChar w:fldCharType="separate"/>
          </w:r>
          <w:ins w:id="113" w:author="Hagen Meyer" w:date="2018-04-23T18:52:00Z">
            <w:r>
              <w:rPr>
                <w:noProof/>
                <w:webHidden/>
              </w:rPr>
              <w:t>17</w:t>
            </w:r>
            <w:r>
              <w:rPr>
                <w:noProof/>
                <w:webHidden/>
              </w:rPr>
              <w:fldChar w:fldCharType="end"/>
            </w:r>
            <w:r w:rsidRPr="00590614">
              <w:rPr>
                <w:rStyle w:val="Hyperlink"/>
                <w:noProof/>
              </w:rPr>
              <w:fldChar w:fldCharType="end"/>
            </w:r>
          </w:ins>
        </w:p>
        <w:p w:rsidR="001A1FF2" w:rsidRDefault="001A1FF2">
          <w:pPr>
            <w:pStyle w:val="Verzeichnis1"/>
            <w:tabs>
              <w:tab w:val="left" w:pos="660"/>
              <w:tab w:val="right" w:leader="dot" w:pos="9062"/>
            </w:tabs>
            <w:rPr>
              <w:ins w:id="114" w:author="Hagen Meyer" w:date="2018-04-23T18:52:00Z"/>
              <w:rFonts w:asciiTheme="minorHAnsi" w:eastAsiaTheme="minorEastAsia" w:hAnsiTheme="minorHAnsi"/>
              <w:noProof/>
              <w:sz w:val="22"/>
              <w:lang w:eastAsia="de-DE"/>
            </w:rPr>
          </w:pPr>
          <w:ins w:id="115" w:author="Hagen Meyer" w:date="2018-04-23T18:52:00Z">
            <w:r w:rsidRPr="00590614">
              <w:rPr>
                <w:rStyle w:val="Hyperlink"/>
                <w:noProof/>
              </w:rPr>
              <w:fldChar w:fldCharType="begin"/>
            </w:r>
            <w:r w:rsidRPr="00590614">
              <w:rPr>
                <w:rStyle w:val="Hyperlink"/>
                <w:noProof/>
              </w:rPr>
              <w:instrText xml:space="preserve"> </w:instrText>
            </w:r>
            <w:r>
              <w:rPr>
                <w:noProof/>
              </w:rPr>
              <w:instrText>HYPERLINK \l "_Toc512272947"</w:instrText>
            </w:r>
            <w:r w:rsidRPr="00590614">
              <w:rPr>
                <w:rStyle w:val="Hyperlink"/>
                <w:noProof/>
              </w:rPr>
              <w:instrText xml:space="preserve"> </w:instrText>
            </w:r>
            <w:r w:rsidRPr="00590614">
              <w:rPr>
                <w:rStyle w:val="Hyperlink"/>
                <w:noProof/>
              </w:rPr>
              <w:fldChar w:fldCharType="separate"/>
            </w:r>
            <w:r w:rsidRPr="00590614">
              <w:rPr>
                <w:rStyle w:val="Hyperlink"/>
                <w:noProof/>
              </w:rPr>
              <w:t>10</w:t>
            </w:r>
            <w:r>
              <w:rPr>
                <w:rFonts w:asciiTheme="minorHAnsi" w:eastAsiaTheme="minorEastAsia" w:hAnsiTheme="minorHAnsi"/>
                <w:noProof/>
                <w:sz w:val="22"/>
                <w:lang w:eastAsia="de-DE"/>
              </w:rPr>
              <w:tab/>
            </w:r>
            <w:r w:rsidRPr="00590614">
              <w:rPr>
                <w:rStyle w:val="Hyperlink"/>
                <w:noProof/>
              </w:rPr>
              <w:t>Qualitätsanforderungen</w:t>
            </w:r>
            <w:r>
              <w:rPr>
                <w:noProof/>
                <w:webHidden/>
              </w:rPr>
              <w:tab/>
            </w:r>
            <w:r>
              <w:rPr>
                <w:noProof/>
                <w:webHidden/>
              </w:rPr>
              <w:fldChar w:fldCharType="begin"/>
            </w:r>
            <w:r>
              <w:rPr>
                <w:noProof/>
                <w:webHidden/>
              </w:rPr>
              <w:instrText xml:space="preserve"> PAGEREF _Toc512272947 \h </w:instrText>
            </w:r>
          </w:ins>
          <w:r>
            <w:rPr>
              <w:noProof/>
              <w:webHidden/>
            </w:rPr>
          </w:r>
          <w:r>
            <w:rPr>
              <w:noProof/>
              <w:webHidden/>
            </w:rPr>
            <w:fldChar w:fldCharType="separate"/>
          </w:r>
          <w:ins w:id="116" w:author="Hagen Meyer" w:date="2018-04-23T18:52:00Z">
            <w:r>
              <w:rPr>
                <w:noProof/>
                <w:webHidden/>
              </w:rPr>
              <w:t>17</w:t>
            </w:r>
            <w:r>
              <w:rPr>
                <w:noProof/>
                <w:webHidden/>
              </w:rPr>
              <w:fldChar w:fldCharType="end"/>
            </w:r>
            <w:r w:rsidRPr="00590614">
              <w:rPr>
                <w:rStyle w:val="Hyperlink"/>
                <w:noProof/>
              </w:rPr>
              <w:fldChar w:fldCharType="end"/>
            </w:r>
          </w:ins>
        </w:p>
        <w:p w:rsidR="001A1FF2" w:rsidRDefault="001A1FF2">
          <w:pPr>
            <w:pStyle w:val="Verzeichnis1"/>
            <w:tabs>
              <w:tab w:val="left" w:pos="660"/>
              <w:tab w:val="right" w:leader="dot" w:pos="9062"/>
            </w:tabs>
            <w:rPr>
              <w:ins w:id="117" w:author="Hagen Meyer" w:date="2018-04-23T18:52:00Z"/>
              <w:rFonts w:asciiTheme="minorHAnsi" w:eastAsiaTheme="minorEastAsia" w:hAnsiTheme="minorHAnsi"/>
              <w:noProof/>
              <w:sz w:val="22"/>
              <w:lang w:eastAsia="de-DE"/>
            </w:rPr>
          </w:pPr>
          <w:ins w:id="118" w:author="Hagen Meyer" w:date="2018-04-23T18:52:00Z">
            <w:r w:rsidRPr="00590614">
              <w:rPr>
                <w:rStyle w:val="Hyperlink"/>
                <w:noProof/>
              </w:rPr>
              <w:fldChar w:fldCharType="begin"/>
            </w:r>
            <w:r w:rsidRPr="00590614">
              <w:rPr>
                <w:rStyle w:val="Hyperlink"/>
                <w:noProof/>
              </w:rPr>
              <w:instrText xml:space="preserve"> </w:instrText>
            </w:r>
            <w:r>
              <w:rPr>
                <w:noProof/>
              </w:rPr>
              <w:instrText>HYPERLINK \l "_Toc512272950"</w:instrText>
            </w:r>
            <w:r w:rsidRPr="00590614">
              <w:rPr>
                <w:rStyle w:val="Hyperlink"/>
                <w:noProof/>
              </w:rPr>
              <w:instrText xml:space="preserve"> </w:instrText>
            </w:r>
            <w:r w:rsidRPr="00590614">
              <w:rPr>
                <w:rStyle w:val="Hyperlink"/>
                <w:noProof/>
              </w:rPr>
              <w:fldChar w:fldCharType="separate"/>
            </w:r>
            <w:r w:rsidRPr="00590614">
              <w:rPr>
                <w:rStyle w:val="Hyperlink"/>
                <w:noProof/>
              </w:rPr>
              <w:t>11</w:t>
            </w:r>
            <w:r>
              <w:rPr>
                <w:rFonts w:asciiTheme="minorHAnsi" w:eastAsiaTheme="minorEastAsia" w:hAnsiTheme="minorHAnsi"/>
                <w:noProof/>
                <w:sz w:val="22"/>
                <w:lang w:eastAsia="de-DE"/>
              </w:rPr>
              <w:tab/>
            </w:r>
            <w:r w:rsidRPr="00590614">
              <w:rPr>
                <w:rStyle w:val="Hyperlink"/>
                <w:noProof/>
              </w:rPr>
              <w:t>Benutzeroberfläche</w:t>
            </w:r>
            <w:r>
              <w:rPr>
                <w:noProof/>
                <w:webHidden/>
              </w:rPr>
              <w:tab/>
            </w:r>
            <w:r>
              <w:rPr>
                <w:noProof/>
                <w:webHidden/>
              </w:rPr>
              <w:fldChar w:fldCharType="begin"/>
            </w:r>
            <w:r>
              <w:rPr>
                <w:noProof/>
                <w:webHidden/>
              </w:rPr>
              <w:instrText xml:space="preserve"> PAGEREF _Toc512272950 \h </w:instrText>
            </w:r>
          </w:ins>
          <w:r>
            <w:rPr>
              <w:noProof/>
              <w:webHidden/>
            </w:rPr>
          </w:r>
          <w:r>
            <w:rPr>
              <w:noProof/>
              <w:webHidden/>
            </w:rPr>
            <w:fldChar w:fldCharType="separate"/>
          </w:r>
          <w:ins w:id="119" w:author="Hagen Meyer" w:date="2018-04-23T18:52:00Z">
            <w:r>
              <w:rPr>
                <w:noProof/>
                <w:webHidden/>
              </w:rPr>
              <w:t>18</w:t>
            </w:r>
            <w:r>
              <w:rPr>
                <w:noProof/>
                <w:webHidden/>
              </w:rPr>
              <w:fldChar w:fldCharType="end"/>
            </w:r>
            <w:r w:rsidRPr="00590614">
              <w:rPr>
                <w:rStyle w:val="Hyperlink"/>
                <w:noProof/>
              </w:rPr>
              <w:fldChar w:fldCharType="end"/>
            </w:r>
          </w:ins>
        </w:p>
        <w:p w:rsidR="001A1FF2" w:rsidRDefault="001A1FF2">
          <w:pPr>
            <w:pStyle w:val="Verzeichnis2"/>
            <w:tabs>
              <w:tab w:val="left" w:pos="880"/>
              <w:tab w:val="right" w:leader="dot" w:pos="9062"/>
            </w:tabs>
            <w:rPr>
              <w:ins w:id="120" w:author="Hagen Meyer" w:date="2018-04-23T18:52:00Z"/>
              <w:rFonts w:asciiTheme="minorHAnsi" w:eastAsiaTheme="minorEastAsia" w:hAnsiTheme="minorHAnsi"/>
              <w:noProof/>
              <w:sz w:val="22"/>
              <w:lang w:eastAsia="de-DE"/>
            </w:rPr>
          </w:pPr>
          <w:ins w:id="121" w:author="Hagen Meyer" w:date="2018-04-23T18:52:00Z">
            <w:r w:rsidRPr="00590614">
              <w:rPr>
                <w:rStyle w:val="Hyperlink"/>
                <w:noProof/>
              </w:rPr>
              <w:fldChar w:fldCharType="begin"/>
            </w:r>
            <w:r w:rsidRPr="00590614">
              <w:rPr>
                <w:rStyle w:val="Hyperlink"/>
                <w:noProof/>
              </w:rPr>
              <w:instrText xml:space="preserve"> </w:instrText>
            </w:r>
            <w:r>
              <w:rPr>
                <w:noProof/>
              </w:rPr>
              <w:instrText>HYPERLINK \l "_Toc512272951"</w:instrText>
            </w:r>
            <w:r w:rsidRPr="00590614">
              <w:rPr>
                <w:rStyle w:val="Hyperlink"/>
                <w:noProof/>
              </w:rPr>
              <w:instrText xml:space="preserve"> </w:instrText>
            </w:r>
            <w:r w:rsidRPr="00590614">
              <w:rPr>
                <w:rStyle w:val="Hyperlink"/>
                <w:noProof/>
              </w:rPr>
              <w:fldChar w:fldCharType="separate"/>
            </w:r>
            <w:r w:rsidRPr="00590614">
              <w:rPr>
                <w:rStyle w:val="Hyperlink"/>
                <w:noProof/>
              </w:rPr>
              <w:t>11.1</w:t>
            </w:r>
            <w:r>
              <w:rPr>
                <w:rFonts w:asciiTheme="minorHAnsi" w:eastAsiaTheme="minorEastAsia" w:hAnsiTheme="minorHAnsi"/>
                <w:noProof/>
                <w:sz w:val="22"/>
                <w:lang w:eastAsia="de-DE"/>
              </w:rPr>
              <w:tab/>
            </w:r>
            <w:r w:rsidRPr="00590614">
              <w:rPr>
                <w:rStyle w:val="Hyperlink"/>
                <w:noProof/>
              </w:rPr>
              <w:t>Manuelle Steuerung der Drohne, Anzeige des Kamerabildes und der Telemetriedaten</w:t>
            </w:r>
            <w:r>
              <w:rPr>
                <w:noProof/>
                <w:webHidden/>
              </w:rPr>
              <w:tab/>
            </w:r>
            <w:r>
              <w:rPr>
                <w:noProof/>
                <w:webHidden/>
              </w:rPr>
              <w:fldChar w:fldCharType="begin"/>
            </w:r>
            <w:r>
              <w:rPr>
                <w:noProof/>
                <w:webHidden/>
              </w:rPr>
              <w:instrText xml:space="preserve"> PAGEREF _Toc512272951 \h </w:instrText>
            </w:r>
          </w:ins>
          <w:r>
            <w:rPr>
              <w:noProof/>
              <w:webHidden/>
            </w:rPr>
          </w:r>
          <w:r>
            <w:rPr>
              <w:noProof/>
              <w:webHidden/>
            </w:rPr>
            <w:fldChar w:fldCharType="separate"/>
          </w:r>
          <w:ins w:id="122" w:author="Hagen Meyer" w:date="2018-04-23T18:52:00Z">
            <w:r>
              <w:rPr>
                <w:noProof/>
                <w:webHidden/>
              </w:rPr>
              <w:t>18</w:t>
            </w:r>
            <w:r>
              <w:rPr>
                <w:noProof/>
                <w:webHidden/>
              </w:rPr>
              <w:fldChar w:fldCharType="end"/>
            </w:r>
            <w:r w:rsidRPr="00590614">
              <w:rPr>
                <w:rStyle w:val="Hyperlink"/>
                <w:noProof/>
              </w:rPr>
              <w:fldChar w:fldCharType="end"/>
            </w:r>
          </w:ins>
        </w:p>
        <w:p w:rsidR="001A1FF2" w:rsidRDefault="001A1FF2">
          <w:pPr>
            <w:pStyle w:val="Verzeichnis2"/>
            <w:tabs>
              <w:tab w:val="left" w:pos="880"/>
              <w:tab w:val="right" w:leader="dot" w:pos="9062"/>
            </w:tabs>
            <w:rPr>
              <w:ins w:id="123" w:author="Hagen Meyer" w:date="2018-04-23T18:52:00Z"/>
              <w:rFonts w:asciiTheme="minorHAnsi" w:eastAsiaTheme="minorEastAsia" w:hAnsiTheme="minorHAnsi"/>
              <w:noProof/>
              <w:sz w:val="22"/>
              <w:lang w:eastAsia="de-DE"/>
            </w:rPr>
          </w:pPr>
          <w:ins w:id="124" w:author="Hagen Meyer" w:date="2018-04-23T18:52:00Z">
            <w:r w:rsidRPr="00590614">
              <w:rPr>
                <w:rStyle w:val="Hyperlink"/>
                <w:noProof/>
              </w:rPr>
              <w:fldChar w:fldCharType="begin"/>
            </w:r>
            <w:r w:rsidRPr="00590614">
              <w:rPr>
                <w:rStyle w:val="Hyperlink"/>
                <w:noProof/>
              </w:rPr>
              <w:instrText xml:space="preserve"> </w:instrText>
            </w:r>
            <w:r>
              <w:rPr>
                <w:noProof/>
              </w:rPr>
              <w:instrText>HYPERLINK \l "_Toc512272952"</w:instrText>
            </w:r>
            <w:r w:rsidRPr="00590614">
              <w:rPr>
                <w:rStyle w:val="Hyperlink"/>
                <w:noProof/>
              </w:rPr>
              <w:instrText xml:space="preserve"> </w:instrText>
            </w:r>
            <w:r w:rsidRPr="00590614">
              <w:rPr>
                <w:rStyle w:val="Hyperlink"/>
                <w:noProof/>
              </w:rPr>
              <w:fldChar w:fldCharType="separate"/>
            </w:r>
            <w:r w:rsidRPr="00590614">
              <w:rPr>
                <w:rStyle w:val="Hyperlink"/>
                <w:noProof/>
              </w:rPr>
              <w:t>11.2</w:t>
            </w:r>
            <w:r>
              <w:rPr>
                <w:rFonts w:asciiTheme="minorHAnsi" w:eastAsiaTheme="minorEastAsia" w:hAnsiTheme="minorHAnsi"/>
                <w:noProof/>
                <w:sz w:val="22"/>
                <w:lang w:eastAsia="de-DE"/>
              </w:rPr>
              <w:tab/>
            </w:r>
            <w:r w:rsidRPr="00590614">
              <w:rPr>
                <w:rStyle w:val="Hyperlink"/>
                <w:noProof/>
              </w:rPr>
              <w:t>Hochladen des 3D-Modells</w:t>
            </w:r>
            <w:r>
              <w:rPr>
                <w:noProof/>
                <w:webHidden/>
              </w:rPr>
              <w:tab/>
            </w:r>
            <w:r>
              <w:rPr>
                <w:noProof/>
                <w:webHidden/>
              </w:rPr>
              <w:fldChar w:fldCharType="begin"/>
            </w:r>
            <w:r>
              <w:rPr>
                <w:noProof/>
                <w:webHidden/>
              </w:rPr>
              <w:instrText xml:space="preserve"> PAGEREF _Toc512272952 \h </w:instrText>
            </w:r>
          </w:ins>
          <w:r>
            <w:rPr>
              <w:noProof/>
              <w:webHidden/>
            </w:rPr>
          </w:r>
          <w:r>
            <w:rPr>
              <w:noProof/>
              <w:webHidden/>
            </w:rPr>
            <w:fldChar w:fldCharType="separate"/>
          </w:r>
          <w:ins w:id="125" w:author="Hagen Meyer" w:date="2018-04-23T18:52:00Z">
            <w:r>
              <w:rPr>
                <w:noProof/>
                <w:webHidden/>
              </w:rPr>
              <w:t>18</w:t>
            </w:r>
            <w:r>
              <w:rPr>
                <w:noProof/>
                <w:webHidden/>
              </w:rPr>
              <w:fldChar w:fldCharType="end"/>
            </w:r>
            <w:r w:rsidRPr="00590614">
              <w:rPr>
                <w:rStyle w:val="Hyperlink"/>
                <w:noProof/>
              </w:rPr>
              <w:fldChar w:fldCharType="end"/>
            </w:r>
          </w:ins>
        </w:p>
        <w:p w:rsidR="001A1FF2" w:rsidRDefault="001A1FF2">
          <w:pPr>
            <w:pStyle w:val="Verzeichnis2"/>
            <w:tabs>
              <w:tab w:val="left" w:pos="880"/>
              <w:tab w:val="right" w:leader="dot" w:pos="9062"/>
            </w:tabs>
            <w:rPr>
              <w:ins w:id="126" w:author="Hagen Meyer" w:date="2018-04-23T18:52:00Z"/>
              <w:rFonts w:asciiTheme="minorHAnsi" w:eastAsiaTheme="minorEastAsia" w:hAnsiTheme="minorHAnsi"/>
              <w:noProof/>
              <w:sz w:val="22"/>
              <w:lang w:eastAsia="de-DE"/>
            </w:rPr>
          </w:pPr>
          <w:ins w:id="127" w:author="Hagen Meyer" w:date="2018-04-23T18:52:00Z">
            <w:r w:rsidRPr="00590614">
              <w:rPr>
                <w:rStyle w:val="Hyperlink"/>
                <w:noProof/>
              </w:rPr>
              <w:fldChar w:fldCharType="begin"/>
            </w:r>
            <w:r w:rsidRPr="00590614">
              <w:rPr>
                <w:rStyle w:val="Hyperlink"/>
                <w:noProof/>
              </w:rPr>
              <w:instrText xml:space="preserve"> </w:instrText>
            </w:r>
            <w:r>
              <w:rPr>
                <w:noProof/>
              </w:rPr>
              <w:instrText>HYPERLINK \l "_Toc512272953"</w:instrText>
            </w:r>
            <w:r w:rsidRPr="00590614">
              <w:rPr>
                <w:rStyle w:val="Hyperlink"/>
                <w:noProof/>
              </w:rPr>
              <w:instrText xml:space="preserve"> </w:instrText>
            </w:r>
            <w:r w:rsidRPr="00590614">
              <w:rPr>
                <w:rStyle w:val="Hyperlink"/>
                <w:noProof/>
              </w:rPr>
              <w:fldChar w:fldCharType="separate"/>
            </w:r>
            <w:r w:rsidRPr="00590614">
              <w:rPr>
                <w:rStyle w:val="Hyperlink"/>
                <w:noProof/>
              </w:rPr>
              <w:t>11.3</w:t>
            </w:r>
            <w:r>
              <w:rPr>
                <w:rFonts w:asciiTheme="minorHAnsi" w:eastAsiaTheme="minorEastAsia" w:hAnsiTheme="minorHAnsi"/>
                <w:noProof/>
                <w:sz w:val="22"/>
                <w:lang w:eastAsia="de-DE"/>
              </w:rPr>
              <w:tab/>
            </w:r>
            <w:r w:rsidRPr="00590614">
              <w:rPr>
                <w:rStyle w:val="Hyperlink"/>
                <w:noProof/>
              </w:rPr>
              <w:t>Simulator: Konfiguration des Wegprofils über das 3D-Modell</w:t>
            </w:r>
            <w:r>
              <w:rPr>
                <w:noProof/>
                <w:webHidden/>
              </w:rPr>
              <w:tab/>
            </w:r>
            <w:r>
              <w:rPr>
                <w:noProof/>
                <w:webHidden/>
              </w:rPr>
              <w:fldChar w:fldCharType="begin"/>
            </w:r>
            <w:r>
              <w:rPr>
                <w:noProof/>
                <w:webHidden/>
              </w:rPr>
              <w:instrText xml:space="preserve"> PAGEREF _Toc512272953 \h </w:instrText>
            </w:r>
          </w:ins>
          <w:r>
            <w:rPr>
              <w:noProof/>
              <w:webHidden/>
            </w:rPr>
          </w:r>
          <w:r>
            <w:rPr>
              <w:noProof/>
              <w:webHidden/>
            </w:rPr>
            <w:fldChar w:fldCharType="separate"/>
          </w:r>
          <w:ins w:id="128" w:author="Hagen Meyer" w:date="2018-04-23T18:52:00Z">
            <w:r>
              <w:rPr>
                <w:noProof/>
                <w:webHidden/>
              </w:rPr>
              <w:t>18</w:t>
            </w:r>
            <w:r>
              <w:rPr>
                <w:noProof/>
                <w:webHidden/>
              </w:rPr>
              <w:fldChar w:fldCharType="end"/>
            </w:r>
            <w:r w:rsidRPr="00590614">
              <w:rPr>
                <w:rStyle w:val="Hyperlink"/>
                <w:noProof/>
              </w:rPr>
              <w:fldChar w:fldCharType="end"/>
            </w:r>
          </w:ins>
        </w:p>
        <w:p w:rsidR="001A1FF2" w:rsidRDefault="001A1FF2">
          <w:pPr>
            <w:pStyle w:val="Verzeichnis2"/>
            <w:tabs>
              <w:tab w:val="left" w:pos="880"/>
              <w:tab w:val="right" w:leader="dot" w:pos="9062"/>
            </w:tabs>
            <w:rPr>
              <w:ins w:id="129" w:author="Hagen Meyer" w:date="2018-04-23T18:52:00Z"/>
              <w:rFonts w:asciiTheme="minorHAnsi" w:eastAsiaTheme="minorEastAsia" w:hAnsiTheme="minorHAnsi"/>
              <w:noProof/>
              <w:sz w:val="22"/>
              <w:lang w:eastAsia="de-DE"/>
            </w:rPr>
          </w:pPr>
          <w:ins w:id="130" w:author="Hagen Meyer" w:date="2018-04-23T18:52:00Z">
            <w:r w:rsidRPr="00590614">
              <w:rPr>
                <w:rStyle w:val="Hyperlink"/>
                <w:noProof/>
              </w:rPr>
              <w:fldChar w:fldCharType="begin"/>
            </w:r>
            <w:r w:rsidRPr="00590614">
              <w:rPr>
                <w:rStyle w:val="Hyperlink"/>
                <w:noProof/>
              </w:rPr>
              <w:instrText xml:space="preserve"> </w:instrText>
            </w:r>
            <w:r>
              <w:rPr>
                <w:noProof/>
              </w:rPr>
              <w:instrText>HYPERLINK \l "_Toc512272954"</w:instrText>
            </w:r>
            <w:r w:rsidRPr="00590614">
              <w:rPr>
                <w:rStyle w:val="Hyperlink"/>
                <w:noProof/>
              </w:rPr>
              <w:instrText xml:space="preserve"> </w:instrText>
            </w:r>
            <w:r w:rsidRPr="00590614">
              <w:rPr>
                <w:rStyle w:val="Hyperlink"/>
                <w:noProof/>
              </w:rPr>
              <w:fldChar w:fldCharType="separate"/>
            </w:r>
            <w:r w:rsidRPr="00590614">
              <w:rPr>
                <w:rStyle w:val="Hyperlink"/>
                <w:noProof/>
              </w:rPr>
              <w:t>11.4</w:t>
            </w:r>
            <w:r>
              <w:rPr>
                <w:rFonts w:asciiTheme="minorHAnsi" w:eastAsiaTheme="minorEastAsia" w:hAnsiTheme="minorHAnsi"/>
                <w:noProof/>
                <w:sz w:val="22"/>
                <w:lang w:eastAsia="de-DE"/>
              </w:rPr>
              <w:tab/>
            </w:r>
            <w:r w:rsidRPr="00590614">
              <w:rPr>
                <w:rStyle w:val="Hyperlink"/>
                <w:noProof/>
              </w:rPr>
              <w:t>Anzeige, Herunterladen und Löschen des Fluglogbuchs und der Programmlogs</w:t>
            </w:r>
            <w:r>
              <w:rPr>
                <w:noProof/>
                <w:webHidden/>
              </w:rPr>
              <w:tab/>
            </w:r>
            <w:r>
              <w:rPr>
                <w:noProof/>
                <w:webHidden/>
              </w:rPr>
              <w:fldChar w:fldCharType="begin"/>
            </w:r>
            <w:r>
              <w:rPr>
                <w:noProof/>
                <w:webHidden/>
              </w:rPr>
              <w:instrText xml:space="preserve"> PAGEREF _Toc512272954 \h </w:instrText>
            </w:r>
          </w:ins>
          <w:r>
            <w:rPr>
              <w:noProof/>
              <w:webHidden/>
            </w:rPr>
          </w:r>
          <w:r>
            <w:rPr>
              <w:noProof/>
              <w:webHidden/>
            </w:rPr>
            <w:fldChar w:fldCharType="separate"/>
          </w:r>
          <w:ins w:id="131" w:author="Hagen Meyer" w:date="2018-04-23T18:52:00Z">
            <w:r>
              <w:rPr>
                <w:noProof/>
                <w:webHidden/>
              </w:rPr>
              <w:t>21</w:t>
            </w:r>
            <w:r>
              <w:rPr>
                <w:noProof/>
                <w:webHidden/>
              </w:rPr>
              <w:fldChar w:fldCharType="end"/>
            </w:r>
            <w:r w:rsidRPr="00590614">
              <w:rPr>
                <w:rStyle w:val="Hyperlink"/>
                <w:noProof/>
              </w:rPr>
              <w:fldChar w:fldCharType="end"/>
            </w:r>
          </w:ins>
        </w:p>
        <w:p w:rsidR="001A1FF2" w:rsidRDefault="001A1FF2">
          <w:pPr>
            <w:pStyle w:val="Verzeichnis2"/>
            <w:tabs>
              <w:tab w:val="left" w:pos="880"/>
              <w:tab w:val="right" w:leader="dot" w:pos="9062"/>
            </w:tabs>
            <w:rPr>
              <w:ins w:id="132" w:author="Hagen Meyer" w:date="2018-04-23T18:52:00Z"/>
              <w:rFonts w:asciiTheme="minorHAnsi" w:eastAsiaTheme="minorEastAsia" w:hAnsiTheme="minorHAnsi"/>
              <w:noProof/>
              <w:sz w:val="22"/>
              <w:lang w:eastAsia="de-DE"/>
            </w:rPr>
          </w:pPr>
          <w:ins w:id="133" w:author="Hagen Meyer" w:date="2018-04-23T18:52:00Z">
            <w:r w:rsidRPr="00590614">
              <w:rPr>
                <w:rStyle w:val="Hyperlink"/>
                <w:noProof/>
              </w:rPr>
              <w:fldChar w:fldCharType="begin"/>
            </w:r>
            <w:r w:rsidRPr="00590614">
              <w:rPr>
                <w:rStyle w:val="Hyperlink"/>
                <w:noProof/>
              </w:rPr>
              <w:instrText xml:space="preserve"> </w:instrText>
            </w:r>
            <w:r>
              <w:rPr>
                <w:noProof/>
              </w:rPr>
              <w:instrText>HYPERLINK \l "_Toc512272955"</w:instrText>
            </w:r>
            <w:r w:rsidRPr="00590614">
              <w:rPr>
                <w:rStyle w:val="Hyperlink"/>
                <w:noProof/>
              </w:rPr>
              <w:instrText xml:space="preserve"> </w:instrText>
            </w:r>
            <w:r w:rsidRPr="00590614">
              <w:rPr>
                <w:rStyle w:val="Hyperlink"/>
                <w:noProof/>
              </w:rPr>
              <w:fldChar w:fldCharType="separate"/>
            </w:r>
            <w:r w:rsidRPr="00590614">
              <w:rPr>
                <w:rStyle w:val="Hyperlink"/>
                <w:noProof/>
              </w:rPr>
              <w:t>11.5</w:t>
            </w:r>
            <w:r>
              <w:rPr>
                <w:rFonts w:asciiTheme="minorHAnsi" w:eastAsiaTheme="minorEastAsia" w:hAnsiTheme="minorHAnsi"/>
                <w:noProof/>
                <w:sz w:val="22"/>
                <w:lang w:eastAsia="de-DE"/>
              </w:rPr>
              <w:tab/>
            </w:r>
            <w:r w:rsidRPr="00590614">
              <w:rPr>
                <w:rStyle w:val="Hyperlink"/>
                <w:noProof/>
              </w:rPr>
              <w:t>Autonome Navigation, Anzeige des Kamerabildes, der Marker-Detektion und der Telemetriedaten</w:t>
            </w:r>
            <w:r>
              <w:rPr>
                <w:noProof/>
                <w:webHidden/>
              </w:rPr>
              <w:tab/>
            </w:r>
            <w:r>
              <w:rPr>
                <w:noProof/>
                <w:webHidden/>
              </w:rPr>
              <w:fldChar w:fldCharType="begin"/>
            </w:r>
            <w:r>
              <w:rPr>
                <w:noProof/>
                <w:webHidden/>
              </w:rPr>
              <w:instrText xml:space="preserve"> PAGEREF _Toc512272955 \h </w:instrText>
            </w:r>
          </w:ins>
          <w:r>
            <w:rPr>
              <w:noProof/>
              <w:webHidden/>
            </w:rPr>
          </w:r>
          <w:r>
            <w:rPr>
              <w:noProof/>
              <w:webHidden/>
            </w:rPr>
            <w:fldChar w:fldCharType="separate"/>
          </w:r>
          <w:ins w:id="134" w:author="Hagen Meyer" w:date="2018-04-23T18:52:00Z">
            <w:r>
              <w:rPr>
                <w:noProof/>
                <w:webHidden/>
              </w:rPr>
              <w:t>21</w:t>
            </w:r>
            <w:r>
              <w:rPr>
                <w:noProof/>
                <w:webHidden/>
              </w:rPr>
              <w:fldChar w:fldCharType="end"/>
            </w:r>
            <w:r w:rsidRPr="00590614">
              <w:rPr>
                <w:rStyle w:val="Hyperlink"/>
                <w:noProof/>
              </w:rPr>
              <w:fldChar w:fldCharType="end"/>
            </w:r>
          </w:ins>
        </w:p>
        <w:p w:rsidR="001A1FF2" w:rsidRDefault="001A1FF2">
          <w:pPr>
            <w:pStyle w:val="Verzeichnis1"/>
            <w:tabs>
              <w:tab w:val="left" w:pos="660"/>
              <w:tab w:val="right" w:leader="dot" w:pos="9062"/>
            </w:tabs>
            <w:rPr>
              <w:ins w:id="135" w:author="Hagen Meyer" w:date="2018-04-23T18:52:00Z"/>
              <w:rFonts w:asciiTheme="minorHAnsi" w:eastAsiaTheme="minorEastAsia" w:hAnsiTheme="minorHAnsi"/>
              <w:noProof/>
              <w:sz w:val="22"/>
              <w:lang w:eastAsia="de-DE"/>
            </w:rPr>
          </w:pPr>
          <w:ins w:id="136" w:author="Hagen Meyer" w:date="2018-04-23T18:52:00Z">
            <w:r w:rsidRPr="00590614">
              <w:rPr>
                <w:rStyle w:val="Hyperlink"/>
                <w:noProof/>
              </w:rPr>
              <w:fldChar w:fldCharType="begin"/>
            </w:r>
            <w:r w:rsidRPr="00590614">
              <w:rPr>
                <w:rStyle w:val="Hyperlink"/>
                <w:noProof/>
              </w:rPr>
              <w:instrText xml:space="preserve"> </w:instrText>
            </w:r>
            <w:r>
              <w:rPr>
                <w:noProof/>
              </w:rPr>
              <w:instrText>HYPERLINK \l "_Toc512272956"</w:instrText>
            </w:r>
            <w:r w:rsidRPr="00590614">
              <w:rPr>
                <w:rStyle w:val="Hyperlink"/>
                <w:noProof/>
              </w:rPr>
              <w:instrText xml:space="preserve"> </w:instrText>
            </w:r>
            <w:r w:rsidRPr="00590614">
              <w:rPr>
                <w:rStyle w:val="Hyperlink"/>
                <w:noProof/>
              </w:rPr>
              <w:fldChar w:fldCharType="separate"/>
            </w:r>
            <w:r w:rsidRPr="00590614">
              <w:rPr>
                <w:rStyle w:val="Hyperlink"/>
                <w:noProof/>
              </w:rPr>
              <w:t>12</w:t>
            </w:r>
            <w:r>
              <w:rPr>
                <w:rFonts w:asciiTheme="minorHAnsi" w:eastAsiaTheme="minorEastAsia" w:hAnsiTheme="minorHAnsi"/>
                <w:noProof/>
                <w:sz w:val="22"/>
                <w:lang w:eastAsia="de-DE"/>
              </w:rPr>
              <w:tab/>
            </w:r>
            <w:r w:rsidRPr="00590614">
              <w:rPr>
                <w:rStyle w:val="Hyperlink"/>
                <w:noProof/>
              </w:rPr>
              <w:t>Dokumentation</w:t>
            </w:r>
            <w:r>
              <w:rPr>
                <w:noProof/>
                <w:webHidden/>
              </w:rPr>
              <w:tab/>
            </w:r>
            <w:r>
              <w:rPr>
                <w:noProof/>
                <w:webHidden/>
              </w:rPr>
              <w:fldChar w:fldCharType="begin"/>
            </w:r>
            <w:r>
              <w:rPr>
                <w:noProof/>
                <w:webHidden/>
              </w:rPr>
              <w:instrText xml:space="preserve"> PAGEREF _Toc512272956 \h </w:instrText>
            </w:r>
          </w:ins>
          <w:r>
            <w:rPr>
              <w:noProof/>
              <w:webHidden/>
            </w:rPr>
          </w:r>
          <w:r>
            <w:rPr>
              <w:noProof/>
              <w:webHidden/>
            </w:rPr>
            <w:fldChar w:fldCharType="separate"/>
          </w:r>
          <w:ins w:id="137" w:author="Hagen Meyer" w:date="2018-04-23T18:52:00Z">
            <w:r>
              <w:rPr>
                <w:noProof/>
                <w:webHidden/>
              </w:rPr>
              <w:t>21</w:t>
            </w:r>
            <w:r>
              <w:rPr>
                <w:noProof/>
                <w:webHidden/>
              </w:rPr>
              <w:fldChar w:fldCharType="end"/>
            </w:r>
            <w:r w:rsidRPr="00590614">
              <w:rPr>
                <w:rStyle w:val="Hyperlink"/>
                <w:noProof/>
              </w:rPr>
              <w:fldChar w:fldCharType="end"/>
            </w:r>
          </w:ins>
        </w:p>
        <w:p w:rsidR="001A1FF2" w:rsidRDefault="001A1FF2">
          <w:pPr>
            <w:pStyle w:val="Verzeichnis2"/>
            <w:tabs>
              <w:tab w:val="left" w:pos="880"/>
              <w:tab w:val="right" w:leader="dot" w:pos="9062"/>
            </w:tabs>
            <w:rPr>
              <w:ins w:id="138" w:author="Hagen Meyer" w:date="2018-04-23T18:52:00Z"/>
              <w:rFonts w:asciiTheme="minorHAnsi" w:eastAsiaTheme="minorEastAsia" w:hAnsiTheme="minorHAnsi"/>
              <w:noProof/>
              <w:sz w:val="22"/>
              <w:lang w:eastAsia="de-DE"/>
            </w:rPr>
          </w:pPr>
          <w:ins w:id="139" w:author="Hagen Meyer" w:date="2018-04-23T18:52:00Z">
            <w:r w:rsidRPr="00590614">
              <w:rPr>
                <w:rStyle w:val="Hyperlink"/>
                <w:noProof/>
              </w:rPr>
              <w:fldChar w:fldCharType="begin"/>
            </w:r>
            <w:r w:rsidRPr="00590614">
              <w:rPr>
                <w:rStyle w:val="Hyperlink"/>
                <w:noProof/>
              </w:rPr>
              <w:instrText xml:space="preserve"> </w:instrText>
            </w:r>
            <w:r>
              <w:rPr>
                <w:noProof/>
              </w:rPr>
              <w:instrText>HYPERLINK \l "_Toc512272957"</w:instrText>
            </w:r>
            <w:r w:rsidRPr="00590614">
              <w:rPr>
                <w:rStyle w:val="Hyperlink"/>
                <w:noProof/>
              </w:rPr>
              <w:instrText xml:space="preserve"> </w:instrText>
            </w:r>
            <w:r w:rsidRPr="00590614">
              <w:rPr>
                <w:rStyle w:val="Hyperlink"/>
                <w:noProof/>
              </w:rPr>
              <w:fldChar w:fldCharType="separate"/>
            </w:r>
            <w:r w:rsidRPr="00590614">
              <w:rPr>
                <w:rStyle w:val="Hyperlink"/>
                <w:noProof/>
              </w:rPr>
              <w:t>12.1</w:t>
            </w:r>
            <w:r>
              <w:rPr>
                <w:rFonts w:asciiTheme="minorHAnsi" w:eastAsiaTheme="minorEastAsia" w:hAnsiTheme="minorHAnsi"/>
                <w:noProof/>
                <w:sz w:val="22"/>
                <w:lang w:eastAsia="de-DE"/>
              </w:rPr>
              <w:tab/>
            </w:r>
            <w:r w:rsidRPr="00590614">
              <w:rPr>
                <w:rStyle w:val="Hyperlink"/>
                <w:noProof/>
              </w:rPr>
              <w:t>technische Dokumentation</w:t>
            </w:r>
            <w:r>
              <w:rPr>
                <w:noProof/>
                <w:webHidden/>
              </w:rPr>
              <w:tab/>
            </w:r>
            <w:r>
              <w:rPr>
                <w:noProof/>
                <w:webHidden/>
              </w:rPr>
              <w:fldChar w:fldCharType="begin"/>
            </w:r>
            <w:r>
              <w:rPr>
                <w:noProof/>
                <w:webHidden/>
              </w:rPr>
              <w:instrText xml:space="preserve"> PAGEREF _Toc512272957 \h </w:instrText>
            </w:r>
          </w:ins>
          <w:r>
            <w:rPr>
              <w:noProof/>
              <w:webHidden/>
            </w:rPr>
          </w:r>
          <w:r>
            <w:rPr>
              <w:noProof/>
              <w:webHidden/>
            </w:rPr>
            <w:fldChar w:fldCharType="separate"/>
          </w:r>
          <w:ins w:id="140" w:author="Hagen Meyer" w:date="2018-04-23T18:52:00Z">
            <w:r>
              <w:rPr>
                <w:noProof/>
                <w:webHidden/>
              </w:rPr>
              <w:t>21</w:t>
            </w:r>
            <w:r>
              <w:rPr>
                <w:noProof/>
                <w:webHidden/>
              </w:rPr>
              <w:fldChar w:fldCharType="end"/>
            </w:r>
            <w:r w:rsidRPr="00590614">
              <w:rPr>
                <w:rStyle w:val="Hyperlink"/>
                <w:noProof/>
              </w:rPr>
              <w:fldChar w:fldCharType="end"/>
            </w:r>
          </w:ins>
        </w:p>
        <w:p w:rsidR="001A1FF2" w:rsidRDefault="001A1FF2">
          <w:pPr>
            <w:pStyle w:val="Verzeichnis2"/>
            <w:tabs>
              <w:tab w:val="left" w:pos="880"/>
              <w:tab w:val="right" w:leader="dot" w:pos="9062"/>
            </w:tabs>
            <w:rPr>
              <w:ins w:id="141" w:author="Hagen Meyer" w:date="2018-04-23T18:52:00Z"/>
              <w:rFonts w:asciiTheme="minorHAnsi" w:eastAsiaTheme="minorEastAsia" w:hAnsiTheme="minorHAnsi"/>
              <w:noProof/>
              <w:sz w:val="22"/>
              <w:lang w:eastAsia="de-DE"/>
            </w:rPr>
          </w:pPr>
          <w:ins w:id="142" w:author="Hagen Meyer" w:date="2018-04-23T18:52:00Z">
            <w:r w:rsidRPr="00590614">
              <w:rPr>
                <w:rStyle w:val="Hyperlink"/>
                <w:noProof/>
              </w:rPr>
              <w:fldChar w:fldCharType="begin"/>
            </w:r>
            <w:r w:rsidRPr="00590614">
              <w:rPr>
                <w:rStyle w:val="Hyperlink"/>
                <w:noProof/>
              </w:rPr>
              <w:instrText xml:space="preserve"> </w:instrText>
            </w:r>
            <w:r>
              <w:rPr>
                <w:noProof/>
              </w:rPr>
              <w:instrText>HYPERLINK \l "_Toc512272958"</w:instrText>
            </w:r>
            <w:r w:rsidRPr="00590614">
              <w:rPr>
                <w:rStyle w:val="Hyperlink"/>
                <w:noProof/>
              </w:rPr>
              <w:instrText xml:space="preserve"> </w:instrText>
            </w:r>
            <w:r w:rsidRPr="00590614">
              <w:rPr>
                <w:rStyle w:val="Hyperlink"/>
                <w:noProof/>
              </w:rPr>
              <w:fldChar w:fldCharType="separate"/>
            </w:r>
            <w:r w:rsidRPr="00590614">
              <w:rPr>
                <w:rStyle w:val="Hyperlink"/>
                <w:noProof/>
              </w:rPr>
              <w:t>12.2</w:t>
            </w:r>
            <w:r>
              <w:rPr>
                <w:rFonts w:asciiTheme="minorHAnsi" w:eastAsiaTheme="minorEastAsia" w:hAnsiTheme="minorHAnsi"/>
                <w:noProof/>
                <w:sz w:val="22"/>
                <w:lang w:eastAsia="de-DE"/>
              </w:rPr>
              <w:tab/>
            </w:r>
            <w:r w:rsidRPr="00590614">
              <w:rPr>
                <w:rStyle w:val="Hyperlink"/>
                <w:noProof/>
              </w:rPr>
              <w:t>Benutzerdokumentation</w:t>
            </w:r>
            <w:r>
              <w:rPr>
                <w:noProof/>
                <w:webHidden/>
              </w:rPr>
              <w:tab/>
            </w:r>
            <w:r>
              <w:rPr>
                <w:noProof/>
                <w:webHidden/>
              </w:rPr>
              <w:fldChar w:fldCharType="begin"/>
            </w:r>
            <w:r>
              <w:rPr>
                <w:noProof/>
                <w:webHidden/>
              </w:rPr>
              <w:instrText xml:space="preserve"> PAGEREF _Toc512272958 \h </w:instrText>
            </w:r>
          </w:ins>
          <w:r>
            <w:rPr>
              <w:noProof/>
              <w:webHidden/>
            </w:rPr>
          </w:r>
          <w:r>
            <w:rPr>
              <w:noProof/>
              <w:webHidden/>
            </w:rPr>
            <w:fldChar w:fldCharType="separate"/>
          </w:r>
          <w:ins w:id="143" w:author="Hagen Meyer" w:date="2018-04-23T18:52:00Z">
            <w:r>
              <w:rPr>
                <w:noProof/>
                <w:webHidden/>
              </w:rPr>
              <w:t>22</w:t>
            </w:r>
            <w:r>
              <w:rPr>
                <w:noProof/>
                <w:webHidden/>
              </w:rPr>
              <w:fldChar w:fldCharType="end"/>
            </w:r>
            <w:r w:rsidRPr="00590614">
              <w:rPr>
                <w:rStyle w:val="Hyperlink"/>
                <w:noProof/>
              </w:rPr>
              <w:fldChar w:fldCharType="end"/>
            </w:r>
          </w:ins>
        </w:p>
        <w:p w:rsidR="001A1FF2" w:rsidRDefault="001A1FF2">
          <w:pPr>
            <w:pStyle w:val="Verzeichnis1"/>
            <w:tabs>
              <w:tab w:val="left" w:pos="660"/>
              <w:tab w:val="right" w:leader="dot" w:pos="9062"/>
            </w:tabs>
            <w:rPr>
              <w:ins w:id="144" w:author="Hagen Meyer" w:date="2018-04-23T18:52:00Z"/>
              <w:rFonts w:asciiTheme="minorHAnsi" w:eastAsiaTheme="minorEastAsia" w:hAnsiTheme="minorHAnsi"/>
              <w:noProof/>
              <w:sz w:val="22"/>
              <w:lang w:eastAsia="de-DE"/>
            </w:rPr>
          </w:pPr>
          <w:ins w:id="145" w:author="Hagen Meyer" w:date="2018-04-23T18:52:00Z">
            <w:r w:rsidRPr="00590614">
              <w:rPr>
                <w:rStyle w:val="Hyperlink"/>
                <w:noProof/>
              </w:rPr>
              <w:fldChar w:fldCharType="begin"/>
            </w:r>
            <w:r w:rsidRPr="00590614">
              <w:rPr>
                <w:rStyle w:val="Hyperlink"/>
                <w:noProof/>
              </w:rPr>
              <w:instrText xml:space="preserve"> </w:instrText>
            </w:r>
            <w:r>
              <w:rPr>
                <w:noProof/>
              </w:rPr>
              <w:instrText>HYPERLINK \l "_Toc512272959"</w:instrText>
            </w:r>
            <w:r w:rsidRPr="00590614">
              <w:rPr>
                <w:rStyle w:val="Hyperlink"/>
                <w:noProof/>
              </w:rPr>
              <w:instrText xml:space="preserve"> </w:instrText>
            </w:r>
            <w:r w:rsidRPr="00590614">
              <w:rPr>
                <w:rStyle w:val="Hyperlink"/>
                <w:noProof/>
              </w:rPr>
              <w:fldChar w:fldCharType="separate"/>
            </w:r>
            <w:r w:rsidRPr="00590614">
              <w:rPr>
                <w:rStyle w:val="Hyperlink"/>
                <w:noProof/>
              </w:rPr>
              <w:t>13</w:t>
            </w:r>
            <w:r>
              <w:rPr>
                <w:rFonts w:asciiTheme="minorHAnsi" w:eastAsiaTheme="minorEastAsia" w:hAnsiTheme="minorHAnsi"/>
                <w:noProof/>
                <w:sz w:val="22"/>
                <w:lang w:eastAsia="de-DE"/>
              </w:rPr>
              <w:tab/>
            </w:r>
            <w:r w:rsidRPr="00590614">
              <w:rPr>
                <w:rStyle w:val="Hyperlink"/>
                <w:noProof/>
              </w:rPr>
              <w:t>Technische Produktumgebung</w:t>
            </w:r>
            <w:r>
              <w:rPr>
                <w:noProof/>
                <w:webHidden/>
              </w:rPr>
              <w:tab/>
            </w:r>
            <w:r>
              <w:rPr>
                <w:noProof/>
                <w:webHidden/>
              </w:rPr>
              <w:fldChar w:fldCharType="begin"/>
            </w:r>
            <w:r>
              <w:rPr>
                <w:noProof/>
                <w:webHidden/>
              </w:rPr>
              <w:instrText xml:space="preserve"> PAGEREF _Toc512272959 \h </w:instrText>
            </w:r>
          </w:ins>
          <w:r>
            <w:rPr>
              <w:noProof/>
              <w:webHidden/>
            </w:rPr>
          </w:r>
          <w:r>
            <w:rPr>
              <w:noProof/>
              <w:webHidden/>
            </w:rPr>
            <w:fldChar w:fldCharType="separate"/>
          </w:r>
          <w:ins w:id="146" w:author="Hagen Meyer" w:date="2018-04-23T18:52:00Z">
            <w:r>
              <w:rPr>
                <w:noProof/>
                <w:webHidden/>
              </w:rPr>
              <w:t>22</w:t>
            </w:r>
            <w:r>
              <w:rPr>
                <w:noProof/>
                <w:webHidden/>
              </w:rPr>
              <w:fldChar w:fldCharType="end"/>
            </w:r>
            <w:r w:rsidRPr="00590614">
              <w:rPr>
                <w:rStyle w:val="Hyperlink"/>
                <w:noProof/>
              </w:rPr>
              <w:fldChar w:fldCharType="end"/>
            </w:r>
          </w:ins>
        </w:p>
        <w:p w:rsidR="001A1FF2" w:rsidRDefault="001A1FF2">
          <w:pPr>
            <w:pStyle w:val="Verzeichnis1"/>
            <w:tabs>
              <w:tab w:val="left" w:pos="660"/>
              <w:tab w:val="right" w:leader="dot" w:pos="9062"/>
            </w:tabs>
            <w:rPr>
              <w:ins w:id="147" w:author="Hagen Meyer" w:date="2018-04-23T18:52:00Z"/>
              <w:rFonts w:asciiTheme="minorHAnsi" w:eastAsiaTheme="minorEastAsia" w:hAnsiTheme="minorHAnsi"/>
              <w:noProof/>
              <w:sz w:val="22"/>
              <w:lang w:eastAsia="de-DE"/>
            </w:rPr>
          </w:pPr>
          <w:ins w:id="148" w:author="Hagen Meyer" w:date="2018-04-23T18:52:00Z">
            <w:r w:rsidRPr="00590614">
              <w:rPr>
                <w:rStyle w:val="Hyperlink"/>
                <w:noProof/>
              </w:rPr>
              <w:fldChar w:fldCharType="begin"/>
            </w:r>
            <w:r w:rsidRPr="00590614">
              <w:rPr>
                <w:rStyle w:val="Hyperlink"/>
                <w:noProof/>
              </w:rPr>
              <w:instrText xml:space="preserve"> </w:instrText>
            </w:r>
            <w:r>
              <w:rPr>
                <w:noProof/>
              </w:rPr>
              <w:instrText>HYPERLINK \l "_Toc512272960"</w:instrText>
            </w:r>
            <w:r w:rsidRPr="00590614">
              <w:rPr>
                <w:rStyle w:val="Hyperlink"/>
                <w:noProof/>
              </w:rPr>
              <w:instrText xml:space="preserve"> </w:instrText>
            </w:r>
            <w:r w:rsidRPr="00590614">
              <w:rPr>
                <w:rStyle w:val="Hyperlink"/>
                <w:noProof/>
              </w:rPr>
              <w:fldChar w:fldCharType="separate"/>
            </w:r>
            <w:r w:rsidRPr="00590614">
              <w:rPr>
                <w:rStyle w:val="Hyperlink"/>
                <w:noProof/>
              </w:rPr>
              <w:t>14</w:t>
            </w:r>
            <w:r>
              <w:rPr>
                <w:rFonts w:asciiTheme="minorHAnsi" w:eastAsiaTheme="minorEastAsia" w:hAnsiTheme="minorHAnsi"/>
                <w:noProof/>
                <w:sz w:val="22"/>
                <w:lang w:eastAsia="de-DE"/>
              </w:rPr>
              <w:tab/>
            </w:r>
            <w:r w:rsidRPr="00590614">
              <w:rPr>
                <w:rStyle w:val="Hyperlink"/>
                <w:noProof/>
              </w:rPr>
              <w:t>Spezielle Anforderungen an die Entwicklungsumgebung</w:t>
            </w:r>
            <w:r>
              <w:rPr>
                <w:noProof/>
                <w:webHidden/>
              </w:rPr>
              <w:tab/>
            </w:r>
            <w:r>
              <w:rPr>
                <w:noProof/>
                <w:webHidden/>
              </w:rPr>
              <w:fldChar w:fldCharType="begin"/>
            </w:r>
            <w:r>
              <w:rPr>
                <w:noProof/>
                <w:webHidden/>
              </w:rPr>
              <w:instrText xml:space="preserve"> PAGEREF _Toc512272960 \h </w:instrText>
            </w:r>
          </w:ins>
          <w:r>
            <w:rPr>
              <w:noProof/>
              <w:webHidden/>
            </w:rPr>
          </w:r>
          <w:r>
            <w:rPr>
              <w:noProof/>
              <w:webHidden/>
            </w:rPr>
            <w:fldChar w:fldCharType="separate"/>
          </w:r>
          <w:ins w:id="149" w:author="Hagen Meyer" w:date="2018-04-23T18:52:00Z">
            <w:r>
              <w:rPr>
                <w:noProof/>
                <w:webHidden/>
              </w:rPr>
              <w:t>22</w:t>
            </w:r>
            <w:r>
              <w:rPr>
                <w:noProof/>
                <w:webHidden/>
              </w:rPr>
              <w:fldChar w:fldCharType="end"/>
            </w:r>
            <w:r w:rsidRPr="00590614">
              <w:rPr>
                <w:rStyle w:val="Hyperlink"/>
                <w:noProof/>
              </w:rPr>
              <w:fldChar w:fldCharType="end"/>
            </w:r>
          </w:ins>
        </w:p>
        <w:p w:rsidR="001A1FF2" w:rsidRDefault="001A1FF2">
          <w:pPr>
            <w:pStyle w:val="Verzeichnis1"/>
            <w:tabs>
              <w:tab w:val="left" w:pos="660"/>
              <w:tab w:val="right" w:leader="dot" w:pos="9062"/>
            </w:tabs>
            <w:rPr>
              <w:ins w:id="150" w:author="Hagen Meyer" w:date="2018-04-23T18:52:00Z"/>
              <w:rFonts w:asciiTheme="minorHAnsi" w:eastAsiaTheme="minorEastAsia" w:hAnsiTheme="minorHAnsi"/>
              <w:noProof/>
              <w:sz w:val="22"/>
              <w:lang w:eastAsia="de-DE"/>
            </w:rPr>
          </w:pPr>
          <w:ins w:id="151" w:author="Hagen Meyer" w:date="2018-04-23T18:52:00Z">
            <w:r w:rsidRPr="00590614">
              <w:rPr>
                <w:rStyle w:val="Hyperlink"/>
                <w:noProof/>
              </w:rPr>
              <w:fldChar w:fldCharType="begin"/>
            </w:r>
            <w:r w:rsidRPr="00590614">
              <w:rPr>
                <w:rStyle w:val="Hyperlink"/>
                <w:noProof/>
              </w:rPr>
              <w:instrText xml:space="preserve"> </w:instrText>
            </w:r>
            <w:r>
              <w:rPr>
                <w:noProof/>
              </w:rPr>
              <w:instrText>HYPERLINK \l "_Toc512272962"</w:instrText>
            </w:r>
            <w:r w:rsidRPr="00590614">
              <w:rPr>
                <w:rStyle w:val="Hyperlink"/>
                <w:noProof/>
              </w:rPr>
              <w:instrText xml:space="preserve"> </w:instrText>
            </w:r>
            <w:r w:rsidRPr="00590614">
              <w:rPr>
                <w:rStyle w:val="Hyperlink"/>
                <w:noProof/>
              </w:rPr>
              <w:fldChar w:fldCharType="separate"/>
            </w:r>
            <w:r w:rsidRPr="00590614">
              <w:rPr>
                <w:rStyle w:val="Hyperlink"/>
                <w:noProof/>
              </w:rPr>
              <w:t>15</w:t>
            </w:r>
            <w:r>
              <w:rPr>
                <w:rFonts w:asciiTheme="minorHAnsi" w:eastAsiaTheme="minorEastAsia" w:hAnsiTheme="minorHAnsi"/>
                <w:noProof/>
                <w:sz w:val="22"/>
                <w:lang w:eastAsia="de-DE"/>
              </w:rPr>
              <w:tab/>
            </w:r>
            <w:r w:rsidRPr="00590614">
              <w:rPr>
                <w:rStyle w:val="Hyperlink"/>
                <w:noProof/>
              </w:rPr>
              <w:t>Ergänzungen</w:t>
            </w:r>
            <w:r>
              <w:rPr>
                <w:noProof/>
                <w:webHidden/>
              </w:rPr>
              <w:tab/>
            </w:r>
            <w:r>
              <w:rPr>
                <w:noProof/>
                <w:webHidden/>
              </w:rPr>
              <w:fldChar w:fldCharType="begin"/>
            </w:r>
            <w:r>
              <w:rPr>
                <w:noProof/>
                <w:webHidden/>
              </w:rPr>
              <w:instrText xml:space="preserve"> PAGEREF _Toc512272962 \h </w:instrText>
            </w:r>
          </w:ins>
          <w:r>
            <w:rPr>
              <w:noProof/>
              <w:webHidden/>
            </w:rPr>
          </w:r>
          <w:r>
            <w:rPr>
              <w:noProof/>
              <w:webHidden/>
            </w:rPr>
            <w:fldChar w:fldCharType="separate"/>
          </w:r>
          <w:ins w:id="152" w:author="Hagen Meyer" w:date="2018-04-23T18:52:00Z">
            <w:r>
              <w:rPr>
                <w:noProof/>
                <w:webHidden/>
              </w:rPr>
              <w:t>24</w:t>
            </w:r>
            <w:r>
              <w:rPr>
                <w:noProof/>
                <w:webHidden/>
              </w:rPr>
              <w:fldChar w:fldCharType="end"/>
            </w:r>
            <w:r w:rsidRPr="00590614">
              <w:rPr>
                <w:rStyle w:val="Hyperlink"/>
                <w:noProof/>
              </w:rPr>
              <w:fldChar w:fldCharType="end"/>
            </w:r>
          </w:ins>
        </w:p>
        <w:p w:rsidR="001A1FF2" w:rsidRDefault="001A1FF2">
          <w:pPr>
            <w:pStyle w:val="Verzeichnis1"/>
            <w:tabs>
              <w:tab w:val="right" w:leader="dot" w:pos="9062"/>
            </w:tabs>
            <w:rPr>
              <w:ins w:id="153" w:author="Hagen Meyer" w:date="2018-04-23T18:52:00Z"/>
              <w:rFonts w:asciiTheme="minorHAnsi" w:eastAsiaTheme="minorEastAsia" w:hAnsiTheme="minorHAnsi"/>
              <w:noProof/>
              <w:sz w:val="22"/>
              <w:lang w:eastAsia="de-DE"/>
            </w:rPr>
          </w:pPr>
          <w:ins w:id="154" w:author="Hagen Meyer" w:date="2018-04-23T18:52:00Z">
            <w:r w:rsidRPr="00590614">
              <w:rPr>
                <w:rStyle w:val="Hyperlink"/>
                <w:noProof/>
              </w:rPr>
              <w:fldChar w:fldCharType="begin"/>
            </w:r>
            <w:r w:rsidRPr="00590614">
              <w:rPr>
                <w:rStyle w:val="Hyperlink"/>
                <w:noProof/>
              </w:rPr>
              <w:instrText xml:space="preserve"> </w:instrText>
            </w:r>
            <w:r>
              <w:rPr>
                <w:noProof/>
              </w:rPr>
              <w:instrText>HYPERLINK \l "_Toc512272963"</w:instrText>
            </w:r>
            <w:r w:rsidRPr="00590614">
              <w:rPr>
                <w:rStyle w:val="Hyperlink"/>
                <w:noProof/>
              </w:rPr>
              <w:instrText xml:space="preserve"> </w:instrText>
            </w:r>
            <w:r w:rsidRPr="00590614">
              <w:rPr>
                <w:rStyle w:val="Hyperlink"/>
                <w:noProof/>
              </w:rPr>
              <w:fldChar w:fldCharType="separate"/>
            </w:r>
            <w:r w:rsidRPr="00590614">
              <w:rPr>
                <w:rStyle w:val="Hyperlink"/>
                <w:noProof/>
              </w:rPr>
              <w:t>Anhang</w:t>
            </w:r>
            <w:r>
              <w:rPr>
                <w:noProof/>
                <w:webHidden/>
              </w:rPr>
              <w:tab/>
            </w:r>
            <w:r>
              <w:rPr>
                <w:noProof/>
                <w:webHidden/>
              </w:rPr>
              <w:fldChar w:fldCharType="begin"/>
            </w:r>
            <w:r>
              <w:rPr>
                <w:noProof/>
                <w:webHidden/>
              </w:rPr>
              <w:instrText xml:space="preserve"> PAGEREF _Toc512272963 \h </w:instrText>
            </w:r>
          </w:ins>
          <w:r>
            <w:rPr>
              <w:noProof/>
              <w:webHidden/>
            </w:rPr>
          </w:r>
          <w:r>
            <w:rPr>
              <w:noProof/>
              <w:webHidden/>
            </w:rPr>
            <w:fldChar w:fldCharType="separate"/>
          </w:r>
          <w:ins w:id="155" w:author="Hagen Meyer" w:date="2018-04-23T18:52:00Z">
            <w:r>
              <w:rPr>
                <w:noProof/>
                <w:webHidden/>
              </w:rPr>
              <w:t>25</w:t>
            </w:r>
            <w:r>
              <w:rPr>
                <w:noProof/>
                <w:webHidden/>
              </w:rPr>
              <w:fldChar w:fldCharType="end"/>
            </w:r>
            <w:r w:rsidRPr="00590614">
              <w:rPr>
                <w:rStyle w:val="Hyperlink"/>
                <w:noProof/>
              </w:rPr>
              <w:fldChar w:fldCharType="end"/>
            </w:r>
          </w:ins>
        </w:p>
        <w:p w:rsidR="001A1FF2" w:rsidRDefault="001A1FF2">
          <w:pPr>
            <w:pStyle w:val="Verzeichnis2"/>
            <w:tabs>
              <w:tab w:val="right" w:leader="dot" w:pos="9062"/>
            </w:tabs>
            <w:rPr>
              <w:ins w:id="156" w:author="Hagen Meyer" w:date="2018-04-23T18:52:00Z"/>
              <w:rFonts w:asciiTheme="minorHAnsi" w:eastAsiaTheme="minorEastAsia" w:hAnsiTheme="minorHAnsi"/>
              <w:noProof/>
              <w:sz w:val="22"/>
              <w:lang w:eastAsia="de-DE"/>
            </w:rPr>
          </w:pPr>
          <w:ins w:id="157" w:author="Hagen Meyer" w:date="2018-04-23T18:52:00Z">
            <w:r w:rsidRPr="00590614">
              <w:rPr>
                <w:rStyle w:val="Hyperlink"/>
                <w:noProof/>
              </w:rPr>
              <w:fldChar w:fldCharType="begin"/>
            </w:r>
            <w:r w:rsidRPr="00590614">
              <w:rPr>
                <w:rStyle w:val="Hyperlink"/>
                <w:noProof/>
              </w:rPr>
              <w:instrText xml:space="preserve"> </w:instrText>
            </w:r>
            <w:r>
              <w:rPr>
                <w:noProof/>
              </w:rPr>
              <w:instrText>HYPERLINK \l "_Toc512272964"</w:instrText>
            </w:r>
            <w:r w:rsidRPr="00590614">
              <w:rPr>
                <w:rStyle w:val="Hyperlink"/>
                <w:noProof/>
              </w:rPr>
              <w:instrText xml:space="preserve"> </w:instrText>
            </w:r>
            <w:r w:rsidRPr="00590614">
              <w:rPr>
                <w:rStyle w:val="Hyperlink"/>
                <w:noProof/>
              </w:rPr>
              <w:fldChar w:fldCharType="separate"/>
            </w:r>
            <w:r w:rsidRPr="00590614">
              <w:rPr>
                <w:rStyle w:val="Hyperlink"/>
                <w:noProof/>
              </w:rPr>
              <w:t>Glossar</w:t>
            </w:r>
            <w:r>
              <w:rPr>
                <w:noProof/>
                <w:webHidden/>
              </w:rPr>
              <w:tab/>
            </w:r>
            <w:r>
              <w:rPr>
                <w:noProof/>
                <w:webHidden/>
              </w:rPr>
              <w:fldChar w:fldCharType="begin"/>
            </w:r>
            <w:r>
              <w:rPr>
                <w:noProof/>
                <w:webHidden/>
              </w:rPr>
              <w:instrText xml:space="preserve"> PAGEREF _Toc512272964 \h </w:instrText>
            </w:r>
          </w:ins>
          <w:r>
            <w:rPr>
              <w:noProof/>
              <w:webHidden/>
            </w:rPr>
          </w:r>
          <w:r>
            <w:rPr>
              <w:noProof/>
              <w:webHidden/>
            </w:rPr>
            <w:fldChar w:fldCharType="separate"/>
          </w:r>
          <w:ins w:id="158" w:author="Hagen Meyer" w:date="2018-04-23T18:52:00Z">
            <w:r>
              <w:rPr>
                <w:noProof/>
                <w:webHidden/>
              </w:rPr>
              <w:t>25</w:t>
            </w:r>
            <w:r>
              <w:rPr>
                <w:noProof/>
                <w:webHidden/>
              </w:rPr>
              <w:fldChar w:fldCharType="end"/>
            </w:r>
            <w:r w:rsidRPr="00590614">
              <w:rPr>
                <w:rStyle w:val="Hyperlink"/>
                <w:noProof/>
              </w:rPr>
              <w:fldChar w:fldCharType="end"/>
            </w:r>
          </w:ins>
        </w:p>
        <w:p w:rsidR="00E835F4" w:rsidDel="003958E4" w:rsidRDefault="00E835F4">
          <w:pPr>
            <w:pStyle w:val="Verzeichnis1"/>
            <w:tabs>
              <w:tab w:val="left" w:pos="440"/>
              <w:tab w:val="right" w:leader="dot" w:pos="9062"/>
            </w:tabs>
            <w:rPr>
              <w:del w:id="159" w:author="Hagen Meyer" w:date="2018-04-18T18:22:00Z"/>
              <w:rFonts w:asciiTheme="minorHAnsi" w:eastAsiaTheme="minorEastAsia" w:hAnsiTheme="minorHAnsi"/>
              <w:noProof/>
              <w:sz w:val="22"/>
              <w:lang w:eastAsia="de-DE"/>
            </w:rPr>
          </w:pPr>
          <w:del w:id="160" w:author="Hagen Meyer" w:date="2018-04-18T18:22:00Z">
            <w:r w:rsidRPr="003958E4" w:rsidDel="003958E4">
              <w:rPr>
                <w:rPrChange w:id="161" w:author="Hagen Meyer" w:date="2018-04-18T18:22:00Z">
                  <w:rPr>
                    <w:rStyle w:val="Hyperlink"/>
                    <w:noProof/>
                  </w:rPr>
                </w:rPrChange>
              </w:rPr>
              <w:delText>1</w:delText>
            </w:r>
            <w:r w:rsidDel="003958E4">
              <w:rPr>
                <w:rFonts w:asciiTheme="minorHAnsi" w:eastAsiaTheme="minorEastAsia" w:hAnsiTheme="minorHAnsi"/>
                <w:noProof/>
                <w:sz w:val="22"/>
                <w:lang w:eastAsia="de-DE"/>
              </w:rPr>
              <w:tab/>
            </w:r>
            <w:r w:rsidRPr="003958E4" w:rsidDel="003958E4">
              <w:rPr>
                <w:rPrChange w:id="162" w:author="Hagen Meyer" w:date="2018-04-18T18:22:00Z">
                  <w:rPr>
                    <w:rStyle w:val="Hyperlink"/>
                    <w:noProof/>
                  </w:rPr>
                </w:rPrChange>
              </w:rPr>
              <w:delText>Projektangaben</w:delText>
            </w:r>
            <w:r w:rsidDel="003958E4">
              <w:rPr>
                <w:noProof/>
                <w:webHidden/>
              </w:rPr>
              <w:tab/>
              <w:delText>4</w:delText>
            </w:r>
          </w:del>
        </w:p>
        <w:p w:rsidR="00E835F4" w:rsidDel="003958E4" w:rsidRDefault="00E835F4">
          <w:pPr>
            <w:pStyle w:val="Verzeichnis1"/>
            <w:tabs>
              <w:tab w:val="left" w:pos="440"/>
              <w:tab w:val="right" w:leader="dot" w:pos="9062"/>
            </w:tabs>
            <w:rPr>
              <w:del w:id="163" w:author="Hagen Meyer" w:date="2018-04-18T18:22:00Z"/>
              <w:rFonts w:asciiTheme="minorHAnsi" w:eastAsiaTheme="minorEastAsia" w:hAnsiTheme="minorHAnsi"/>
              <w:noProof/>
              <w:sz w:val="22"/>
              <w:lang w:eastAsia="de-DE"/>
            </w:rPr>
          </w:pPr>
          <w:del w:id="164" w:author="Hagen Meyer" w:date="2018-04-18T18:22:00Z">
            <w:r w:rsidRPr="003958E4" w:rsidDel="003958E4">
              <w:rPr>
                <w:rPrChange w:id="165" w:author="Hagen Meyer" w:date="2018-04-18T18:22:00Z">
                  <w:rPr>
                    <w:rStyle w:val="Hyperlink"/>
                    <w:noProof/>
                  </w:rPr>
                </w:rPrChange>
              </w:rPr>
              <w:delText>2</w:delText>
            </w:r>
            <w:r w:rsidDel="003958E4">
              <w:rPr>
                <w:rFonts w:asciiTheme="minorHAnsi" w:eastAsiaTheme="minorEastAsia" w:hAnsiTheme="minorHAnsi"/>
                <w:noProof/>
                <w:sz w:val="22"/>
                <w:lang w:eastAsia="de-DE"/>
              </w:rPr>
              <w:tab/>
            </w:r>
            <w:r w:rsidRPr="003958E4" w:rsidDel="003958E4">
              <w:rPr>
                <w:rPrChange w:id="166" w:author="Hagen Meyer" w:date="2018-04-18T18:22:00Z">
                  <w:rPr>
                    <w:rStyle w:val="Hyperlink"/>
                    <w:noProof/>
                  </w:rPr>
                </w:rPrChange>
              </w:rPr>
              <w:delText>Ausgangssituation</w:delText>
            </w:r>
            <w:r w:rsidDel="003958E4">
              <w:rPr>
                <w:noProof/>
                <w:webHidden/>
              </w:rPr>
              <w:tab/>
              <w:delText>5</w:delText>
            </w:r>
          </w:del>
        </w:p>
        <w:p w:rsidR="00E835F4" w:rsidDel="003958E4" w:rsidRDefault="00E835F4">
          <w:pPr>
            <w:pStyle w:val="Verzeichnis2"/>
            <w:tabs>
              <w:tab w:val="left" w:pos="880"/>
              <w:tab w:val="right" w:leader="dot" w:pos="9062"/>
            </w:tabs>
            <w:rPr>
              <w:del w:id="167" w:author="Hagen Meyer" w:date="2018-04-18T18:22:00Z"/>
              <w:rFonts w:asciiTheme="minorHAnsi" w:eastAsiaTheme="minorEastAsia" w:hAnsiTheme="minorHAnsi"/>
              <w:noProof/>
              <w:sz w:val="22"/>
              <w:lang w:eastAsia="de-DE"/>
            </w:rPr>
          </w:pPr>
          <w:del w:id="168" w:author="Hagen Meyer" w:date="2018-04-18T18:22:00Z">
            <w:r w:rsidRPr="003958E4" w:rsidDel="003958E4">
              <w:rPr>
                <w:rPrChange w:id="169" w:author="Hagen Meyer" w:date="2018-04-18T18:22:00Z">
                  <w:rPr>
                    <w:rStyle w:val="Hyperlink"/>
                    <w:noProof/>
                  </w:rPr>
                </w:rPrChange>
              </w:rPr>
              <w:delText>2.1</w:delText>
            </w:r>
            <w:r w:rsidDel="003958E4">
              <w:rPr>
                <w:rFonts w:asciiTheme="minorHAnsi" w:eastAsiaTheme="minorEastAsia" w:hAnsiTheme="minorHAnsi"/>
                <w:noProof/>
                <w:sz w:val="22"/>
                <w:lang w:eastAsia="de-DE"/>
              </w:rPr>
              <w:tab/>
            </w:r>
            <w:r w:rsidRPr="003958E4" w:rsidDel="003958E4">
              <w:rPr>
                <w:rPrChange w:id="170" w:author="Hagen Meyer" w:date="2018-04-18T18:22:00Z">
                  <w:rPr>
                    <w:rStyle w:val="Hyperlink"/>
                    <w:noProof/>
                  </w:rPr>
                </w:rPrChange>
              </w:rPr>
              <w:delText>Beschreibung des Kunden</w:delText>
            </w:r>
            <w:r w:rsidDel="003958E4">
              <w:rPr>
                <w:noProof/>
                <w:webHidden/>
              </w:rPr>
              <w:tab/>
              <w:delText>5</w:delText>
            </w:r>
          </w:del>
        </w:p>
        <w:p w:rsidR="00E835F4" w:rsidDel="003958E4" w:rsidRDefault="00E835F4">
          <w:pPr>
            <w:pStyle w:val="Verzeichnis2"/>
            <w:tabs>
              <w:tab w:val="left" w:pos="880"/>
              <w:tab w:val="right" w:leader="dot" w:pos="9062"/>
            </w:tabs>
            <w:rPr>
              <w:del w:id="171" w:author="Hagen Meyer" w:date="2018-04-18T18:22:00Z"/>
              <w:rFonts w:asciiTheme="minorHAnsi" w:eastAsiaTheme="minorEastAsia" w:hAnsiTheme="minorHAnsi"/>
              <w:noProof/>
              <w:sz w:val="22"/>
              <w:lang w:eastAsia="de-DE"/>
            </w:rPr>
          </w:pPr>
          <w:del w:id="172" w:author="Hagen Meyer" w:date="2018-04-18T18:22:00Z">
            <w:r w:rsidRPr="003958E4" w:rsidDel="003958E4">
              <w:rPr>
                <w:rPrChange w:id="173" w:author="Hagen Meyer" w:date="2018-04-18T18:22:00Z">
                  <w:rPr>
                    <w:rStyle w:val="Hyperlink"/>
                    <w:noProof/>
                  </w:rPr>
                </w:rPrChange>
              </w:rPr>
              <w:delText>2.2</w:delText>
            </w:r>
            <w:r w:rsidDel="003958E4">
              <w:rPr>
                <w:rFonts w:asciiTheme="minorHAnsi" w:eastAsiaTheme="minorEastAsia" w:hAnsiTheme="minorHAnsi"/>
                <w:noProof/>
                <w:sz w:val="22"/>
                <w:lang w:eastAsia="de-DE"/>
              </w:rPr>
              <w:tab/>
            </w:r>
            <w:r w:rsidRPr="003958E4" w:rsidDel="003958E4">
              <w:rPr>
                <w:rPrChange w:id="174" w:author="Hagen Meyer" w:date="2018-04-18T18:22:00Z">
                  <w:rPr>
                    <w:rStyle w:val="Hyperlink"/>
                    <w:noProof/>
                  </w:rPr>
                </w:rPrChange>
              </w:rPr>
              <w:delText>Ist-Zustand</w:delText>
            </w:r>
            <w:r w:rsidDel="003958E4">
              <w:rPr>
                <w:noProof/>
                <w:webHidden/>
              </w:rPr>
              <w:tab/>
              <w:delText>5</w:delText>
            </w:r>
          </w:del>
        </w:p>
        <w:p w:rsidR="00E835F4" w:rsidDel="003958E4" w:rsidRDefault="00E835F4">
          <w:pPr>
            <w:pStyle w:val="Verzeichnis2"/>
            <w:tabs>
              <w:tab w:val="left" w:pos="880"/>
              <w:tab w:val="right" w:leader="dot" w:pos="9062"/>
            </w:tabs>
            <w:rPr>
              <w:del w:id="175" w:author="Hagen Meyer" w:date="2018-04-18T18:22:00Z"/>
              <w:rFonts w:asciiTheme="minorHAnsi" w:eastAsiaTheme="minorEastAsia" w:hAnsiTheme="minorHAnsi"/>
              <w:noProof/>
              <w:sz w:val="22"/>
              <w:lang w:eastAsia="de-DE"/>
            </w:rPr>
          </w:pPr>
          <w:del w:id="176" w:author="Hagen Meyer" w:date="2018-04-18T18:22:00Z">
            <w:r w:rsidRPr="003958E4" w:rsidDel="003958E4">
              <w:rPr>
                <w:rPrChange w:id="177" w:author="Hagen Meyer" w:date="2018-04-18T18:22:00Z">
                  <w:rPr>
                    <w:rStyle w:val="Hyperlink"/>
                    <w:noProof/>
                  </w:rPr>
                </w:rPrChange>
              </w:rPr>
              <w:delText>2.3</w:delText>
            </w:r>
            <w:r w:rsidDel="003958E4">
              <w:rPr>
                <w:rFonts w:asciiTheme="minorHAnsi" w:eastAsiaTheme="minorEastAsia" w:hAnsiTheme="minorHAnsi"/>
                <w:noProof/>
                <w:sz w:val="22"/>
                <w:lang w:eastAsia="de-DE"/>
              </w:rPr>
              <w:tab/>
            </w:r>
            <w:r w:rsidRPr="003958E4" w:rsidDel="003958E4">
              <w:rPr>
                <w:rPrChange w:id="178" w:author="Hagen Meyer" w:date="2018-04-18T18:22:00Z">
                  <w:rPr>
                    <w:rStyle w:val="Hyperlink"/>
                    <w:noProof/>
                  </w:rPr>
                </w:rPrChange>
              </w:rPr>
              <w:delText>Projektauslöser</w:delText>
            </w:r>
            <w:r w:rsidDel="003958E4">
              <w:rPr>
                <w:noProof/>
                <w:webHidden/>
              </w:rPr>
              <w:tab/>
              <w:delText>5</w:delText>
            </w:r>
          </w:del>
        </w:p>
        <w:p w:rsidR="00E835F4" w:rsidDel="003958E4" w:rsidRDefault="00E835F4">
          <w:pPr>
            <w:pStyle w:val="Verzeichnis1"/>
            <w:tabs>
              <w:tab w:val="left" w:pos="440"/>
              <w:tab w:val="right" w:leader="dot" w:pos="9062"/>
            </w:tabs>
            <w:rPr>
              <w:del w:id="179" w:author="Hagen Meyer" w:date="2018-04-18T18:22:00Z"/>
              <w:rFonts w:asciiTheme="minorHAnsi" w:eastAsiaTheme="minorEastAsia" w:hAnsiTheme="minorHAnsi"/>
              <w:noProof/>
              <w:sz w:val="22"/>
              <w:lang w:eastAsia="de-DE"/>
            </w:rPr>
          </w:pPr>
          <w:del w:id="180" w:author="Hagen Meyer" w:date="2018-04-18T18:22:00Z">
            <w:r w:rsidRPr="003958E4" w:rsidDel="003958E4">
              <w:rPr>
                <w:rPrChange w:id="181" w:author="Hagen Meyer" w:date="2018-04-18T18:22:00Z">
                  <w:rPr>
                    <w:rStyle w:val="Hyperlink"/>
                    <w:noProof/>
                  </w:rPr>
                </w:rPrChange>
              </w:rPr>
              <w:delText>3</w:delText>
            </w:r>
            <w:r w:rsidDel="003958E4">
              <w:rPr>
                <w:rFonts w:asciiTheme="minorHAnsi" w:eastAsiaTheme="minorEastAsia" w:hAnsiTheme="minorHAnsi"/>
                <w:noProof/>
                <w:sz w:val="22"/>
                <w:lang w:eastAsia="de-DE"/>
              </w:rPr>
              <w:tab/>
            </w:r>
            <w:r w:rsidRPr="003958E4" w:rsidDel="003958E4">
              <w:rPr>
                <w:rPrChange w:id="182" w:author="Hagen Meyer" w:date="2018-04-18T18:22:00Z">
                  <w:rPr>
                    <w:rStyle w:val="Hyperlink"/>
                    <w:noProof/>
                  </w:rPr>
                </w:rPrChange>
              </w:rPr>
              <w:delText>Zielbestimmung</w:delText>
            </w:r>
            <w:r w:rsidDel="003958E4">
              <w:rPr>
                <w:noProof/>
                <w:webHidden/>
              </w:rPr>
              <w:tab/>
              <w:delText>5</w:delText>
            </w:r>
          </w:del>
        </w:p>
        <w:p w:rsidR="00E835F4" w:rsidDel="003958E4" w:rsidRDefault="00E835F4">
          <w:pPr>
            <w:pStyle w:val="Verzeichnis2"/>
            <w:tabs>
              <w:tab w:val="left" w:pos="880"/>
              <w:tab w:val="right" w:leader="dot" w:pos="9062"/>
            </w:tabs>
            <w:rPr>
              <w:del w:id="183" w:author="Hagen Meyer" w:date="2018-04-18T18:22:00Z"/>
              <w:rFonts w:asciiTheme="minorHAnsi" w:eastAsiaTheme="minorEastAsia" w:hAnsiTheme="minorHAnsi"/>
              <w:noProof/>
              <w:sz w:val="22"/>
              <w:lang w:eastAsia="de-DE"/>
            </w:rPr>
          </w:pPr>
          <w:del w:id="184" w:author="Hagen Meyer" w:date="2018-04-18T18:22:00Z">
            <w:r w:rsidRPr="003958E4" w:rsidDel="003958E4">
              <w:rPr>
                <w:rPrChange w:id="185" w:author="Hagen Meyer" w:date="2018-04-18T18:22:00Z">
                  <w:rPr>
                    <w:rStyle w:val="Hyperlink"/>
                    <w:noProof/>
                  </w:rPr>
                </w:rPrChange>
              </w:rPr>
              <w:delText>3.1</w:delText>
            </w:r>
            <w:r w:rsidDel="003958E4">
              <w:rPr>
                <w:rFonts w:asciiTheme="minorHAnsi" w:eastAsiaTheme="minorEastAsia" w:hAnsiTheme="minorHAnsi"/>
                <w:noProof/>
                <w:sz w:val="22"/>
                <w:lang w:eastAsia="de-DE"/>
              </w:rPr>
              <w:tab/>
            </w:r>
            <w:r w:rsidRPr="003958E4" w:rsidDel="003958E4">
              <w:rPr>
                <w:rPrChange w:id="186" w:author="Hagen Meyer" w:date="2018-04-18T18:22:00Z">
                  <w:rPr>
                    <w:rStyle w:val="Hyperlink"/>
                    <w:noProof/>
                  </w:rPr>
                </w:rPrChange>
              </w:rPr>
              <w:delText>Soll-Zustand</w:delText>
            </w:r>
            <w:r w:rsidDel="003958E4">
              <w:rPr>
                <w:noProof/>
                <w:webHidden/>
              </w:rPr>
              <w:tab/>
              <w:delText>5</w:delText>
            </w:r>
          </w:del>
        </w:p>
        <w:p w:rsidR="00E835F4" w:rsidDel="003958E4" w:rsidRDefault="00E835F4">
          <w:pPr>
            <w:pStyle w:val="Verzeichnis2"/>
            <w:tabs>
              <w:tab w:val="left" w:pos="880"/>
              <w:tab w:val="right" w:leader="dot" w:pos="9062"/>
            </w:tabs>
            <w:rPr>
              <w:del w:id="187" w:author="Hagen Meyer" w:date="2018-04-18T18:22:00Z"/>
              <w:rFonts w:asciiTheme="minorHAnsi" w:eastAsiaTheme="minorEastAsia" w:hAnsiTheme="minorHAnsi"/>
              <w:noProof/>
              <w:sz w:val="22"/>
              <w:lang w:eastAsia="de-DE"/>
            </w:rPr>
          </w:pPr>
          <w:del w:id="188" w:author="Hagen Meyer" w:date="2018-04-18T18:22:00Z">
            <w:r w:rsidRPr="003958E4" w:rsidDel="003958E4">
              <w:rPr>
                <w:rPrChange w:id="189" w:author="Hagen Meyer" w:date="2018-04-18T18:22:00Z">
                  <w:rPr>
                    <w:rStyle w:val="Hyperlink"/>
                    <w:noProof/>
                  </w:rPr>
                </w:rPrChange>
              </w:rPr>
              <w:delText>3.2</w:delText>
            </w:r>
            <w:r w:rsidDel="003958E4">
              <w:rPr>
                <w:rFonts w:asciiTheme="minorHAnsi" w:eastAsiaTheme="minorEastAsia" w:hAnsiTheme="minorHAnsi"/>
                <w:noProof/>
                <w:sz w:val="22"/>
                <w:lang w:eastAsia="de-DE"/>
              </w:rPr>
              <w:tab/>
            </w:r>
            <w:r w:rsidRPr="003958E4" w:rsidDel="003958E4">
              <w:rPr>
                <w:rPrChange w:id="190" w:author="Hagen Meyer" w:date="2018-04-18T18:22:00Z">
                  <w:rPr>
                    <w:rStyle w:val="Hyperlink"/>
                    <w:noProof/>
                  </w:rPr>
                </w:rPrChange>
              </w:rPr>
              <w:delText>Musskriterien</w:delText>
            </w:r>
            <w:r w:rsidDel="003958E4">
              <w:rPr>
                <w:noProof/>
                <w:webHidden/>
              </w:rPr>
              <w:tab/>
              <w:delText>5</w:delText>
            </w:r>
          </w:del>
        </w:p>
        <w:p w:rsidR="00E835F4" w:rsidDel="003958E4" w:rsidRDefault="00E835F4">
          <w:pPr>
            <w:pStyle w:val="Verzeichnis2"/>
            <w:tabs>
              <w:tab w:val="left" w:pos="880"/>
              <w:tab w:val="right" w:leader="dot" w:pos="9062"/>
            </w:tabs>
            <w:rPr>
              <w:del w:id="191" w:author="Hagen Meyer" w:date="2018-04-18T18:22:00Z"/>
              <w:rFonts w:asciiTheme="minorHAnsi" w:eastAsiaTheme="minorEastAsia" w:hAnsiTheme="minorHAnsi"/>
              <w:noProof/>
              <w:sz w:val="22"/>
              <w:lang w:eastAsia="de-DE"/>
            </w:rPr>
          </w:pPr>
          <w:del w:id="192" w:author="Hagen Meyer" w:date="2018-04-18T18:22:00Z">
            <w:r w:rsidRPr="003958E4" w:rsidDel="003958E4">
              <w:rPr>
                <w:rPrChange w:id="193" w:author="Hagen Meyer" w:date="2018-04-18T18:22:00Z">
                  <w:rPr>
                    <w:rStyle w:val="Hyperlink"/>
                    <w:noProof/>
                  </w:rPr>
                </w:rPrChange>
              </w:rPr>
              <w:delText>3.3</w:delText>
            </w:r>
            <w:r w:rsidDel="003958E4">
              <w:rPr>
                <w:rFonts w:asciiTheme="minorHAnsi" w:eastAsiaTheme="minorEastAsia" w:hAnsiTheme="minorHAnsi"/>
                <w:noProof/>
                <w:sz w:val="22"/>
                <w:lang w:eastAsia="de-DE"/>
              </w:rPr>
              <w:tab/>
            </w:r>
            <w:r w:rsidRPr="003958E4" w:rsidDel="003958E4">
              <w:rPr>
                <w:rPrChange w:id="194" w:author="Hagen Meyer" w:date="2018-04-18T18:22:00Z">
                  <w:rPr>
                    <w:rStyle w:val="Hyperlink"/>
                    <w:noProof/>
                  </w:rPr>
                </w:rPrChange>
              </w:rPr>
              <w:delText>Wunschkriterien</w:delText>
            </w:r>
            <w:r w:rsidDel="003958E4">
              <w:rPr>
                <w:noProof/>
                <w:webHidden/>
              </w:rPr>
              <w:tab/>
              <w:delText>5</w:delText>
            </w:r>
          </w:del>
        </w:p>
        <w:p w:rsidR="00E835F4" w:rsidDel="003958E4" w:rsidRDefault="00E835F4">
          <w:pPr>
            <w:pStyle w:val="Verzeichnis2"/>
            <w:tabs>
              <w:tab w:val="left" w:pos="880"/>
              <w:tab w:val="right" w:leader="dot" w:pos="9062"/>
            </w:tabs>
            <w:rPr>
              <w:del w:id="195" w:author="Hagen Meyer" w:date="2018-04-18T18:22:00Z"/>
              <w:rFonts w:asciiTheme="minorHAnsi" w:eastAsiaTheme="minorEastAsia" w:hAnsiTheme="minorHAnsi"/>
              <w:noProof/>
              <w:sz w:val="22"/>
              <w:lang w:eastAsia="de-DE"/>
            </w:rPr>
          </w:pPr>
          <w:del w:id="196" w:author="Hagen Meyer" w:date="2018-04-18T18:22:00Z">
            <w:r w:rsidRPr="003958E4" w:rsidDel="003958E4">
              <w:rPr>
                <w:rPrChange w:id="197" w:author="Hagen Meyer" w:date="2018-04-18T18:22:00Z">
                  <w:rPr>
                    <w:rStyle w:val="Hyperlink"/>
                    <w:noProof/>
                  </w:rPr>
                </w:rPrChange>
              </w:rPr>
              <w:delText>3.4</w:delText>
            </w:r>
            <w:r w:rsidDel="003958E4">
              <w:rPr>
                <w:rFonts w:asciiTheme="minorHAnsi" w:eastAsiaTheme="minorEastAsia" w:hAnsiTheme="minorHAnsi"/>
                <w:noProof/>
                <w:sz w:val="22"/>
                <w:lang w:eastAsia="de-DE"/>
              </w:rPr>
              <w:tab/>
            </w:r>
            <w:r w:rsidRPr="003958E4" w:rsidDel="003958E4">
              <w:rPr>
                <w:rPrChange w:id="198" w:author="Hagen Meyer" w:date="2018-04-18T18:22:00Z">
                  <w:rPr>
                    <w:rStyle w:val="Hyperlink"/>
                    <w:noProof/>
                  </w:rPr>
                </w:rPrChange>
              </w:rPr>
              <w:delText>Abgrenzungskriterien</w:delText>
            </w:r>
            <w:r w:rsidDel="003958E4">
              <w:rPr>
                <w:noProof/>
                <w:webHidden/>
              </w:rPr>
              <w:tab/>
              <w:delText>5</w:delText>
            </w:r>
          </w:del>
        </w:p>
        <w:p w:rsidR="00E835F4" w:rsidDel="003958E4" w:rsidRDefault="00E835F4">
          <w:pPr>
            <w:pStyle w:val="Verzeichnis1"/>
            <w:tabs>
              <w:tab w:val="left" w:pos="440"/>
              <w:tab w:val="right" w:leader="dot" w:pos="9062"/>
            </w:tabs>
            <w:rPr>
              <w:del w:id="199" w:author="Hagen Meyer" w:date="2018-04-18T18:22:00Z"/>
              <w:rFonts w:asciiTheme="minorHAnsi" w:eastAsiaTheme="minorEastAsia" w:hAnsiTheme="minorHAnsi"/>
              <w:noProof/>
              <w:sz w:val="22"/>
              <w:lang w:eastAsia="de-DE"/>
            </w:rPr>
          </w:pPr>
          <w:del w:id="200" w:author="Hagen Meyer" w:date="2018-04-18T18:22:00Z">
            <w:r w:rsidRPr="003958E4" w:rsidDel="003958E4">
              <w:rPr>
                <w:rPrChange w:id="201" w:author="Hagen Meyer" w:date="2018-04-18T18:22:00Z">
                  <w:rPr>
                    <w:rStyle w:val="Hyperlink"/>
                    <w:noProof/>
                  </w:rPr>
                </w:rPrChange>
              </w:rPr>
              <w:delText>4</w:delText>
            </w:r>
            <w:r w:rsidDel="003958E4">
              <w:rPr>
                <w:rFonts w:asciiTheme="minorHAnsi" w:eastAsiaTheme="minorEastAsia" w:hAnsiTheme="minorHAnsi"/>
                <w:noProof/>
                <w:sz w:val="22"/>
                <w:lang w:eastAsia="de-DE"/>
              </w:rPr>
              <w:tab/>
            </w:r>
            <w:r w:rsidRPr="003958E4" w:rsidDel="003958E4">
              <w:rPr>
                <w:rPrChange w:id="202" w:author="Hagen Meyer" w:date="2018-04-18T18:22:00Z">
                  <w:rPr>
                    <w:rStyle w:val="Hyperlink"/>
                    <w:noProof/>
                  </w:rPr>
                </w:rPrChange>
              </w:rPr>
              <w:delText>Produkteinsatz</w:delText>
            </w:r>
            <w:r w:rsidDel="003958E4">
              <w:rPr>
                <w:noProof/>
                <w:webHidden/>
              </w:rPr>
              <w:tab/>
              <w:delText>5</w:delText>
            </w:r>
          </w:del>
        </w:p>
        <w:p w:rsidR="00E835F4" w:rsidDel="003958E4" w:rsidRDefault="00E835F4">
          <w:pPr>
            <w:pStyle w:val="Verzeichnis2"/>
            <w:tabs>
              <w:tab w:val="left" w:pos="880"/>
              <w:tab w:val="right" w:leader="dot" w:pos="9062"/>
            </w:tabs>
            <w:rPr>
              <w:del w:id="203" w:author="Hagen Meyer" w:date="2018-04-18T18:22:00Z"/>
              <w:rFonts w:asciiTheme="minorHAnsi" w:eastAsiaTheme="minorEastAsia" w:hAnsiTheme="minorHAnsi"/>
              <w:noProof/>
              <w:sz w:val="22"/>
              <w:lang w:eastAsia="de-DE"/>
            </w:rPr>
          </w:pPr>
          <w:del w:id="204" w:author="Hagen Meyer" w:date="2018-04-18T18:22:00Z">
            <w:r w:rsidRPr="003958E4" w:rsidDel="003958E4">
              <w:rPr>
                <w:rPrChange w:id="205" w:author="Hagen Meyer" w:date="2018-04-18T18:22:00Z">
                  <w:rPr>
                    <w:rStyle w:val="Hyperlink"/>
                    <w:noProof/>
                  </w:rPr>
                </w:rPrChange>
              </w:rPr>
              <w:delText>4.1</w:delText>
            </w:r>
            <w:r w:rsidDel="003958E4">
              <w:rPr>
                <w:rFonts w:asciiTheme="minorHAnsi" w:eastAsiaTheme="minorEastAsia" w:hAnsiTheme="minorHAnsi"/>
                <w:noProof/>
                <w:sz w:val="22"/>
                <w:lang w:eastAsia="de-DE"/>
              </w:rPr>
              <w:tab/>
            </w:r>
            <w:r w:rsidRPr="003958E4" w:rsidDel="003958E4">
              <w:rPr>
                <w:rPrChange w:id="206" w:author="Hagen Meyer" w:date="2018-04-18T18:22:00Z">
                  <w:rPr>
                    <w:rStyle w:val="Hyperlink"/>
                    <w:noProof/>
                  </w:rPr>
                </w:rPrChange>
              </w:rPr>
              <w:delText>Anwendungsbereiche</w:delText>
            </w:r>
            <w:r w:rsidDel="003958E4">
              <w:rPr>
                <w:noProof/>
                <w:webHidden/>
              </w:rPr>
              <w:tab/>
              <w:delText>5</w:delText>
            </w:r>
          </w:del>
        </w:p>
        <w:p w:rsidR="00E835F4" w:rsidDel="003958E4" w:rsidRDefault="00E835F4">
          <w:pPr>
            <w:pStyle w:val="Verzeichnis2"/>
            <w:tabs>
              <w:tab w:val="left" w:pos="880"/>
              <w:tab w:val="right" w:leader="dot" w:pos="9062"/>
            </w:tabs>
            <w:rPr>
              <w:del w:id="207" w:author="Hagen Meyer" w:date="2018-04-18T18:22:00Z"/>
              <w:rFonts w:asciiTheme="minorHAnsi" w:eastAsiaTheme="minorEastAsia" w:hAnsiTheme="minorHAnsi"/>
              <w:noProof/>
              <w:sz w:val="22"/>
              <w:lang w:eastAsia="de-DE"/>
            </w:rPr>
          </w:pPr>
          <w:del w:id="208" w:author="Hagen Meyer" w:date="2018-04-18T18:22:00Z">
            <w:r w:rsidRPr="003958E4" w:rsidDel="003958E4">
              <w:rPr>
                <w:rPrChange w:id="209" w:author="Hagen Meyer" w:date="2018-04-18T18:22:00Z">
                  <w:rPr>
                    <w:rStyle w:val="Hyperlink"/>
                    <w:noProof/>
                  </w:rPr>
                </w:rPrChange>
              </w:rPr>
              <w:delText>4.2</w:delText>
            </w:r>
            <w:r w:rsidDel="003958E4">
              <w:rPr>
                <w:rFonts w:asciiTheme="minorHAnsi" w:eastAsiaTheme="minorEastAsia" w:hAnsiTheme="minorHAnsi"/>
                <w:noProof/>
                <w:sz w:val="22"/>
                <w:lang w:eastAsia="de-DE"/>
              </w:rPr>
              <w:tab/>
            </w:r>
            <w:r w:rsidRPr="003958E4" w:rsidDel="003958E4">
              <w:rPr>
                <w:rPrChange w:id="210" w:author="Hagen Meyer" w:date="2018-04-18T18:22:00Z">
                  <w:rPr>
                    <w:rStyle w:val="Hyperlink"/>
                    <w:noProof/>
                  </w:rPr>
                </w:rPrChange>
              </w:rPr>
              <w:delText>Zielgruppen</w:delText>
            </w:r>
            <w:r w:rsidDel="003958E4">
              <w:rPr>
                <w:noProof/>
                <w:webHidden/>
              </w:rPr>
              <w:tab/>
              <w:delText>5</w:delText>
            </w:r>
          </w:del>
        </w:p>
        <w:p w:rsidR="00E835F4" w:rsidDel="003958E4" w:rsidRDefault="00E835F4">
          <w:pPr>
            <w:pStyle w:val="Verzeichnis2"/>
            <w:tabs>
              <w:tab w:val="left" w:pos="880"/>
              <w:tab w:val="right" w:leader="dot" w:pos="9062"/>
            </w:tabs>
            <w:rPr>
              <w:del w:id="211" w:author="Hagen Meyer" w:date="2018-04-18T18:22:00Z"/>
              <w:rFonts w:asciiTheme="minorHAnsi" w:eastAsiaTheme="minorEastAsia" w:hAnsiTheme="minorHAnsi"/>
              <w:noProof/>
              <w:sz w:val="22"/>
              <w:lang w:eastAsia="de-DE"/>
            </w:rPr>
          </w:pPr>
          <w:del w:id="212" w:author="Hagen Meyer" w:date="2018-04-18T18:22:00Z">
            <w:r w:rsidRPr="003958E4" w:rsidDel="003958E4">
              <w:rPr>
                <w:rPrChange w:id="213" w:author="Hagen Meyer" w:date="2018-04-18T18:22:00Z">
                  <w:rPr>
                    <w:rStyle w:val="Hyperlink"/>
                    <w:noProof/>
                  </w:rPr>
                </w:rPrChange>
              </w:rPr>
              <w:delText>4.3</w:delText>
            </w:r>
            <w:r w:rsidDel="003958E4">
              <w:rPr>
                <w:rFonts w:asciiTheme="minorHAnsi" w:eastAsiaTheme="minorEastAsia" w:hAnsiTheme="minorHAnsi"/>
                <w:noProof/>
                <w:sz w:val="22"/>
                <w:lang w:eastAsia="de-DE"/>
              </w:rPr>
              <w:tab/>
            </w:r>
            <w:r w:rsidRPr="003958E4" w:rsidDel="003958E4">
              <w:rPr>
                <w:rPrChange w:id="214" w:author="Hagen Meyer" w:date="2018-04-18T18:22:00Z">
                  <w:rPr>
                    <w:rStyle w:val="Hyperlink"/>
                    <w:noProof/>
                  </w:rPr>
                </w:rPrChange>
              </w:rPr>
              <w:delText>Betriebsbedingungen</w:delText>
            </w:r>
            <w:r w:rsidDel="003958E4">
              <w:rPr>
                <w:noProof/>
                <w:webHidden/>
              </w:rPr>
              <w:tab/>
              <w:delText>5</w:delText>
            </w:r>
          </w:del>
        </w:p>
        <w:p w:rsidR="00E835F4" w:rsidDel="003958E4" w:rsidRDefault="00E835F4">
          <w:pPr>
            <w:pStyle w:val="Verzeichnis1"/>
            <w:tabs>
              <w:tab w:val="left" w:pos="440"/>
              <w:tab w:val="right" w:leader="dot" w:pos="9062"/>
            </w:tabs>
            <w:rPr>
              <w:del w:id="215" w:author="Hagen Meyer" w:date="2018-04-18T18:22:00Z"/>
              <w:rFonts w:asciiTheme="minorHAnsi" w:eastAsiaTheme="minorEastAsia" w:hAnsiTheme="minorHAnsi"/>
              <w:noProof/>
              <w:sz w:val="22"/>
              <w:lang w:eastAsia="de-DE"/>
            </w:rPr>
          </w:pPr>
          <w:del w:id="216" w:author="Hagen Meyer" w:date="2018-04-18T18:22:00Z">
            <w:r w:rsidRPr="003958E4" w:rsidDel="003958E4">
              <w:rPr>
                <w:rPrChange w:id="217" w:author="Hagen Meyer" w:date="2018-04-18T18:22:00Z">
                  <w:rPr>
                    <w:rStyle w:val="Hyperlink"/>
                    <w:noProof/>
                  </w:rPr>
                </w:rPrChange>
              </w:rPr>
              <w:delText>5</w:delText>
            </w:r>
            <w:r w:rsidDel="003958E4">
              <w:rPr>
                <w:rFonts w:asciiTheme="minorHAnsi" w:eastAsiaTheme="minorEastAsia" w:hAnsiTheme="minorHAnsi"/>
                <w:noProof/>
                <w:sz w:val="22"/>
                <w:lang w:eastAsia="de-DE"/>
              </w:rPr>
              <w:tab/>
            </w:r>
            <w:r w:rsidRPr="003958E4" w:rsidDel="003958E4">
              <w:rPr>
                <w:rPrChange w:id="218" w:author="Hagen Meyer" w:date="2018-04-18T18:22:00Z">
                  <w:rPr>
                    <w:rStyle w:val="Hyperlink"/>
                    <w:noProof/>
                  </w:rPr>
                </w:rPrChange>
              </w:rPr>
              <w:delText>Produktübersicht</w:delText>
            </w:r>
            <w:r w:rsidDel="003958E4">
              <w:rPr>
                <w:noProof/>
                <w:webHidden/>
              </w:rPr>
              <w:tab/>
              <w:delText>5</w:delText>
            </w:r>
          </w:del>
        </w:p>
        <w:p w:rsidR="00E835F4" w:rsidDel="003958E4" w:rsidRDefault="00E835F4">
          <w:pPr>
            <w:pStyle w:val="Verzeichnis1"/>
            <w:tabs>
              <w:tab w:val="left" w:pos="440"/>
              <w:tab w:val="right" w:leader="dot" w:pos="9062"/>
            </w:tabs>
            <w:rPr>
              <w:del w:id="219" w:author="Hagen Meyer" w:date="2018-04-18T18:22:00Z"/>
              <w:rFonts w:asciiTheme="minorHAnsi" w:eastAsiaTheme="minorEastAsia" w:hAnsiTheme="minorHAnsi"/>
              <w:noProof/>
              <w:sz w:val="22"/>
              <w:lang w:eastAsia="de-DE"/>
            </w:rPr>
          </w:pPr>
          <w:del w:id="220" w:author="Hagen Meyer" w:date="2018-04-18T18:22:00Z">
            <w:r w:rsidRPr="003958E4" w:rsidDel="003958E4">
              <w:rPr>
                <w:rPrChange w:id="221" w:author="Hagen Meyer" w:date="2018-04-18T18:22:00Z">
                  <w:rPr>
                    <w:rStyle w:val="Hyperlink"/>
                    <w:noProof/>
                  </w:rPr>
                </w:rPrChange>
              </w:rPr>
              <w:delText>6</w:delText>
            </w:r>
            <w:r w:rsidDel="003958E4">
              <w:rPr>
                <w:rFonts w:asciiTheme="minorHAnsi" w:eastAsiaTheme="minorEastAsia" w:hAnsiTheme="minorHAnsi"/>
                <w:noProof/>
                <w:sz w:val="22"/>
                <w:lang w:eastAsia="de-DE"/>
              </w:rPr>
              <w:tab/>
            </w:r>
            <w:r w:rsidRPr="003958E4" w:rsidDel="003958E4">
              <w:rPr>
                <w:rPrChange w:id="222" w:author="Hagen Meyer" w:date="2018-04-18T18:22:00Z">
                  <w:rPr>
                    <w:rStyle w:val="Hyperlink"/>
                    <w:noProof/>
                  </w:rPr>
                </w:rPrChange>
              </w:rPr>
              <w:delText>Mechatronische Spezifikation</w:delText>
            </w:r>
            <w:r w:rsidDel="003958E4">
              <w:rPr>
                <w:noProof/>
                <w:webHidden/>
              </w:rPr>
              <w:tab/>
              <w:delText>6</w:delText>
            </w:r>
          </w:del>
        </w:p>
        <w:p w:rsidR="00E835F4" w:rsidDel="003958E4" w:rsidRDefault="00E835F4">
          <w:pPr>
            <w:pStyle w:val="Verzeichnis2"/>
            <w:tabs>
              <w:tab w:val="left" w:pos="880"/>
              <w:tab w:val="right" w:leader="dot" w:pos="9062"/>
            </w:tabs>
            <w:rPr>
              <w:del w:id="223" w:author="Hagen Meyer" w:date="2018-04-18T18:22:00Z"/>
              <w:rFonts w:asciiTheme="minorHAnsi" w:eastAsiaTheme="minorEastAsia" w:hAnsiTheme="minorHAnsi"/>
              <w:noProof/>
              <w:sz w:val="22"/>
              <w:lang w:eastAsia="de-DE"/>
            </w:rPr>
          </w:pPr>
          <w:del w:id="224" w:author="Hagen Meyer" w:date="2018-04-18T18:22:00Z">
            <w:r w:rsidRPr="003958E4" w:rsidDel="003958E4">
              <w:rPr>
                <w:rPrChange w:id="225" w:author="Hagen Meyer" w:date="2018-04-18T18:22:00Z">
                  <w:rPr>
                    <w:rStyle w:val="Hyperlink"/>
                    <w:noProof/>
                  </w:rPr>
                </w:rPrChange>
              </w:rPr>
              <w:delText>6.1</w:delText>
            </w:r>
            <w:r w:rsidDel="003958E4">
              <w:rPr>
                <w:rFonts w:asciiTheme="minorHAnsi" w:eastAsiaTheme="minorEastAsia" w:hAnsiTheme="minorHAnsi"/>
                <w:noProof/>
                <w:sz w:val="22"/>
                <w:lang w:eastAsia="de-DE"/>
              </w:rPr>
              <w:tab/>
            </w:r>
            <w:r w:rsidRPr="003958E4" w:rsidDel="003958E4">
              <w:rPr>
                <w:rPrChange w:id="226" w:author="Hagen Meyer" w:date="2018-04-18T18:22:00Z">
                  <w:rPr>
                    <w:rStyle w:val="Hyperlink"/>
                    <w:noProof/>
                  </w:rPr>
                </w:rPrChange>
              </w:rPr>
              <w:delText>Funktion</w:delText>
            </w:r>
            <w:r w:rsidDel="003958E4">
              <w:rPr>
                <w:noProof/>
                <w:webHidden/>
              </w:rPr>
              <w:tab/>
              <w:delText>6</w:delText>
            </w:r>
          </w:del>
        </w:p>
        <w:p w:rsidR="00E835F4" w:rsidDel="003958E4" w:rsidRDefault="00E835F4">
          <w:pPr>
            <w:pStyle w:val="Verzeichnis2"/>
            <w:tabs>
              <w:tab w:val="left" w:pos="880"/>
              <w:tab w:val="right" w:leader="dot" w:pos="9062"/>
            </w:tabs>
            <w:rPr>
              <w:del w:id="227" w:author="Hagen Meyer" w:date="2018-04-18T18:22:00Z"/>
              <w:rFonts w:asciiTheme="minorHAnsi" w:eastAsiaTheme="minorEastAsia" w:hAnsiTheme="minorHAnsi"/>
              <w:noProof/>
              <w:sz w:val="22"/>
              <w:lang w:eastAsia="de-DE"/>
            </w:rPr>
          </w:pPr>
          <w:del w:id="228" w:author="Hagen Meyer" w:date="2018-04-18T18:22:00Z">
            <w:r w:rsidRPr="003958E4" w:rsidDel="003958E4">
              <w:rPr>
                <w:rPrChange w:id="229" w:author="Hagen Meyer" w:date="2018-04-18T18:22:00Z">
                  <w:rPr>
                    <w:rStyle w:val="Hyperlink"/>
                    <w:noProof/>
                  </w:rPr>
                </w:rPrChange>
              </w:rPr>
              <w:delText>6.2</w:delText>
            </w:r>
            <w:r w:rsidDel="003958E4">
              <w:rPr>
                <w:rFonts w:asciiTheme="minorHAnsi" w:eastAsiaTheme="minorEastAsia" w:hAnsiTheme="minorHAnsi"/>
                <w:noProof/>
                <w:sz w:val="22"/>
                <w:lang w:eastAsia="de-DE"/>
              </w:rPr>
              <w:tab/>
            </w:r>
            <w:r w:rsidRPr="003958E4" w:rsidDel="003958E4">
              <w:rPr>
                <w:rPrChange w:id="230" w:author="Hagen Meyer" w:date="2018-04-18T18:22:00Z">
                  <w:rPr>
                    <w:rStyle w:val="Hyperlink"/>
                    <w:noProof/>
                  </w:rPr>
                </w:rPrChange>
              </w:rPr>
              <w:delText>Störeffekte</w:delText>
            </w:r>
            <w:r w:rsidDel="003958E4">
              <w:rPr>
                <w:noProof/>
                <w:webHidden/>
              </w:rPr>
              <w:tab/>
              <w:delText>6</w:delText>
            </w:r>
          </w:del>
        </w:p>
        <w:p w:rsidR="00E835F4" w:rsidDel="003958E4" w:rsidRDefault="00E835F4">
          <w:pPr>
            <w:pStyle w:val="Verzeichnis2"/>
            <w:tabs>
              <w:tab w:val="left" w:pos="880"/>
              <w:tab w:val="right" w:leader="dot" w:pos="9062"/>
            </w:tabs>
            <w:rPr>
              <w:del w:id="231" w:author="Hagen Meyer" w:date="2018-04-18T18:22:00Z"/>
              <w:rFonts w:asciiTheme="minorHAnsi" w:eastAsiaTheme="minorEastAsia" w:hAnsiTheme="minorHAnsi"/>
              <w:noProof/>
              <w:sz w:val="22"/>
              <w:lang w:eastAsia="de-DE"/>
            </w:rPr>
          </w:pPr>
          <w:del w:id="232" w:author="Hagen Meyer" w:date="2018-04-18T18:22:00Z">
            <w:r w:rsidRPr="003958E4" w:rsidDel="003958E4">
              <w:rPr>
                <w:rPrChange w:id="233" w:author="Hagen Meyer" w:date="2018-04-18T18:22:00Z">
                  <w:rPr>
                    <w:rStyle w:val="Hyperlink"/>
                    <w:noProof/>
                  </w:rPr>
                </w:rPrChange>
              </w:rPr>
              <w:delText>6.3</w:delText>
            </w:r>
            <w:r w:rsidDel="003958E4">
              <w:rPr>
                <w:rFonts w:asciiTheme="minorHAnsi" w:eastAsiaTheme="minorEastAsia" w:hAnsiTheme="minorHAnsi"/>
                <w:noProof/>
                <w:sz w:val="22"/>
                <w:lang w:eastAsia="de-DE"/>
              </w:rPr>
              <w:tab/>
            </w:r>
            <w:r w:rsidRPr="003958E4" w:rsidDel="003958E4">
              <w:rPr>
                <w:rPrChange w:id="234" w:author="Hagen Meyer" w:date="2018-04-18T18:22:00Z">
                  <w:rPr>
                    <w:rStyle w:val="Hyperlink"/>
                    <w:noProof/>
                  </w:rPr>
                </w:rPrChange>
              </w:rPr>
              <w:delText>Geometrie</w:delText>
            </w:r>
            <w:r w:rsidDel="003958E4">
              <w:rPr>
                <w:noProof/>
                <w:webHidden/>
              </w:rPr>
              <w:tab/>
              <w:delText>6</w:delText>
            </w:r>
          </w:del>
        </w:p>
        <w:p w:rsidR="00E835F4" w:rsidDel="003958E4" w:rsidRDefault="00E835F4">
          <w:pPr>
            <w:pStyle w:val="Verzeichnis2"/>
            <w:tabs>
              <w:tab w:val="left" w:pos="880"/>
              <w:tab w:val="right" w:leader="dot" w:pos="9062"/>
            </w:tabs>
            <w:rPr>
              <w:del w:id="235" w:author="Hagen Meyer" w:date="2018-04-18T18:22:00Z"/>
              <w:rFonts w:asciiTheme="minorHAnsi" w:eastAsiaTheme="minorEastAsia" w:hAnsiTheme="minorHAnsi"/>
              <w:noProof/>
              <w:sz w:val="22"/>
              <w:lang w:eastAsia="de-DE"/>
            </w:rPr>
          </w:pPr>
          <w:del w:id="236" w:author="Hagen Meyer" w:date="2018-04-18T18:22:00Z">
            <w:r w:rsidRPr="003958E4" w:rsidDel="003958E4">
              <w:rPr>
                <w:rPrChange w:id="237" w:author="Hagen Meyer" w:date="2018-04-18T18:22:00Z">
                  <w:rPr>
                    <w:rStyle w:val="Hyperlink"/>
                    <w:noProof/>
                  </w:rPr>
                </w:rPrChange>
              </w:rPr>
              <w:delText>6.4</w:delText>
            </w:r>
            <w:r w:rsidDel="003958E4">
              <w:rPr>
                <w:rFonts w:asciiTheme="minorHAnsi" w:eastAsiaTheme="minorEastAsia" w:hAnsiTheme="minorHAnsi"/>
                <w:noProof/>
                <w:sz w:val="22"/>
                <w:lang w:eastAsia="de-DE"/>
              </w:rPr>
              <w:tab/>
            </w:r>
            <w:r w:rsidRPr="003958E4" w:rsidDel="003958E4">
              <w:rPr>
                <w:rPrChange w:id="238" w:author="Hagen Meyer" w:date="2018-04-18T18:22:00Z">
                  <w:rPr>
                    <w:rStyle w:val="Hyperlink"/>
                    <w:noProof/>
                  </w:rPr>
                </w:rPrChange>
              </w:rPr>
              <w:delText>Kinematik</w:delText>
            </w:r>
            <w:r w:rsidDel="003958E4">
              <w:rPr>
                <w:noProof/>
                <w:webHidden/>
              </w:rPr>
              <w:tab/>
              <w:delText>7</w:delText>
            </w:r>
          </w:del>
        </w:p>
        <w:p w:rsidR="00E835F4" w:rsidDel="003958E4" w:rsidRDefault="00E835F4">
          <w:pPr>
            <w:pStyle w:val="Verzeichnis2"/>
            <w:tabs>
              <w:tab w:val="left" w:pos="880"/>
              <w:tab w:val="right" w:leader="dot" w:pos="9062"/>
            </w:tabs>
            <w:rPr>
              <w:del w:id="239" w:author="Hagen Meyer" w:date="2018-04-18T18:22:00Z"/>
              <w:rFonts w:asciiTheme="minorHAnsi" w:eastAsiaTheme="minorEastAsia" w:hAnsiTheme="minorHAnsi"/>
              <w:noProof/>
              <w:sz w:val="22"/>
              <w:lang w:eastAsia="de-DE"/>
            </w:rPr>
          </w:pPr>
          <w:del w:id="240" w:author="Hagen Meyer" w:date="2018-04-18T18:22:00Z">
            <w:r w:rsidRPr="003958E4" w:rsidDel="003958E4">
              <w:rPr>
                <w:rPrChange w:id="241" w:author="Hagen Meyer" w:date="2018-04-18T18:22:00Z">
                  <w:rPr>
                    <w:rStyle w:val="Hyperlink"/>
                    <w:noProof/>
                  </w:rPr>
                </w:rPrChange>
              </w:rPr>
              <w:delText>6.5</w:delText>
            </w:r>
            <w:r w:rsidDel="003958E4">
              <w:rPr>
                <w:rFonts w:asciiTheme="minorHAnsi" w:eastAsiaTheme="minorEastAsia" w:hAnsiTheme="minorHAnsi"/>
                <w:noProof/>
                <w:sz w:val="22"/>
                <w:lang w:eastAsia="de-DE"/>
              </w:rPr>
              <w:tab/>
            </w:r>
            <w:r w:rsidRPr="003958E4" w:rsidDel="003958E4">
              <w:rPr>
                <w:rPrChange w:id="242" w:author="Hagen Meyer" w:date="2018-04-18T18:22:00Z">
                  <w:rPr>
                    <w:rStyle w:val="Hyperlink"/>
                    <w:noProof/>
                  </w:rPr>
                </w:rPrChange>
              </w:rPr>
              <w:delText>Kräfte</w:delText>
            </w:r>
            <w:r w:rsidDel="003958E4">
              <w:rPr>
                <w:noProof/>
                <w:webHidden/>
              </w:rPr>
              <w:tab/>
              <w:delText>7</w:delText>
            </w:r>
          </w:del>
        </w:p>
        <w:p w:rsidR="00E835F4" w:rsidDel="003958E4" w:rsidRDefault="00E835F4">
          <w:pPr>
            <w:pStyle w:val="Verzeichnis2"/>
            <w:tabs>
              <w:tab w:val="left" w:pos="880"/>
              <w:tab w:val="right" w:leader="dot" w:pos="9062"/>
            </w:tabs>
            <w:rPr>
              <w:del w:id="243" w:author="Hagen Meyer" w:date="2018-04-18T18:22:00Z"/>
              <w:rFonts w:asciiTheme="minorHAnsi" w:eastAsiaTheme="minorEastAsia" w:hAnsiTheme="minorHAnsi"/>
              <w:noProof/>
              <w:sz w:val="22"/>
              <w:lang w:eastAsia="de-DE"/>
            </w:rPr>
          </w:pPr>
          <w:del w:id="244" w:author="Hagen Meyer" w:date="2018-04-18T18:22:00Z">
            <w:r w:rsidRPr="003958E4" w:rsidDel="003958E4">
              <w:rPr>
                <w:rPrChange w:id="245" w:author="Hagen Meyer" w:date="2018-04-18T18:22:00Z">
                  <w:rPr>
                    <w:rStyle w:val="Hyperlink"/>
                    <w:noProof/>
                  </w:rPr>
                </w:rPrChange>
              </w:rPr>
              <w:lastRenderedPageBreak/>
              <w:delText>6.6</w:delText>
            </w:r>
            <w:r w:rsidDel="003958E4">
              <w:rPr>
                <w:rFonts w:asciiTheme="minorHAnsi" w:eastAsiaTheme="minorEastAsia" w:hAnsiTheme="minorHAnsi"/>
                <w:noProof/>
                <w:sz w:val="22"/>
                <w:lang w:eastAsia="de-DE"/>
              </w:rPr>
              <w:tab/>
            </w:r>
            <w:r w:rsidRPr="003958E4" w:rsidDel="003958E4">
              <w:rPr>
                <w:rPrChange w:id="246" w:author="Hagen Meyer" w:date="2018-04-18T18:22:00Z">
                  <w:rPr>
                    <w:rStyle w:val="Hyperlink"/>
                    <w:noProof/>
                  </w:rPr>
                </w:rPrChange>
              </w:rPr>
              <w:delText>Energie</w:delText>
            </w:r>
            <w:r w:rsidDel="003958E4">
              <w:rPr>
                <w:noProof/>
                <w:webHidden/>
              </w:rPr>
              <w:tab/>
              <w:delText>7</w:delText>
            </w:r>
          </w:del>
        </w:p>
        <w:p w:rsidR="00E835F4" w:rsidDel="003958E4" w:rsidRDefault="00E835F4">
          <w:pPr>
            <w:pStyle w:val="Verzeichnis2"/>
            <w:tabs>
              <w:tab w:val="left" w:pos="880"/>
              <w:tab w:val="right" w:leader="dot" w:pos="9062"/>
            </w:tabs>
            <w:rPr>
              <w:del w:id="247" w:author="Hagen Meyer" w:date="2018-04-18T18:22:00Z"/>
              <w:rFonts w:asciiTheme="minorHAnsi" w:eastAsiaTheme="minorEastAsia" w:hAnsiTheme="minorHAnsi"/>
              <w:noProof/>
              <w:sz w:val="22"/>
              <w:lang w:eastAsia="de-DE"/>
            </w:rPr>
          </w:pPr>
          <w:del w:id="248" w:author="Hagen Meyer" w:date="2018-04-18T18:22:00Z">
            <w:r w:rsidRPr="003958E4" w:rsidDel="003958E4">
              <w:rPr>
                <w:rPrChange w:id="249" w:author="Hagen Meyer" w:date="2018-04-18T18:22:00Z">
                  <w:rPr>
                    <w:rStyle w:val="Hyperlink"/>
                    <w:noProof/>
                  </w:rPr>
                </w:rPrChange>
              </w:rPr>
              <w:delText>6.7</w:delText>
            </w:r>
            <w:r w:rsidDel="003958E4">
              <w:rPr>
                <w:rFonts w:asciiTheme="minorHAnsi" w:eastAsiaTheme="minorEastAsia" w:hAnsiTheme="minorHAnsi"/>
                <w:noProof/>
                <w:sz w:val="22"/>
                <w:lang w:eastAsia="de-DE"/>
              </w:rPr>
              <w:tab/>
            </w:r>
            <w:r w:rsidRPr="003958E4" w:rsidDel="003958E4">
              <w:rPr>
                <w:rPrChange w:id="250" w:author="Hagen Meyer" w:date="2018-04-18T18:22:00Z">
                  <w:rPr>
                    <w:rStyle w:val="Hyperlink"/>
                    <w:noProof/>
                  </w:rPr>
                </w:rPrChange>
              </w:rPr>
              <w:delText>Stoff</w:delText>
            </w:r>
            <w:r w:rsidDel="003958E4">
              <w:rPr>
                <w:noProof/>
                <w:webHidden/>
              </w:rPr>
              <w:tab/>
              <w:delText>7</w:delText>
            </w:r>
          </w:del>
        </w:p>
        <w:p w:rsidR="00E835F4" w:rsidDel="003958E4" w:rsidRDefault="00E835F4">
          <w:pPr>
            <w:pStyle w:val="Verzeichnis2"/>
            <w:tabs>
              <w:tab w:val="left" w:pos="880"/>
              <w:tab w:val="right" w:leader="dot" w:pos="9062"/>
            </w:tabs>
            <w:rPr>
              <w:del w:id="251" w:author="Hagen Meyer" w:date="2018-04-18T18:22:00Z"/>
              <w:rFonts w:asciiTheme="minorHAnsi" w:eastAsiaTheme="minorEastAsia" w:hAnsiTheme="minorHAnsi"/>
              <w:noProof/>
              <w:sz w:val="22"/>
              <w:lang w:eastAsia="de-DE"/>
            </w:rPr>
          </w:pPr>
          <w:del w:id="252" w:author="Hagen Meyer" w:date="2018-04-18T18:22:00Z">
            <w:r w:rsidRPr="003958E4" w:rsidDel="003958E4">
              <w:rPr>
                <w:rPrChange w:id="253" w:author="Hagen Meyer" w:date="2018-04-18T18:22:00Z">
                  <w:rPr>
                    <w:rStyle w:val="Hyperlink"/>
                    <w:noProof/>
                  </w:rPr>
                </w:rPrChange>
              </w:rPr>
              <w:delText>6.8</w:delText>
            </w:r>
            <w:r w:rsidDel="003958E4">
              <w:rPr>
                <w:rFonts w:asciiTheme="minorHAnsi" w:eastAsiaTheme="minorEastAsia" w:hAnsiTheme="minorHAnsi"/>
                <w:noProof/>
                <w:sz w:val="22"/>
                <w:lang w:eastAsia="de-DE"/>
              </w:rPr>
              <w:tab/>
            </w:r>
            <w:r w:rsidRPr="003958E4" w:rsidDel="003958E4">
              <w:rPr>
                <w:rPrChange w:id="254" w:author="Hagen Meyer" w:date="2018-04-18T18:22:00Z">
                  <w:rPr>
                    <w:rStyle w:val="Hyperlink"/>
                    <w:noProof/>
                  </w:rPr>
                </w:rPrChange>
              </w:rPr>
              <w:delText>Signale</w:delText>
            </w:r>
            <w:r w:rsidDel="003958E4">
              <w:rPr>
                <w:noProof/>
                <w:webHidden/>
              </w:rPr>
              <w:tab/>
              <w:delText>7</w:delText>
            </w:r>
          </w:del>
        </w:p>
        <w:p w:rsidR="00E835F4" w:rsidDel="003958E4" w:rsidRDefault="00E835F4">
          <w:pPr>
            <w:pStyle w:val="Verzeichnis2"/>
            <w:tabs>
              <w:tab w:val="left" w:pos="880"/>
              <w:tab w:val="right" w:leader="dot" w:pos="9062"/>
            </w:tabs>
            <w:rPr>
              <w:del w:id="255" w:author="Hagen Meyer" w:date="2018-04-18T18:22:00Z"/>
              <w:rFonts w:asciiTheme="minorHAnsi" w:eastAsiaTheme="minorEastAsia" w:hAnsiTheme="minorHAnsi"/>
              <w:noProof/>
              <w:sz w:val="22"/>
              <w:lang w:eastAsia="de-DE"/>
            </w:rPr>
          </w:pPr>
          <w:del w:id="256" w:author="Hagen Meyer" w:date="2018-04-18T18:22:00Z">
            <w:r w:rsidRPr="003958E4" w:rsidDel="003958E4">
              <w:rPr>
                <w:rPrChange w:id="257" w:author="Hagen Meyer" w:date="2018-04-18T18:22:00Z">
                  <w:rPr>
                    <w:rStyle w:val="Hyperlink"/>
                    <w:noProof/>
                  </w:rPr>
                </w:rPrChange>
              </w:rPr>
              <w:delText>6.9</w:delText>
            </w:r>
            <w:r w:rsidDel="003958E4">
              <w:rPr>
                <w:rFonts w:asciiTheme="minorHAnsi" w:eastAsiaTheme="minorEastAsia" w:hAnsiTheme="minorHAnsi"/>
                <w:noProof/>
                <w:sz w:val="22"/>
                <w:lang w:eastAsia="de-DE"/>
              </w:rPr>
              <w:tab/>
            </w:r>
            <w:r w:rsidRPr="003958E4" w:rsidDel="003958E4">
              <w:rPr>
                <w:rPrChange w:id="258" w:author="Hagen Meyer" w:date="2018-04-18T18:22:00Z">
                  <w:rPr>
                    <w:rStyle w:val="Hyperlink"/>
                    <w:noProof/>
                  </w:rPr>
                </w:rPrChange>
              </w:rPr>
              <w:delText>Sicherheit</w:delText>
            </w:r>
            <w:r w:rsidDel="003958E4">
              <w:rPr>
                <w:noProof/>
                <w:webHidden/>
              </w:rPr>
              <w:tab/>
              <w:delText>8</w:delText>
            </w:r>
          </w:del>
        </w:p>
        <w:p w:rsidR="00E835F4" w:rsidDel="003958E4" w:rsidRDefault="00E835F4">
          <w:pPr>
            <w:pStyle w:val="Verzeichnis2"/>
            <w:tabs>
              <w:tab w:val="left" w:pos="880"/>
              <w:tab w:val="right" w:leader="dot" w:pos="9062"/>
            </w:tabs>
            <w:rPr>
              <w:del w:id="259" w:author="Hagen Meyer" w:date="2018-04-18T18:22:00Z"/>
              <w:rFonts w:asciiTheme="minorHAnsi" w:eastAsiaTheme="minorEastAsia" w:hAnsiTheme="minorHAnsi"/>
              <w:noProof/>
              <w:sz w:val="22"/>
              <w:lang w:eastAsia="de-DE"/>
            </w:rPr>
          </w:pPr>
          <w:del w:id="260" w:author="Hagen Meyer" w:date="2018-04-18T18:22:00Z">
            <w:r w:rsidRPr="003958E4" w:rsidDel="003958E4">
              <w:rPr>
                <w:rPrChange w:id="261" w:author="Hagen Meyer" w:date="2018-04-18T18:22:00Z">
                  <w:rPr>
                    <w:rStyle w:val="Hyperlink"/>
                    <w:noProof/>
                  </w:rPr>
                </w:rPrChange>
              </w:rPr>
              <w:delText>6.10</w:delText>
            </w:r>
            <w:r w:rsidDel="003958E4">
              <w:rPr>
                <w:rFonts w:asciiTheme="minorHAnsi" w:eastAsiaTheme="minorEastAsia" w:hAnsiTheme="minorHAnsi"/>
                <w:noProof/>
                <w:sz w:val="22"/>
                <w:lang w:eastAsia="de-DE"/>
              </w:rPr>
              <w:tab/>
            </w:r>
            <w:r w:rsidRPr="003958E4" w:rsidDel="003958E4">
              <w:rPr>
                <w:rPrChange w:id="262" w:author="Hagen Meyer" w:date="2018-04-18T18:22:00Z">
                  <w:rPr>
                    <w:rStyle w:val="Hyperlink"/>
                    <w:noProof/>
                  </w:rPr>
                </w:rPrChange>
              </w:rPr>
              <w:delText>Ergonomie</w:delText>
            </w:r>
            <w:r w:rsidDel="003958E4">
              <w:rPr>
                <w:noProof/>
                <w:webHidden/>
              </w:rPr>
              <w:tab/>
              <w:delText>8</w:delText>
            </w:r>
          </w:del>
        </w:p>
        <w:p w:rsidR="00E835F4" w:rsidDel="003958E4" w:rsidRDefault="00E835F4">
          <w:pPr>
            <w:pStyle w:val="Verzeichnis2"/>
            <w:tabs>
              <w:tab w:val="left" w:pos="880"/>
              <w:tab w:val="right" w:leader="dot" w:pos="9062"/>
            </w:tabs>
            <w:rPr>
              <w:del w:id="263" w:author="Hagen Meyer" w:date="2018-04-18T18:22:00Z"/>
              <w:rFonts w:asciiTheme="minorHAnsi" w:eastAsiaTheme="minorEastAsia" w:hAnsiTheme="minorHAnsi"/>
              <w:noProof/>
              <w:sz w:val="22"/>
              <w:lang w:eastAsia="de-DE"/>
            </w:rPr>
          </w:pPr>
          <w:del w:id="264" w:author="Hagen Meyer" w:date="2018-04-18T18:22:00Z">
            <w:r w:rsidRPr="003958E4" w:rsidDel="003958E4">
              <w:rPr>
                <w:rPrChange w:id="265" w:author="Hagen Meyer" w:date="2018-04-18T18:22:00Z">
                  <w:rPr>
                    <w:rStyle w:val="Hyperlink"/>
                    <w:noProof/>
                  </w:rPr>
                </w:rPrChange>
              </w:rPr>
              <w:delText>6.11</w:delText>
            </w:r>
            <w:r w:rsidDel="003958E4">
              <w:rPr>
                <w:rFonts w:asciiTheme="minorHAnsi" w:eastAsiaTheme="minorEastAsia" w:hAnsiTheme="minorHAnsi"/>
                <w:noProof/>
                <w:sz w:val="22"/>
                <w:lang w:eastAsia="de-DE"/>
              </w:rPr>
              <w:tab/>
            </w:r>
            <w:r w:rsidRPr="003958E4" w:rsidDel="003958E4">
              <w:rPr>
                <w:rPrChange w:id="266" w:author="Hagen Meyer" w:date="2018-04-18T18:22:00Z">
                  <w:rPr>
                    <w:rStyle w:val="Hyperlink"/>
                    <w:noProof/>
                  </w:rPr>
                </w:rPrChange>
              </w:rPr>
              <w:delText>Entwicklung</w:delText>
            </w:r>
            <w:r w:rsidDel="003958E4">
              <w:rPr>
                <w:noProof/>
                <w:webHidden/>
              </w:rPr>
              <w:tab/>
              <w:delText>8</w:delText>
            </w:r>
          </w:del>
        </w:p>
        <w:p w:rsidR="00E835F4" w:rsidDel="003958E4" w:rsidRDefault="00E835F4">
          <w:pPr>
            <w:pStyle w:val="Verzeichnis2"/>
            <w:tabs>
              <w:tab w:val="left" w:pos="880"/>
              <w:tab w:val="right" w:leader="dot" w:pos="9062"/>
            </w:tabs>
            <w:rPr>
              <w:del w:id="267" w:author="Hagen Meyer" w:date="2018-04-18T18:22:00Z"/>
              <w:rFonts w:asciiTheme="minorHAnsi" w:eastAsiaTheme="minorEastAsia" w:hAnsiTheme="minorHAnsi"/>
              <w:noProof/>
              <w:sz w:val="22"/>
              <w:lang w:eastAsia="de-DE"/>
            </w:rPr>
          </w:pPr>
          <w:del w:id="268" w:author="Hagen Meyer" w:date="2018-04-18T18:22:00Z">
            <w:r w:rsidRPr="003958E4" w:rsidDel="003958E4">
              <w:rPr>
                <w:rPrChange w:id="269" w:author="Hagen Meyer" w:date="2018-04-18T18:22:00Z">
                  <w:rPr>
                    <w:rStyle w:val="Hyperlink"/>
                    <w:noProof/>
                  </w:rPr>
                </w:rPrChange>
              </w:rPr>
              <w:delText>6.12</w:delText>
            </w:r>
            <w:r w:rsidDel="003958E4">
              <w:rPr>
                <w:rFonts w:asciiTheme="minorHAnsi" w:eastAsiaTheme="minorEastAsia" w:hAnsiTheme="minorHAnsi"/>
                <w:noProof/>
                <w:sz w:val="22"/>
                <w:lang w:eastAsia="de-DE"/>
              </w:rPr>
              <w:tab/>
            </w:r>
            <w:r w:rsidRPr="003958E4" w:rsidDel="003958E4">
              <w:rPr>
                <w:rPrChange w:id="270" w:author="Hagen Meyer" w:date="2018-04-18T18:22:00Z">
                  <w:rPr>
                    <w:rStyle w:val="Hyperlink"/>
                    <w:noProof/>
                  </w:rPr>
                </w:rPrChange>
              </w:rPr>
              <w:delText>Fertigung</w:delText>
            </w:r>
            <w:r w:rsidDel="003958E4">
              <w:rPr>
                <w:noProof/>
                <w:webHidden/>
              </w:rPr>
              <w:tab/>
              <w:delText>8</w:delText>
            </w:r>
          </w:del>
        </w:p>
        <w:p w:rsidR="00E835F4" w:rsidDel="003958E4" w:rsidRDefault="00E835F4">
          <w:pPr>
            <w:pStyle w:val="Verzeichnis2"/>
            <w:tabs>
              <w:tab w:val="left" w:pos="880"/>
              <w:tab w:val="right" w:leader="dot" w:pos="9062"/>
            </w:tabs>
            <w:rPr>
              <w:del w:id="271" w:author="Hagen Meyer" w:date="2018-04-18T18:22:00Z"/>
              <w:rFonts w:asciiTheme="minorHAnsi" w:eastAsiaTheme="minorEastAsia" w:hAnsiTheme="minorHAnsi"/>
              <w:noProof/>
              <w:sz w:val="22"/>
              <w:lang w:eastAsia="de-DE"/>
            </w:rPr>
          </w:pPr>
          <w:del w:id="272" w:author="Hagen Meyer" w:date="2018-04-18T18:22:00Z">
            <w:r w:rsidRPr="003958E4" w:rsidDel="003958E4">
              <w:rPr>
                <w:rPrChange w:id="273" w:author="Hagen Meyer" w:date="2018-04-18T18:22:00Z">
                  <w:rPr>
                    <w:rStyle w:val="Hyperlink"/>
                    <w:noProof/>
                  </w:rPr>
                </w:rPrChange>
              </w:rPr>
              <w:delText>6.13</w:delText>
            </w:r>
            <w:r w:rsidDel="003958E4">
              <w:rPr>
                <w:rFonts w:asciiTheme="minorHAnsi" w:eastAsiaTheme="minorEastAsia" w:hAnsiTheme="minorHAnsi"/>
                <w:noProof/>
                <w:sz w:val="22"/>
                <w:lang w:eastAsia="de-DE"/>
              </w:rPr>
              <w:tab/>
            </w:r>
            <w:r w:rsidRPr="003958E4" w:rsidDel="003958E4">
              <w:rPr>
                <w:rPrChange w:id="274" w:author="Hagen Meyer" w:date="2018-04-18T18:22:00Z">
                  <w:rPr>
                    <w:rStyle w:val="Hyperlink"/>
                    <w:noProof/>
                  </w:rPr>
                </w:rPrChange>
              </w:rPr>
              <w:delText>Gebrauch</w:delText>
            </w:r>
            <w:r w:rsidDel="003958E4">
              <w:rPr>
                <w:noProof/>
                <w:webHidden/>
              </w:rPr>
              <w:tab/>
              <w:delText>9</w:delText>
            </w:r>
          </w:del>
        </w:p>
        <w:p w:rsidR="00E835F4" w:rsidDel="003958E4" w:rsidRDefault="00E835F4">
          <w:pPr>
            <w:pStyle w:val="Verzeichnis2"/>
            <w:tabs>
              <w:tab w:val="left" w:pos="880"/>
              <w:tab w:val="right" w:leader="dot" w:pos="9062"/>
            </w:tabs>
            <w:rPr>
              <w:del w:id="275" w:author="Hagen Meyer" w:date="2018-04-18T18:22:00Z"/>
              <w:rFonts w:asciiTheme="minorHAnsi" w:eastAsiaTheme="minorEastAsia" w:hAnsiTheme="minorHAnsi"/>
              <w:noProof/>
              <w:sz w:val="22"/>
              <w:lang w:eastAsia="de-DE"/>
            </w:rPr>
          </w:pPr>
          <w:del w:id="276" w:author="Hagen Meyer" w:date="2018-04-18T18:22:00Z">
            <w:r w:rsidRPr="003958E4" w:rsidDel="003958E4">
              <w:rPr>
                <w:rPrChange w:id="277" w:author="Hagen Meyer" w:date="2018-04-18T18:22:00Z">
                  <w:rPr>
                    <w:rStyle w:val="Hyperlink"/>
                    <w:noProof/>
                  </w:rPr>
                </w:rPrChange>
              </w:rPr>
              <w:delText>6.14</w:delText>
            </w:r>
            <w:r w:rsidDel="003958E4">
              <w:rPr>
                <w:rFonts w:asciiTheme="minorHAnsi" w:eastAsiaTheme="minorEastAsia" w:hAnsiTheme="minorHAnsi"/>
                <w:noProof/>
                <w:sz w:val="22"/>
                <w:lang w:eastAsia="de-DE"/>
              </w:rPr>
              <w:tab/>
            </w:r>
            <w:r w:rsidRPr="003958E4" w:rsidDel="003958E4">
              <w:rPr>
                <w:rPrChange w:id="278" w:author="Hagen Meyer" w:date="2018-04-18T18:22:00Z">
                  <w:rPr>
                    <w:rStyle w:val="Hyperlink"/>
                    <w:noProof/>
                  </w:rPr>
                </w:rPrChange>
              </w:rPr>
              <w:delText>Montage</w:delText>
            </w:r>
            <w:r w:rsidDel="003958E4">
              <w:rPr>
                <w:noProof/>
                <w:webHidden/>
              </w:rPr>
              <w:tab/>
              <w:delText>9</w:delText>
            </w:r>
          </w:del>
        </w:p>
        <w:p w:rsidR="00E835F4" w:rsidDel="003958E4" w:rsidRDefault="00E835F4">
          <w:pPr>
            <w:pStyle w:val="Verzeichnis2"/>
            <w:tabs>
              <w:tab w:val="left" w:pos="880"/>
              <w:tab w:val="right" w:leader="dot" w:pos="9062"/>
            </w:tabs>
            <w:rPr>
              <w:del w:id="279" w:author="Hagen Meyer" w:date="2018-04-18T18:22:00Z"/>
              <w:rFonts w:asciiTheme="minorHAnsi" w:eastAsiaTheme="minorEastAsia" w:hAnsiTheme="minorHAnsi"/>
              <w:noProof/>
              <w:sz w:val="22"/>
              <w:lang w:eastAsia="de-DE"/>
            </w:rPr>
          </w:pPr>
          <w:del w:id="280" w:author="Hagen Meyer" w:date="2018-04-18T18:22:00Z">
            <w:r w:rsidRPr="003958E4" w:rsidDel="003958E4">
              <w:rPr>
                <w:rPrChange w:id="281" w:author="Hagen Meyer" w:date="2018-04-18T18:22:00Z">
                  <w:rPr>
                    <w:rStyle w:val="Hyperlink"/>
                    <w:noProof/>
                  </w:rPr>
                </w:rPrChange>
              </w:rPr>
              <w:delText>6.15</w:delText>
            </w:r>
            <w:r w:rsidDel="003958E4">
              <w:rPr>
                <w:rFonts w:asciiTheme="minorHAnsi" w:eastAsiaTheme="minorEastAsia" w:hAnsiTheme="minorHAnsi"/>
                <w:noProof/>
                <w:sz w:val="22"/>
                <w:lang w:eastAsia="de-DE"/>
              </w:rPr>
              <w:tab/>
            </w:r>
            <w:r w:rsidRPr="003958E4" w:rsidDel="003958E4">
              <w:rPr>
                <w:rPrChange w:id="282" w:author="Hagen Meyer" w:date="2018-04-18T18:22:00Z">
                  <w:rPr>
                    <w:rStyle w:val="Hyperlink"/>
                    <w:noProof/>
                  </w:rPr>
                </w:rPrChange>
              </w:rPr>
              <w:delText>Transport</w:delText>
            </w:r>
            <w:r w:rsidDel="003958E4">
              <w:rPr>
                <w:noProof/>
                <w:webHidden/>
              </w:rPr>
              <w:tab/>
              <w:delText>9</w:delText>
            </w:r>
          </w:del>
        </w:p>
        <w:p w:rsidR="00E835F4" w:rsidDel="003958E4" w:rsidRDefault="00E835F4">
          <w:pPr>
            <w:pStyle w:val="Verzeichnis2"/>
            <w:tabs>
              <w:tab w:val="left" w:pos="880"/>
              <w:tab w:val="right" w:leader="dot" w:pos="9062"/>
            </w:tabs>
            <w:rPr>
              <w:del w:id="283" w:author="Hagen Meyer" w:date="2018-04-18T18:22:00Z"/>
              <w:rFonts w:asciiTheme="minorHAnsi" w:eastAsiaTheme="minorEastAsia" w:hAnsiTheme="minorHAnsi"/>
              <w:noProof/>
              <w:sz w:val="22"/>
              <w:lang w:eastAsia="de-DE"/>
            </w:rPr>
          </w:pPr>
          <w:del w:id="284" w:author="Hagen Meyer" w:date="2018-04-18T18:22:00Z">
            <w:r w:rsidRPr="003958E4" w:rsidDel="003958E4">
              <w:rPr>
                <w:rPrChange w:id="285" w:author="Hagen Meyer" w:date="2018-04-18T18:22:00Z">
                  <w:rPr>
                    <w:rStyle w:val="Hyperlink"/>
                    <w:noProof/>
                  </w:rPr>
                </w:rPrChange>
              </w:rPr>
              <w:delText>6.16</w:delText>
            </w:r>
            <w:r w:rsidDel="003958E4">
              <w:rPr>
                <w:rFonts w:asciiTheme="minorHAnsi" w:eastAsiaTheme="minorEastAsia" w:hAnsiTheme="minorHAnsi"/>
                <w:noProof/>
                <w:sz w:val="22"/>
                <w:lang w:eastAsia="de-DE"/>
              </w:rPr>
              <w:tab/>
            </w:r>
            <w:r w:rsidRPr="003958E4" w:rsidDel="003958E4">
              <w:rPr>
                <w:rPrChange w:id="286" w:author="Hagen Meyer" w:date="2018-04-18T18:22:00Z">
                  <w:rPr>
                    <w:rStyle w:val="Hyperlink"/>
                    <w:noProof/>
                  </w:rPr>
                </w:rPrChange>
              </w:rPr>
              <w:delText>Recycling</w:delText>
            </w:r>
            <w:r w:rsidDel="003958E4">
              <w:rPr>
                <w:noProof/>
                <w:webHidden/>
              </w:rPr>
              <w:tab/>
              <w:delText>9</w:delText>
            </w:r>
          </w:del>
        </w:p>
        <w:p w:rsidR="00E835F4" w:rsidDel="003958E4" w:rsidRDefault="00E835F4">
          <w:pPr>
            <w:pStyle w:val="Verzeichnis1"/>
            <w:tabs>
              <w:tab w:val="left" w:pos="440"/>
              <w:tab w:val="right" w:leader="dot" w:pos="9062"/>
            </w:tabs>
            <w:rPr>
              <w:del w:id="287" w:author="Hagen Meyer" w:date="2018-04-18T18:22:00Z"/>
              <w:rFonts w:asciiTheme="minorHAnsi" w:eastAsiaTheme="minorEastAsia" w:hAnsiTheme="minorHAnsi"/>
              <w:noProof/>
              <w:sz w:val="22"/>
              <w:lang w:eastAsia="de-DE"/>
            </w:rPr>
          </w:pPr>
          <w:del w:id="288" w:author="Hagen Meyer" w:date="2018-04-18T18:22:00Z">
            <w:r w:rsidRPr="003958E4" w:rsidDel="003958E4">
              <w:rPr>
                <w:rPrChange w:id="289" w:author="Hagen Meyer" w:date="2018-04-18T18:22:00Z">
                  <w:rPr>
                    <w:rStyle w:val="Hyperlink"/>
                    <w:noProof/>
                  </w:rPr>
                </w:rPrChange>
              </w:rPr>
              <w:delText>7</w:delText>
            </w:r>
            <w:r w:rsidDel="003958E4">
              <w:rPr>
                <w:rFonts w:asciiTheme="minorHAnsi" w:eastAsiaTheme="minorEastAsia" w:hAnsiTheme="minorHAnsi"/>
                <w:noProof/>
                <w:sz w:val="22"/>
                <w:lang w:eastAsia="de-DE"/>
              </w:rPr>
              <w:tab/>
            </w:r>
            <w:r w:rsidRPr="003958E4" w:rsidDel="003958E4">
              <w:rPr>
                <w:rPrChange w:id="290" w:author="Hagen Meyer" w:date="2018-04-18T18:22:00Z">
                  <w:rPr>
                    <w:rStyle w:val="Hyperlink"/>
                    <w:noProof/>
                  </w:rPr>
                </w:rPrChange>
              </w:rPr>
              <w:delText>Software Spezifikation</w:delText>
            </w:r>
            <w:r w:rsidDel="003958E4">
              <w:rPr>
                <w:noProof/>
                <w:webHidden/>
              </w:rPr>
              <w:tab/>
              <w:delText>9</w:delText>
            </w:r>
          </w:del>
        </w:p>
        <w:p w:rsidR="00E835F4" w:rsidDel="003958E4" w:rsidRDefault="00E835F4">
          <w:pPr>
            <w:pStyle w:val="Verzeichnis2"/>
            <w:tabs>
              <w:tab w:val="left" w:pos="880"/>
              <w:tab w:val="right" w:leader="dot" w:pos="9062"/>
            </w:tabs>
            <w:rPr>
              <w:del w:id="291" w:author="Hagen Meyer" w:date="2018-04-18T18:22:00Z"/>
              <w:rFonts w:asciiTheme="minorHAnsi" w:eastAsiaTheme="minorEastAsia" w:hAnsiTheme="minorHAnsi"/>
              <w:noProof/>
              <w:sz w:val="22"/>
              <w:lang w:eastAsia="de-DE"/>
            </w:rPr>
          </w:pPr>
          <w:del w:id="292" w:author="Hagen Meyer" w:date="2018-04-18T18:22:00Z">
            <w:r w:rsidRPr="003958E4" w:rsidDel="003958E4">
              <w:rPr>
                <w:rPrChange w:id="293" w:author="Hagen Meyer" w:date="2018-04-18T18:22:00Z">
                  <w:rPr>
                    <w:rStyle w:val="Hyperlink"/>
                    <w:noProof/>
                  </w:rPr>
                </w:rPrChange>
              </w:rPr>
              <w:delText>7.1</w:delText>
            </w:r>
            <w:r w:rsidDel="003958E4">
              <w:rPr>
                <w:rFonts w:asciiTheme="minorHAnsi" w:eastAsiaTheme="minorEastAsia" w:hAnsiTheme="minorHAnsi"/>
                <w:noProof/>
                <w:sz w:val="22"/>
                <w:lang w:eastAsia="de-DE"/>
              </w:rPr>
              <w:tab/>
            </w:r>
            <w:r w:rsidRPr="003958E4" w:rsidDel="003958E4">
              <w:rPr>
                <w:rPrChange w:id="294" w:author="Hagen Meyer" w:date="2018-04-18T18:22:00Z">
                  <w:rPr>
                    <w:rStyle w:val="Hyperlink"/>
                    <w:noProof/>
                  </w:rPr>
                </w:rPrChange>
              </w:rPr>
              <w:delText>Funktion</w:delText>
            </w:r>
            <w:r w:rsidDel="003958E4">
              <w:rPr>
                <w:noProof/>
                <w:webHidden/>
              </w:rPr>
              <w:tab/>
              <w:delText>9</w:delText>
            </w:r>
          </w:del>
        </w:p>
        <w:p w:rsidR="00E835F4" w:rsidDel="003958E4" w:rsidRDefault="00E835F4">
          <w:pPr>
            <w:pStyle w:val="Verzeichnis2"/>
            <w:tabs>
              <w:tab w:val="left" w:pos="880"/>
              <w:tab w:val="right" w:leader="dot" w:pos="9062"/>
            </w:tabs>
            <w:rPr>
              <w:del w:id="295" w:author="Hagen Meyer" w:date="2018-04-18T18:22:00Z"/>
              <w:rFonts w:asciiTheme="minorHAnsi" w:eastAsiaTheme="minorEastAsia" w:hAnsiTheme="minorHAnsi"/>
              <w:noProof/>
              <w:sz w:val="22"/>
              <w:lang w:eastAsia="de-DE"/>
            </w:rPr>
          </w:pPr>
          <w:del w:id="296" w:author="Hagen Meyer" w:date="2018-04-18T18:22:00Z">
            <w:r w:rsidRPr="003958E4" w:rsidDel="003958E4">
              <w:rPr>
                <w:rPrChange w:id="297" w:author="Hagen Meyer" w:date="2018-04-18T18:22:00Z">
                  <w:rPr>
                    <w:rStyle w:val="Hyperlink"/>
                    <w:noProof/>
                  </w:rPr>
                </w:rPrChange>
              </w:rPr>
              <w:delText>7.2</w:delText>
            </w:r>
            <w:r w:rsidDel="003958E4">
              <w:rPr>
                <w:rFonts w:asciiTheme="minorHAnsi" w:eastAsiaTheme="minorEastAsia" w:hAnsiTheme="minorHAnsi"/>
                <w:noProof/>
                <w:sz w:val="22"/>
                <w:lang w:eastAsia="de-DE"/>
              </w:rPr>
              <w:tab/>
            </w:r>
            <w:r w:rsidRPr="003958E4" w:rsidDel="003958E4">
              <w:rPr>
                <w:rPrChange w:id="298" w:author="Hagen Meyer" w:date="2018-04-18T18:22:00Z">
                  <w:rPr>
                    <w:rStyle w:val="Hyperlink"/>
                    <w:noProof/>
                  </w:rPr>
                </w:rPrChange>
              </w:rPr>
              <w:delText>Daten</w:delText>
            </w:r>
            <w:r w:rsidDel="003958E4">
              <w:rPr>
                <w:noProof/>
                <w:webHidden/>
              </w:rPr>
              <w:tab/>
              <w:delText>9</w:delText>
            </w:r>
          </w:del>
        </w:p>
        <w:p w:rsidR="00E835F4" w:rsidDel="003958E4" w:rsidRDefault="00E835F4">
          <w:pPr>
            <w:pStyle w:val="Verzeichnis2"/>
            <w:tabs>
              <w:tab w:val="left" w:pos="880"/>
              <w:tab w:val="right" w:leader="dot" w:pos="9062"/>
            </w:tabs>
            <w:rPr>
              <w:del w:id="299" w:author="Hagen Meyer" w:date="2018-04-18T18:22:00Z"/>
              <w:rFonts w:asciiTheme="minorHAnsi" w:eastAsiaTheme="minorEastAsia" w:hAnsiTheme="minorHAnsi"/>
              <w:noProof/>
              <w:sz w:val="22"/>
              <w:lang w:eastAsia="de-DE"/>
            </w:rPr>
          </w:pPr>
          <w:del w:id="300" w:author="Hagen Meyer" w:date="2018-04-18T18:22:00Z">
            <w:r w:rsidRPr="003958E4" w:rsidDel="003958E4">
              <w:rPr>
                <w:rPrChange w:id="301" w:author="Hagen Meyer" w:date="2018-04-18T18:22:00Z">
                  <w:rPr>
                    <w:rStyle w:val="Hyperlink"/>
                    <w:noProof/>
                  </w:rPr>
                </w:rPrChange>
              </w:rPr>
              <w:delText>7.3</w:delText>
            </w:r>
            <w:r w:rsidDel="003958E4">
              <w:rPr>
                <w:rFonts w:asciiTheme="minorHAnsi" w:eastAsiaTheme="minorEastAsia" w:hAnsiTheme="minorHAnsi"/>
                <w:noProof/>
                <w:sz w:val="22"/>
                <w:lang w:eastAsia="de-DE"/>
              </w:rPr>
              <w:tab/>
            </w:r>
            <w:r w:rsidRPr="003958E4" w:rsidDel="003958E4">
              <w:rPr>
                <w:rPrChange w:id="302" w:author="Hagen Meyer" w:date="2018-04-18T18:22:00Z">
                  <w:rPr>
                    <w:rStyle w:val="Hyperlink"/>
                    <w:noProof/>
                  </w:rPr>
                </w:rPrChange>
              </w:rPr>
              <w:delText>Leistung</w:delText>
            </w:r>
            <w:r w:rsidDel="003958E4">
              <w:rPr>
                <w:noProof/>
                <w:webHidden/>
              </w:rPr>
              <w:tab/>
              <w:delText>10</w:delText>
            </w:r>
          </w:del>
        </w:p>
        <w:p w:rsidR="00E835F4" w:rsidDel="003958E4" w:rsidRDefault="00E835F4">
          <w:pPr>
            <w:pStyle w:val="Verzeichnis1"/>
            <w:tabs>
              <w:tab w:val="left" w:pos="440"/>
              <w:tab w:val="right" w:leader="dot" w:pos="9062"/>
            </w:tabs>
            <w:rPr>
              <w:del w:id="303" w:author="Hagen Meyer" w:date="2018-04-18T18:22:00Z"/>
              <w:rFonts w:asciiTheme="minorHAnsi" w:eastAsiaTheme="minorEastAsia" w:hAnsiTheme="minorHAnsi"/>
              <w:noProof/>
              <w:sz w:val="22"/>
              <w:lang w:eastAsia="de-DE"/>
            </w:rPr>
          </w:pPr>
          <w:del w:id="304" w:author="Hagen Meyer" w:date="2018-04-18T18:22:00Z">
            <w:r w:rsidRPr="003958E4" w:rsidDel="003958E4">
              <w:rPr>
                <w:rPrChange w:id="305" w:author="Hagen Meyer" w:date="2018-04-18T18:22:00Z">
                  <w:rPr>
                    <w:rStyle w:val="Hyperlink"/>
                    <w:noProof/>
                  </w:rPr>
                </w:rPrChange>
              </w:rPr>
              <w:delText>8</w:delText>
            </w:r>
            <w:r w:rsidDel="003958E4">
              <w:rPr>
                <w:rFonts w:asciiTheme="minorHAnsi" w:eastAsiaTheme="minorEastAsia" w:hAnsiTheme="minorHAnsi"/>
                <w:noProof/>
                <w:sz w:val="22"/>
                <w:lang w:eastAsia="de-DE"/>
              </w:rPr>
              <w:tab/>
            </w:r>
            <w:r w:rsidRPr="003958E4" w:rsidDel="003958E4">
              <w:rPr>
                <w:rPrChange w:id="306" w:author="Hagen Meyer" w:date="2018-04-18T18:22:00Z">
                  <w:rPr>
                    <w:rStyle w:val="Hyperlink"/>
                    <w:noProof/>
                  </w:rPr>
                </w:rPrChange>
              </w:rPr>
              <w:delText>Produktdaten</w:delText>
            </w:r>
            <w:r w:rsidDel="003958E4">
              <w:rPr>
                <w:noProof/>
                <w:webHidden/>
              </w:rPr>
              <w:tab/>
              <w:delText>10</w:delText>
            </w:r>
          </w:del>
        </w:p>
        <w:p w:rsidR="00E835F4" w:rsidDel="003958E4" w:rsidRDefault="00E835F4">
          <w:pPr>
            <w:pStyle w:val="Verzeichnis1"/>
            <w:tabs>
              <w:tab w:val="left" w:pos="440"/>
              <w:tab w:val="right" w:leader="dot" w:pos="9062"/>
            </w:tabs>
            <w:rPr>
              <w:del w:id="307" w:author="Hagen Meyer" w:date="2018-04-18T18:22:00Z"/>
              <w:rFonts w:asciiTheme="minorHAnsi" w:eastAsiaTheme="minorEastAsia" w:hAnsiTheme="minorHAnsi"/>
              <w:noProof/>
              <w:sz w:val="22"/>
              <w:lang w:eastAsia="de-DE"/>
            </w:rPr>
          </w:pPr>
          <w:del w:id="308" w:author="Hagen Meyer" w:date="2018-04-18T18:22:00Z">
            <w:r w:rsidRPr="003958E4" w:rsidDel="003958E4">
              <w:rPr>
                <w:rPrChange w:id="309" w:author="Hagen Meyer" w:date="2018-04-18T18:22:00Z">
                  <w:rPr>
                    <w:rStyle w:val="Hyperlink"/>
                    <w:noProof/>
                  </w:rPr>
                </w:rPrChange>
              </w:rPr>
              <w:delText>9</w:delText>
            </w:r>
            <w:r w:rsidDel="003958E4">
              <w:rPr>
                <w:rFonts w:asciiTheme="minorHAnsi" w:eastAsiaTheme="minorEastAsia" w:hAnsiTheme="minorHAnsi"/>
                <w:noProof/>
                <w:sz w:val="22"/>
                <w:lang w:eastAsia="de-DE"/>
              </w:rPr>
              <w:tab/>
            </w:r>
            <w:r w:rsidRPr="003958E4" w:rsidDel="003958E4">
              <w:rPr>
                <w:rPrChange w:id="310" w:author="Hagen Meyer" w:date="2018-04-18T18:22:00Z">
                  <w:rPr>
                    <w:rStyle w:val="Hyperlink"/>
                    <w:noProof/>
                  </w:rPr>
                </w:rPrChange>
              </w:rPr>
              <w:delText>Produktleistungen</w:delText>
            </w:r>
            <w:r w:rsidDel="003958E4">
              <w:rPr>
                <w:noProof/>
                <w:webHidden/>
              </w:rPr>
              <w:tab/>
              <w:delText>10</w:delText>
            </w:r>
          </w:del>
        </w:p>
        <w:p w:rsidR="00E835F4" w:rsidDel="003958E4" w:rsidRDefault="00E835F4">
          <w:pPr>
            <w:pStyle w:val="Verzeichnis1"/>
            <w:tabs>
              <w:tab w:val="left" w:pos="660"/>
              <w:tab w:val="right" w:leader="dot" w:pos="9062"/>
            </w:tabs>
            <w:rPr>
              <w:del w:id="311" w:author="Hagen Meyer" w:date="2018-04-18T18:22:00Z"/>
              <w:rFonts w:asciiTheme="minorHAnsi" w:eastAsiaTheme="minorEastAsia" w:hAnsiTheme="minorHAnsi"/>
              <w:noProof/>
              <w:sz w:val="22"/>
              <w:lang w:eastAsia="de-DE"/>
            </w:rPr>
          </w:pPr>
          <w:del w:id="312" w:author="Hagen Meyer" w:date="2018-04-18T18:22:00Z">
            <w:r w:rsidRPr="003958E4" w:rsidDel="003958E4">
              <w:rPr>
                <w:rPrChange w:id="313" w:author="Hagen Meyer" w:date="2018-04-18T18:22:00Z">
                  <w:rPr>
                    <w:rStyle w:val="Hyperlink"/>
                    <w:noProof/>
                  </w:rPr>
                </w:rPrChange>
              </w:rPr>
              <w:delText>10</w:delText>
            </w:r>
            <w:r w:rsidDel="003958E4">
              <w:rPr>
                <w:rFonts w:asciiTheme="minorHAnsi" w:eastAsiaTheme="minorEastAsia" w:hAnsiTheme="minorHAnsi"/>
                <w:noProof/>
                <w:sz w:val="22"/>
                <w:lang w:eastAsia="de-DE"/>
              </w:rPr>
              <w:tab/>
            </w:r>
            <w:r w:rsidRPr="003958E4" w:rsidDel="003958E4">
              <w:rPr>
                <w:rPrChange w:id="314" w:author="Hagen Meyer" w:date="2018-04-18T18:22:00Z">
                  <w:rPr>
                    <w:rStyle w:val="Hyperlink"/>
                    <w:noProof/>
                  </w:rPr>
                </w:rPrChange>
              </w:rPr>
              <w:delText>Qualitätsanforderungen</w:delText>
            </w:r>
            <w:r w:rsidDel="003958E4">
              <w:rPr>
                <w:noProof/>
                <w:webHidden/>
              </w:rPr>
              <w:tab/>
              <w:delText>10</w:delText>
            </w:r>
          </w:del>
        </w:p>
        <w:p w:rsidR="00E835F4" w:rsidDel="003958E4" w:rsidRDefault="00E835F4">
          <w:pPr>
            <w:pStyle w:val="Verzeichnis1"/>
            <w:tabs>
              <w:tab w:val="left" w:pos="660"/>
              <w:tab w:val="right" w:leader="dot" w:pos="9062"/>
            </w:tabs>
            <w:rPr>
              <w:del w:id="315" w:author="Hagen Meyer" w:date="2018-04-18T18:22:00Z"/>
              <w:rFonts w:asciiTheme="minorHAnsi" w:eastAsiaTheme="minorEastAsia" w:hAnsiTheme="minorHAnsi"/>
              <w:noProof/>
              <w:sz w:val="22"/>
              <w:lang w:eastAsia="de-DE"/>
            </w:rPr>
          </w:pPr>
          <w:del w:id="316" w:author="Hagen Meyer" w:date="2018-04-18T18:22:00Z">
            <w:r w:rsidRPr="003958E4" w:rsidDel="003958E4">
              <w:rPr>
                <w:rPrChange w:id="317" w:author="Hagen Meyer" w:date="2018-04-18T18:22:00Z">
                  <w:rPr>
                    <w:rStyle w:val="Hyperlink"/>
                    <w:noProof/>
                  </w:rPr>
                </w:rPrChange>
              </w:rPr>
              <w:delText>11</w:delText>
            </w:r>
            <w:r w:rsidDel="003958E4">
              <w:rPr>
                <w:rFonts w:asciiTheme="minorHAnsi" w:eastAsiaTheme="minorEastAsia" w:hAnsiTheme="minorHAnsi"/>
                <w:noProof/>
                <w:sz w:val="22"/>
                <w:lang w:eastAsia="de-DE"/>
              </w:rPr>
              <w:tab/>
            </w:r>
            <w:r w:rsidRPr="003958E4" w:rsidDel="003958E4">
              <w:rPr>
                <w:rPrChange w:id="318" w:author="Hagen Meyer" w:date="2018-04-18T18:22:00Z">
                  <w:rPr>
                    <w:rStyle w:val="Hyperlink"/>
                    <w:noProof/>
                  </w:rPr>
                </w:rPrChange>
              </w:rPr>
              <w:delText>Benutzeroberfläche</w:delText>
            </w:r>
            <w:r w:rsidDel="003958E4">
              <w:rPr>
                <w:noProof/>
                <w:webHidden/>
              </w:rPr>
              <w:tab/>
              <w:delText>10</w:delText>
            </w:r>
          </w:del>
        </w:p>
        <w:p w:rsidR="00E835F4" w:rsidDel="003958E4" w:rsidRDefault="00E835F4">
          <w:pPr>
            <w:pStyle w:val="Verzeichnis1"/>
            <w:tabs>
              <w:tab w:val="left" w:pos="660"/>
              <w:tab w:val="right" w:leader="dot" w:pos="9062"/>
            </w:tabs>
            <w:rPr>
              <w:del w:id="319" w:author="Hagen Meyer" w:date="2018-04-18T18:22:00Z"/>
              <w:rFonts w:asciiTheme="minorHAnsi" w:eastAsiaTheme="minorEastAsia" w:hAnsiTheme="minorHAnsi"/>
              <w:noProof/>
              <w:sz w:val="22"/>
              <w:lang w:eastAsia="de-DE"/>
            </w:rPr>
          </w:pPr>
          <w:del w:id="320" w:author="Hagen Meyer" w:date="2018-04-18T18:22:00Z">
            <w:r w:rsidRPr="003958E4" w:rsidDel="003958E4">
              <w:rPr>
                <w:rPrChange w:id="321" w:author="Hagen Meyer" w:date="2018-04-18T18:22:00Z">
                  <w:rPr>
                    <w:rStyle w:val="Hyperlink"/>
                    <w:noProof/>
                  </w:rPr>
                </w:rPrChange>
              </w:rPr>
              <w:delText>12</w:delText>
            </w:r>
            <w:r w:rsidDel="003958E4">
              <w:rPr>
                <w:rFonts w:asciiTheme="minorHAnsi" w:eastAsiaTheme="minorEastAsia" w:hAnsiTheme="minorHAnsi"/>
                <w:noProof/>
                <w:sz w:val="22"/>
                <w:lang w:eastAsia="de-DE"/>
              </w:rPr>
              <w:tab/>
            </w:r>
            <w:r w:rsidRPr="003958E4" w:rsidDel="003958E4">
              <w:rPr>
                <w:rPrChange w:id="322" w:author="Hagen Meyer" w:date="2018-04-18T18:22:00Z">
                  <w:rPr>
                    <w:rStyle w:val="Hyperlink"/>
                    <w:noProof/>
                  </w:rPr>
                </w:rPrChange>
              </w:rPr>
              <w:delText>Steuerung</w:delText>
            </w:r>
            <w:r w:rsidDel="003958E4">
              <w:rPr>
                <w:noProof/>
                <w:webHidden/>
              </w:rPr>
              <w:tab/>
              <w:delText>10</w:delText>
            </w:r>
          </w:del>
        </w:p>
        <w:p w:rsidR="00E835F4" w:rsidDel="003958E4" w:rsidRDefault="00E835F4">
          <w:pPr>
            <w:pStyle w:val="Verzeichnis1"/>
            <w:tabs>
              <w:tab w:val="left" w:pos="660"/>
              <w:tab w:val="right" w:leader="dot" w:pos="9062"/>
            </w:tabs>
            <w:rPr>
              <w:del w:id="323" w:author="Hagen Meyer" w:date="2018-04-18T18:22:00Z"/>
              <w:rFonts w:asciiTheme="minorHAnsi" w:eastAsiaTheme="minorEastAsia" w:hAnsiTheme="minorHAnsi"/>
              <w:noProof/>
              <w:sz w:val="22"/>
              <w:lang w:eastAsia="de-DE"/>
            </w:rPr>
          </w:pPr>
          <w:del w:id="324" w:author="Hagen Meyer" w:date="2018-04-18T18:22:00Z">
            <w:r w:rsidRPr="003958E4" w:rsidDel="003958E4">
              <w:rPr>
                <w:rPrChange w:id="325" w:author="Hagen Meyer" w:date="2018-04-18T18:22:00Z">
                  <w:rPr>
                    <w:rStyle w:val="Hyperlink"/>
                    <w:noProof/>
                  </w:rPr>
                </w:rPrChange>
              </w:rPr>
              <w:delText>13</w:delText>
            </w:r>
            <w:r w:rsidDel="003958E4">
              <w:rPr>
                <w:rFonts w:asciiTheme="minorHAnsi" w:eastAsiaTheme="minorEastAsia" w:hAnsiTheme="minorHAnsi"/>
                <w:noProof/>
                <w:sz w:val="22"/>
                <w:lang w:eastAsia="de-DE"/>
              </w:rPr>
              <w:tab/>
            </w:r>
            <w:r w:rsidRPr="003958E4" w:rsidDel="003958E4">
              <w:rPr>
                <w:rPrChange w:id="326" w:author="Hagen Meyer" w:date="2018-04-18T18:22:00Z">
                  <w:rPr>
                    <w:rStyle w:val="Hyperlink"/>
                    <w:noProof/>
                  </w:rPr>
                </w:rPrChange>
              </w:rPr>
              <w:delText>Navigation</w:delText>
            </w:r>
            <w:r w:rsidDel="003958E4">
              <w:rPr>
                <w:noProof/>
                <w:webHidden/>
              </w:rPr>
              <w:tab/>
              <w:delText>10</w:delText>
            </w:r>
          </w:del>
        </w:p>
        <w:p w:rsidR="00E835F4" w:rsidDel="003958E4" w:rsidRDefault="00E835F4">
          <w:pPr>
            <w:pStyle w:val="Verzeichnis1"/>
            <w:tabs>
              <w:tab w:val="left" w:pos="660"/>
              <w:tab w:val="right" w:leader="dot" w:pos="9062"/>
            </w:tabs>
            <w:rPr>
              <w:del w:id="327" w:author="Hagen Meyer" w:date="2018-04-18T18:22:00Z"/>
              <w:rFonts w:asciiTheme="minorHAnsi" w:eastAsiaTheme="minorEastAsia" w:hAnsiTheme="minorHAnsi"/>
              <w:noProof/>
              <w:sz w:val="22"/>
              <w:lang w:eastAsia="de-DE"/>
            </w:rPr>
          </w:pPr>
          <w:del w:id="328" w:author="Hagen Meyer" w:date="2018-04-18T18:22:00Z">
            <w:r w:rsidRPr="003958E4" w:rsidDel="003958E4">
              <w:rPr>
                <w:rPrChange w:id="329" w:author="Hagen Meyer" w:date="2018-04-18T18:22:00Z">
                  <w:rPr>
                    <w:rStyle w:val="Hyperlink"/>
                    <w:noProof/>
                  </w:rPr>
                </w:rPrChange>
              </w:rPr>
              <w:delText>14</w:delText>
            </w:r>
            <w:r w:rsidDel="003958E4">
              <w:rPr>
                <w:rFonts w:asciiTheme="minorHAnsi" w:eastAsiaTheme="minorEastAsia" w:hAnsiTheme="minorHAnsi"/>
                <w:noProof/>
                <w:sz w:val="22"/>
                <w:lang w:eastAsia="de-DE"/>
              </w:rPr>
              <w:tab/>
            </w:r>
            <w:r w:rsidRPr="003958E4" w:rsidDel="003958E4">
              <w:rPr>
                <w:rPrChange w:id="330" w:author="Hagen Meyer" w:date="2018-04-18T18:22:00Z">
                  <w:rPr>
                    <w:rStyle w:val="Hyperlink"/>
                    <w:noProof/>
                  </w:rPr>
                </w:rPrChange>
              </w:rPr>
              <w:delText>Dokumentation</w:delText>
            </w:r>
            <w:r w:rsidDel="003958E4">
              <w:rPr>
                <w:noProof/>
                <w:webHidden/>
              </w:rPr>
              <w:tab/>
              <w:delText>10</w:delText>
            </w:r>
          </w:del>
        </w:p>
        <w:p w:rsidR="00E835F4" w:rsidDel="003958E4" w:rsidRDefault="00E835F4">
          <w:pPr>
            <w:pStyle w:val="Verzeichnis2"/>
            <w:tabs>
              <w:tab w:val="left" w:pos="880"/>
              <w:tab w:val="right" w:leader="dot" w:pos="9062"/>
            </w:tabs>
            <w:rPr>
              <w:del w:id="331" w:author="Hagen Meyer" w:date="2018-04-18T18:22:00Z"/>
              <w:rFonts w:asciiTheme="minorHAnsi" w:eastAsiaTheme="minorEastAsia" w:hAnsiTheme="minorHAnsi"/>
              <w:noProof/>
              <w:sz w:val="22"/>
              <w:lang w:eastAsia="de-DE"/>
            </w:rPr>
          </w:pPr>
          <w:del w:id="332" w:author="Hagen Meyer" w:date="2018-04-18T18:22:00Z">
            <w:r w:rsidRPr="003958E4" w:rsidDel="003958E4">
              <w:rPr>
                <w:rPrChange w:id="333" w:author="Hagen Meyer" w:date="2018-04-18T18:22:00Z">
                  <w:rPr>
                    <w:rStyle w:val="Hyperlink"/>
                    <w:noProof/>
                  </w:rPr>
                </w:rPrChange>
              </w:rPr>
              <w:delText>14.1</w:delText>
            </w:r>
            <w:r w:rsidDel="003958E4">
              <w:rPr>
                <w:rFonts w:asciiTheme="minorHAnsi" w:eastAsiaTheme="minorEastAsia" w:hAnsiTheme="minorHAnsi"/>
                <w:noProof/>
                <w:sz w:val="22"/>
                <w:lang w:eastAsia="de-DE"/>
              </w:rPr>
              <w:tab/>
            </w:r>
            <w:r w:rsidRPr="003958E4" w:rsidDel="003958E4">
              <w:rPr>
                <w:rPrChange w:id="334" w:author="Hagen Meyer" w:date="2018-04-18T18:22:00Z">
                  <w:rPr>
                    <w:rStyle w:val="Hyperlink"/>
                    <w:noProof/>
                  </w:rPr>
                </w:rPrChange>
              </w:rPr>
              <w:delText>technische Dokumentation</w:delText>
            </w:r>
            <w:r w:rsidDel="003958E4">
              <w:rPr>
                <w:noProof/>
                <w:webHidden/>
              </w:rPr>
              <w:tab/>
              <w:delText>10</w:delText>
            </w:r>
          </w:del>
        </w:p>
        <w:p w:rsidR="00E835F4" w:rsidDel="003958E4" w:rsidRDefault="00E835F4">
          <w:pPr>
            <w:pStyle w:val="Verzeichnis2"/>
            <w:tabs>
              <w:tab w:val="left" w:pos="880"/>
              <w:tab w:val="right" w:leader="dot" w:pos="9062"/>
            </w:tabs>
            <w:rPr>
              <w:del w:id="335" w:author="Hagen Meyer" w:date="2018-04-18T18:22:00Z"/>
              <w:rFonts w:asciiTheme="minorHAnsi" w:eastAsiaTheme="minorEastAsia" w:hAnsiTheme="minorHAnsi"/>
              <w:noProof/>
              <w:sz w:val="22"/>
              <w:lang w:eastAsia="de-DE"/>
            </w:rPr>
          </w:pPr>
          <w:del w:id="336" w:author="Hagen Meyer" w:date="2018-04-18T18:22:00Z">
            <w:r w:rsidRPr="003958E4" w:rsidDel="003958E4">
              <w:rPr>
                <w:rPrChange w:id="337" w:author="Hagen Meyer" w:date="2018-04-18T18:22:00Z">
                  <w:rPr>
                    <w:rStyle w:val="Hyperlink"/>
                    <w:noProof/>
                  </w:rPr>
                </w:rPrChange>
              </w:rPr>
              <w:delText>14.2</w:delText>
            </w:r>
            <w:r w:rsidDel="003958E4">
              <w:rPr>
                <w:rFonts w:asciiTheme="minorHAnsi" w:eastAsiaTheme="minorEastAsia" w:hAnsiTheme="minorHAnsi"/>
                <w:noProof/>
                <w:sz w:val="22"/>
                <w:lang w:eastAsia="de-DE"/>
              </w:rPr>
              <w:tab/>
            </w:r>
            <w:r w:rsidRPr="003958E4" w:rsidDel="003958E4">
              <w:rPr>
                <w:rPrChange w:id="338" w:author="Hagen Meyer" w:date="2018-04-18T18:22:00Z">
                  <w:rPr>
                    <w:rStyle w:val="Hyperlink"/>
                    <w:noProof/>
                  </w:rPr>
                </w:rPrChange>
              </w:rPr>
              <w:delText>Benutzerdokumentation</w:delText>
            </w:r>
            <w:r w:rsidDel="003958E4">
              <w:rPr>
                <w:noProof/>
                <w:webHidden/>
              </w:rPr>
              <w:tab/>
              <w:delText>10</w:delText>
            </w:r>
          </w:del>
        </w:p>
        <w:p w:rsidR="00E835F4" w:rsidDel="003958E4" w:rsidRDefault="00E835F4">
          <w:pPr>
            <w:pStyle w:val="Verzeichnis1"/>
            <w:tabs>
              <w:tab w:val="left" w:pos="660"/>
              <w:tab w:val="right" w:leader="dot" w:pos="9062"/>
            </w:tabs>
            <w:rPr>
              <w:del w:id="339" w:author="Hagen Meyer" w:date="2018-04-18T18:22:00Z"/>
              <w:rFonts w:asciiTheme="minorHAnsi" w:eastAsiaTheme="minorEastAsia" w:hAnsiTheme="minorHAnsi"/>
              <w:noProof/>
              <w:sz w:val="22"/>
              <w:lang w:eastAsia="de-DE"/>
            </w:rPr>
          </w:pPr>
          <w:del w:id="340" w:author="Hagen Meyer" w:date="2018-04-18T18:22:00Z">
            <w:r w:rsidRPr="003958E4" w:rsidDel="003958E4">
              <w:rPr>
                <w:rPrChange w:id="341" w:author="Hagen Meyer" w:date="2018-04-18T18:22:00Z">
                  <w:rPr>
                    <w:rStyle w:val="Hyperlink"/>
                    <w:noProof/>
                  </w:rPr>
                </w:rPrChange>
              </w:rPr>
              <w:delText>15</w:delText>
            </w:r>
            <w:r w:rsidDel="003958E4">
              <w:rPr>
                <w:rFonts w:asciiTheme="minorHAnsi" w:eastAsiaTheme="minorEastAsia" w:hAnsiTheme="minorHAnsi"/>
                <w:noProof/>
                <w:sz w:val="22"/>
                <w:lang w:eastAsia="de-DE"/>
              </w:rPr>
              <w:tab/>
            </w:r>
            <w:r w:rsidRPr="003958E4" w:rsidDel="003958E4">
              <w:rPr>
                <w:rPrChange w:id="342" w:author="Hagen Meyer" w:date="2018-04-18T18:22:00Z">
                  <w:rPr>
                    <w:rStyle w:val="Hyperlink"/>
                    <w:noProof/>
                  </w:rPr>
                </w:rPrChange>
              </w:rPr>
              <w:delText>Technische Produktumgebung</w:delText>
            </w:r>
            <w:r w:rsidDel="003958E4">
              <w:rPr>
                <w:noProof/>
                <w:webHidden/>
              </w:rPr>
              <w:tab/>
              <w:delText>10</w:delText>
            </w:r>
          </w:del>
        </w:p>
        <w:p w:rsidR="00E835F4" w:rsidDel="003958E4" w:rsidRDefault="00E835F4">
          <w:pPr>
            <w:pStyle w:val="Verzeichnis1"/>
            <w:tabs>
              <w:tab w:val="left" w:pos="660"/>
              <w:tab w:val="right" w:leader="dot" w:pos="9062"/>
            </w:tabs>
            <w:rPr>
              <w:del w:id="343" w:author="Hagen Meyer" w:date="2018-04-18T18:22:00Z"/>
              <w:rFonts w:asciiTheme="minorHAnsi" w:eastAsiaTheme="minorEastAsia" w:hAnsiTheme="minorHAnsi"/>
              <w:noProof/>
              <w:sz w:val="22"/>
              <w:lang w:eastAsia="de-DE"/>
            </w:rPr>
          </w:pPr>
          <w:del w:id="344" w:author="Hagen Meyer" w:date="2018-04-18T18:22:00Z">
            <w:r w:rsidRPr="003958E4" w:rsidDel="003958E4">
              <w:rPr>
                <w:rPrChange w:id="345" w:author="Hagen Meyer" w:date="2018-04-18T18:22:00Z">
                  <w:rPr>
                    <w:rStyle w:val="Hyperlink"/>
                    <w:noProof/>
                  </w:rPr>
                </w:rPrChange>
              </w:rPr>
              <w:delText>16</w:delText>
            </w:r>
            <w:r w:rsidDel="003958E4">
              <w:rPr>
                <w:rFonts w:asciiTheme="minorHAnsi" w:eastAsiaTheme="minorEastAsia" w:hAnsiTheme="minorHAnsi"/>
                <w:noProof/>
                <w:sz w:val="22"/>
                <w:lang w:eastAsia="de-DE"/>
              </w:rPr>
              <w:tab/>
            </w:r>
            <w:r w:rsidRPr="003958E4" w:rsidDel="003958E4">
              <w:rPr>
                <w:rPrChange w:id="346" w:author="Hagen Meyer" w:date="2018-04-18T18:22:00Z">
                  <w:rPr>
                    <w:rStyle w:val="Hyperlink"/>
                    <w:noProof/>
                  </w:rPr>
                </w:rPrChange>
              </w:rPr>
              <w:delText>Spezielle Anforderungen an die Entwicklungsumgebung</w:delText>
            </w:r>
            <w:r w:rsidDel="003958E4">
              <w:rPr>
                <w:noProof/>
                <w:webHidden/>
              </w:rPr>
              <w:tab/>
              <w:delText>10</w:delText>
            </w:r>
          </w:del>
        </w:p>
        <w:p w:rsidR="00A43E5B" w:rsidRPr="00A43E5B" w:rsidDel="003958E4" w:rsidRDefault="00E835F4" w:rsidP="00A43E5B">
          <w:pPr>
            <w:pStyle w:val="Verzeichnis1"/>
            <w:tabs>
              <w:tab w:val="left" w:pos="660"/>
              <w:tab w:val="right" w:leader="dot" w:pos="9062"/>
            </w:tabs>
            <w:rPr>
              <w:del w:id="347" w:author="Hagen Meyer" w:date="2018-04-18T18:22:00Z"/>
              <w:noProof/>
              <w:rPrChange w:id="348" w:author="Hagen Meyer" w:date="2018-03-28T11:38:00Z">
                <w:rPr>
                  <w:del w:id="349" w:author="Hagen Meyer" w:date="2018-04-18T18:22:00Z"/>
                  <w:rFonts w:asciiTheme="minorHAnsi" w:eastAsiaTheme="minorEastAsia" w:hAnsiTheme="minorHAnsi"/>
                  <w:noProof/>
                  <w:sz w:val="22"/>
                  <w:lang w:eastAsia="de-DE"/>
                </w:rPr>
              </w:rPrChange>
            </w:rPr>
          </w:pPr>
          <w:del w:id="350" w:author="Hagen Meyer" w:date="2018-04-18T18:22:00Z">
            <w:r w:rsidRPr="003958E4" w:rsidDel="003958E4">
              <w:rPr>
                <w:rPrChange w:id="351" w:author="Hagen Meyer" w:date="2018-04-18T18:22:00Z">
                  <w:rPr>
                    <w:rStyle w:val="Hyperlink"/>
                    <w:noProof/>
                  </w:rPr>
                </w:rPrChange>
              </w:rPr>
              <w:delText>17</w:delText>
            </w:r>
            <w:r w:rsidDel="003958E4">
              <w:rPr>
                <w:rFonts w:asciiTheme="minorHAnsi" w:eastAsiaTheme="minorEastAsia" w:hAnsiTheme="minorHAnsi"/>
                <w:noProof/>
                <w:sz w:val="22"/>
                <w:lang w:eastAsia="de-DE"/>
              </w:rPr>
              <w:tab/>
            </w:r>
            <w:r w:rsidRPr="003958E4" w:rsidDel="003958E4">
              <w:rPr>
                <w:rPrChange w:id="352" w:author="Hagen Meyer" w:date="2018-04-18T18:22:00Z">
                  <w:rPr>
                    <w:rStyle w:val="Hyperlink"/>
                    <w:noProof/>
                  </w:rPr>
                </w:rPrChange>
              </w:rPr>
              <w:delText>Ergänzungen</w:delText>
            </w:r>
            <w:r w:rsidDel="003958E4">
              <w:rPr>
                <w:noProof/>
                <w:webHidden/>
              </w:rPr>
              <w:tab/>
              <w:delText>10</w:delText>
            </w:r>
          </w:del>
        </w:p>
        <w:p w:rsidR="00725869" w:rsidRPr="001A1DC3" w:rsidRDefault="00C05576">
          <w:pPr>
            <w:rPr>
              <w:color w:val="FF0000"/>
            </w:rPr>
          </w:pPr>
          <w:r w:rsidRPr="004C35A8">
            <w:rPr>
              <w:b/>
              <w:bCs/>
              <w:color w:val="000000" w:themeColor="text1"/>
            </w:rPr>
            <w:fldChar w:fldCharType="end"/>
          </w:r>
        </w:p>
      </w:sdtContent>
    </w:sdt>
    <w:p w:rsidR="00725869" w:rsidRPr="001A1DC3" w:rsidRDefault="00725869">
      <w:pPr>
        <w:jc w:val="left"/>
        <w:rPr>
          <w:color w:val="FF0000"/>
        </w:rPr>
      </w:pPr>
    </w:p>
    <w:p w:rsidR="00725869" w:rsidRPr="001A1DC3" w:rsidRDefault="00725869">
      <w:pPr>
        <w:jc w:val="left"/>
        <w:rPr>
          <w:color w:val="FF0000"/>
        </w:rPr>
      </w:pPr>
    </w:p>
    <w:p w:rsidR="00725869" w:rsidRPr="001A1DC3" w:rsidRDefault="00725869">
      <w:pPr>
        <w:jc w:val="left"/>
        <w:rPr>
          <w:color w:val="FF0000"/>
        </w:rPr>
      </w:pPr>
    </w:p>
    <w:p w:rsidR="00725869" w:rsidRPr="00256159" w:rsidRDefault="00256159" w:rsidP="00256159">
      <w:pPr>
        <w:jc w:val="left"/>
        <w:rPr>
          <w:color w:val="FF0000"/>
        </w:rPr>
      </w:pPr>
      <w:r>
        <w:rPr>
          <w:b/>
          <w:bCs/>
          <w:color w:val="FF0000"/>
        </w:rPr>
        <w:br w:type="page"/>
      </w:r>
    </w:p>
    <w:p w:rsidR="00725869" w:rsidRDefault="00C05576">
      <w:pPr>
        <w:pStyle w:val="berschrift1"/>
      </w:pPr>
      <w:bookmarkStart w:id="353" w:name="_Toc512272905"/>
      <w:r>
        <w:lastRenderedPageBreak/>
        <w:t>Projektangaben</w:t>
      </w:r>
      <w:bookmarkEnd w:id="353"/>
      <w:r>
        <w:t xml:space="preserve"> </w:t>
      </w:r>
    </w:p>
    <w:p w:rsidR="00725869" w:rsidRPr="001A1DC3" w:rsidRDefault="00725869">
      <w:pPr>
        <w:tabs>
          <w:tab w:val="left" w:pos="1740"/>
        </w:tabs>
        <w:rPr>
          <w:rFonts w:cs="Arial"/>
          <w:color w:val="FF000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76"/>
        <w:gridCol w:w="459"/>
        <w:gridCol w:w="7005"/>
      </w:tblGrid>
      <w:tr w:rsidR="00725869">
        <w:tc>
          <w:tcPr>
            <w:tcW w:w="2176" w:type="dxa"/>
            <w:tcBorders>
              <w:top w:val="single" w:sz="1" w:space="0" w:color="000000"/>
              <w:left w:val="single" w:sz="1" w:space="0" w:color="000000"/>
              <w:bottom w:val="single" w:sz="1" w:space="0" w:color="000000"/>
            </w:tcBorders>
            <w:shd w:val="clear" w:color="auto" w:fill="CCCCCC"/>
          </w:tcPr>
          <w:p w:rsidR="00725869" w:rsidRDefault="00C05576">
            <w:pPr>
              <w:pStyle w:val="TabellenInhalt"/>
              <w:rPr>
                <w:szCs w:val="20"/>
              </w:rPr>
            </w:pPr>
            <w:r>
              <w:rPr>
                <w:rFonts w:ascii="Arial" w:hAnsi="Arial" w:cs="Arial"/>
                <w:szCs w:val="20"/>
              </w:rPr>
              <w:t>Projekt</w:t>
            </w:r>
          </w:p>
        </w:tc>
        <w:tc>
          <w:tcPr>
            <w:tcW w:w="7464" w:type="dxa"/>
            <w:gridSpan w:val="2"/>
            <w:tcBorders>
              <w:top w:val="single" w:sz="1" w:space="0" w:color="000000"/>
              <w:left w:val="single" w:sz="1" w:space="0" w:color="000000"/>
              <w:bottom w:val="single" w:sz="1" w:space="0" w:color="000000"/>
              <w:right w:val="single" w:sz="1" w:space="0" w:color="000000"/>
            </w:tcBorders>
            <w:shd w:val="clear" w:color="auto" w:fill="auto"/>
          </w:tcPr>
          <w:p w:rsidR="00725869" w:rsidRDefault="00C05576">
            <w:pPr>
              <w:pStyle w:val="TabellenInhalt"/>
              <w:rPr>
                <w:szCs w:val="20"/>
              </w:rPr>
            </w:pPr>
            <w:r>
              <w:rPr>
                <w:rFonts w:ascii="Arial" w:hAnsi="Arial" w:cs="Arial"/>
                <w:szCs w:val="20"/>
              </w:rPr>
              <w:t>Konzeptentwurf Drohne</w:t>
            </w:r>
          </w:p>
        </w:tc>
      </w:tr>
      <w:tr w:rsidR="00725869">
        <w:tc>
          <w:tcPr>
            <w:tcW w:w="2176" w:type="dxa"/>
            <w:tcBorders>
              <w:left w:val="single" w:sz="1" w:space="0" w:color="000000"/>
              <w:bottom w:val="single" w:sz="1" w:space="0" w:color="000000"/>
            </w:tcBorders>
            <w:shd w:val="clear" w:color="auto" w:fill="CCCCCC"/>
          </w:tcPr>
          <w:p w:rsidR="00725869" w:rsidRDefault="00C05576">
            <w:pPr>
              <w:pStyle w:val="TabellenInhalt"/>
              <w:rPr>
                <w:szCs w:val="20"/>
              </w:rPr>
            </w:pPr>
            <w:r>
              <w:rPr>
                <w:rFonts w:ascii="Arial" w:hAnsi="Arial" w:cs="Arial"/>
                <w:szCs w:val="20"/>
              </w:rPr>
              <w:t>Projektleiter</w:t>
            </w:r>
          </w:p>
        </w:tc>
        <w:tc>
          <w:tcPr>
            <w:tcW w:w="7464" w:type="dxa"/>
            <w:gridSpan w:val="2"/>
            <w:tcBorders>
              <w:left w:val="single" w:sz="1" w:space="0" w:color="000000"/>
              <w:bottom w:val="single" w:sz="1" w:space="0" w:color="000000"/>
              <w:right w:val="single" w:sz="1" w:space="0" w:color="000000"/>
            </w:tcBorders>
            <w:shd w:val="clear" w:color="auto" w:fill="auto"/>
          </w:tcPr>
          <w:p w:rsidR="00725869" w:rsidRDefault="00C05576">
            <w:pPr>
              <w:pStyle w:val="TabellenInhalt"/>
              <w:rPr>
                <w:szCs w:val="20"/>
              </w:rPr>
            </w:pPr>
            <w:r>
              <w:rPr>
                <w:rFonts w:ascii="Arial" w:hAnsi="Arial" w:cs="Arial"/>
                <w:szCs w:val="20"/>
              </w:rPr>
              <w:t>Lars Meise</w:t>
            </w:r>
          </w:p>
        </w:tc>
      </w:tr>
      <w:tr w:rsidR="00725869">
        <w:tc>
          <w:tcPr>
            <w:tcW w:w="2176" w:type="dxa"/>
            <w:tcBorders>
              <w:left w:val="single" w:sz="1" w:space="0" w:color="000000"/>
              <w:bottom w:val="single" w:sz="1" w:space="0" w:color="000000"/>
            </w:tcBorders>
            <w:shd w:val="clear" w:color="auto" w:fill="CCCCCC"/>
          </w:tcPr>
          <w:p w:rsidR="00725869" w:rsidRDefault="00C05576">
            <w:pPr>
              <w:pStyle w:val="TabellenInhalt"/>
              <w:rPr>
                <w:szCs w:val="20"/>
              </w:rPr>
            </w:pPr>
            <w:r>
              <w:rPr>
                <w:rFonts w:ascii="Arial" w:hAnsi="Arial" w:cs="Arial"/>
                <w:szCs w:val="20"/>
              </w:rPr>
              <w:t>Projektteilnehmer</w:t>
            </w:r>
          </w:p>
        </w:tc>
        <w:tc>
          <w:tcPr>
            <w:tcW w:w="7464" w:type="dxa"/>
            <w:gridSpan w:val="2"/>
            <w:tcBorders>
              <w:left w:val="single" w:sz="1" w:space="0" w:color="000000"/>
              <w:bottom w:val="single" w:sz="1" w:space="0" w:color="000000"/>
              <w:right w:val="single" w:sz="1" w:space="0" w:color="000000"/>
            </w:tcBorders>
            <w:shd w:val="clear" w:color="auto" w:fill="auto"/>
          </w:tcPr>
          <w:p w:rsidR="00725869" w:rsidRDefault="00C05576">
            <w:pPr>
              <w:pStyle w:val="TabellenInhalt"/>
              <w:rPr>
                <w:szCs w:val="20"/>
              </w:rPr>
            </w:pPr>
            <w:r>
              <w:rPr>
                <w:rFonts w:ascii="Arial" w:hAnsi="Arial" w:cs="Arial"/>
                <w:szCs w:val="20"/>
              </w:rPr>
              <w:t>Hagen Meyer</w:t>
            </w:r>
          </w:p>
          <w:p w:rsidR="00725869" w:rsidRDefault="00C05576">
            <w:pPr>
              <w:pStyle w:val="TabellenInhalt"/>
              <w:rPr>
                <w:szCs w:val="20"/>
              </w:rPr>
            </w:pPr>
            <w:r>
              <w:rPr>
                <w:rFonts w:ascii="Arial" w:hAnsi="Arial" w:cs="Arial"/>
                <w:szCs w:val="20"/>
              </w:rPr>
              <w:t>Toni Herold</w:t>
            </w:r>
          </w:p>
          <w:p w:rsidR="00725869" w:rsidRDefault="00C05576">
            <w:pPr>
              <w:pStyle w:val="TabellenInhalt"/>
              <w:rPr>
                <w:szCs w:val="20"/>
              </w:rPr>
            </w:pPr>
            <w:r>
              <w:rPr>
                <w:rFonts w:ascii="Arial" w:hAnsi="Arial" w:cs="Arial"/>
                <w:szCs w:val="20"/>
              </w:rPr>
              <w:t>Franziska Wilhelm</w:t>
            </w:r>
          </w:p>
        </w:tc>
      </w:tr>
      <w:tr w:rsidR="00725869">
        <w:tc>
          <w:tcPr>
            <w:tcW w:w="2176" w:type="dxa"/>
            <w:tcBorders>
              <w:left w:val="single" w:sz="1" w:space="0" w:color="000000"/>
              <w:bottom w:val="single" w:sz="1" w:space="0" w:color="000000"/>
            </w:tcBorders>
            <w:shd w:val="clear" w:color="auto" w:fill="CCCCCC"/>
          </w:tcPr>
          <w:p w:rsidR="00725869" w:rsidRDefault="00C05576">
            <w:pPr>
              <w:pStyle w:val="TabellenInhalt"/>
              <w:rPr>
                <w:szCs w:val="20"/>
              </w:rPr>
            </w:pPr>
            <w:r>
              <w:rPr>
                <w:rFonts w:ascii="Arial" w:hAnsi="Arial" w:cs="Arial"/>
                <w:szCs w:val="20"/>
              </w:rPr>
              <w:t>Erstellt am</w:t>
            </w:r>
          </w:p>
        </w:tc>
        <w:tc>
          <w:tcPr>
            <w:tcW w:w="7464" w:type="dxa"/>
            <w:gridSpan w:val="2"/>
            <w:tcBorders>
              <w:left w:val="single" w:sz="1" w:space="0" w:color="000000"/>
              <w:bottom w:val="single" w:sz="1" w:space="0" w:color="000000"/>
              <w:right w:val="single" w:sz="1" w:space="0" w:color="000000"/>
            </w:tcBorders>
            <w:shd w:val="clear" w:color="auto" w:fill="auto"/>
          </w:tcPr>
          <w:p w:rsidR="00725869" w:rsidRDefault="00EE6A8D">
            <w:pPr>
              <w:pStyle w:val="TabellenInhalt"/>
              <w:rPr>
                <w:szCs w:val="20"/>
              </w:rPr>
            </w:pPr>
            <w:r>
              <w:rPr>
                <w:rFonts w:ascii="Arial" w:hAnsi="Arial" w:cs="Arial"/>
                <w:szCs w:val="20"/>
              </w:rPr>
              <w:t>2</w:t>
            </w:r>
            <w:r w:rsidR="005A0D87">
              <w:rPr>
                <w:rFonts w:ascii="Arial" w:hAnsi="Arial" w:cs="Arial"/>
                <w:szCs w:val="20"/>
              </w:rPr>
              <w:t>3</w:t>
            </w:r>
            <w:r w:rsidR="00C05576">
              <w:rPr>
                <w:rFonts w:ascii="Arial" w:hAnsi="Arial" w:cs="Arial"/>
                <w:szCs w:val="20"/>
              </w:rPr>
              <w:t>.03.2018</w:t>
            </w:r>
          </w:p>
        </w:tc>
      </w:tr>
      <w:tr w:rsidR="00725869">
        <w:tc>
          <w:tcPr>
            <w:tcW w:w="2176" w:type="dxa"/>
            <w:tcBorders>
              <w:left w:val="single" w:sz="1" w:space="0" w:color="000000"/>
              <w:bottom w:val="single" w:sz="1" w:space="0" w:color="000000"/>
            </w:tcBorders>
            <w:shd w:val="clear" w:color="auto" w:fill="CCCCCC"/>
          </w:tcPr>
          <w:p w:rsidR="00725869" w:rsidRDefault="00C05576">
            <w:pPr>
              <w:pStyle w:val="TabellenInhalt"/>
              <w:rPr>
                <w:szCs w:val="20"/>
              </w:rPr>
            </w:pPr>
            <w:r>
              <w:rPr>
                <w:rFonts w:ascii="Arial" w:hAnsi="Arial" w:cs="Arial"/>
                <w:szCs w:val="20"/>
              </w:rPr>
              <w:t>Letzte Änderung am</w:t>
            </w:r>
          </w:p>
        </w:tc>
        <w:tc>
          <w:tcPr>
            <w:tcW w:w="7464" w:type="dxa"/>
            <w:gridSpan w:val="2"/>
            <w:tcBorders>
              <w:left w:val="single" w:sz="1" w:space="0" w:color="000000"/>
              <w:bottom w:val="single" w:sz="1" w:space="0" w:color="000000"/>
              <w:right w:val="single" w:sz="1" w:space="0" w:color="000000"/>
            </w:tcBorders>
            <w:shd w:val="clear" w:color="auto" w:fill="auto"/>
          </w:tcPr>
          <w:p w:rsidR="00725869" w:rsidRDefault="00EE6A8D">
            <w:pPr>
              <w:pStyle w:val="TabellenInhalt"/>
              <w:rPr>
                <w:szCs w:val="20"/>
              </w:rPr>
            </w:pPr>
            <w:r>
              <w:rPr>
                <w:rFonts w:ascii="Arial" w:hAnsi="Arial" w:cs="Arial"/>
                <w:szCs w:val="20"/>
              </w:rPr>
              <w:t>2</w:t>
            </w:r>
            <w:r w:rsidR="00B5742A">
              <w:rPr>
                <w:rFonts w:ascii="Arial" w:hAnsi="Arial" w:cs="Arial"/>
                <w:szCs w:val="20"/>
              </w:rPr>
              <w:t>7</w:t>
            </w:r>
            <w:r w:rsidR="00C05576">
              <w:rPr>
                <w:rFonts w:ascii="Arial" w:hAnsi="Arial" w:cs="Arial"/>
                <w:szCs w:val="20"/>
              </w:rPr>
              <w:t>.03.2018</w:t>
            </w:r>
          </w:p>
        </w:tc>
      </w:tr>
      <w:tr w:rsidR="00725869">
        <w:tc>
          <w:tcPr>
            <w:tcW w:w="2176" w:type="dxa"/>
            <w:tcBorders>
              <w:left w:val="single" w:sz="1" w:space="0" w:color="000000"/>
              <w:bottom w:val="single" w:sz="1" w:space="0" w:color="000000"/>
            </w:tcBorders>
            <w:shd w:val="clear" w:color="auto" w:fill="CCCCCC"/>
          </w:tcPr>
          <w:p w:rsidR="00725869" w:rsidRDefault="00C05576">
            <w:pPr>
              <w:pStyle w:val="TabellenInhalt"/>
              <w:rPr>
                <w:szCs w:val="20"/>
              </w:rPr>
            </w:pPr>
            <w:r>
              <w:rPr>
                <w:rFonts w:ascii="Arial" w:hAnsi="Arial" w:cs="Arial"/>
                <w:szCs w:val="20"/>
              </w:rPr>
              <w:t>Bearbeitungsstatus</w:t>
            </w:r>
          </w:p>
        </w:tc>
        <w:tc>
          <w:tcPr>
            <w:tcW w:w="459" w:type="dxa"/>
            <w:tcBorders>
              <w:left w:val="single" w:sz="1" w:space="0" w:color="000000"/>
              <w:bottom w:val="single" w:sz="1" w:space="0" w:color="000000"/>
            </w:tcBorders>
            <w:shd w:val="clear" w:color="auto" w:fill="auto"/>
          </w:tcPr>
          <w:p w:rsidR="00725869" w:rsidRPr="00730813" w:rsidRDefault="00730813">
            <w:pPr>
              <w:pStyle w:val="TabellenInhalt"/>
              <w:snapToGrid w:val="0"/>
              <w:jc w:val="center"/>
              <w:rPr>
                <w:rFonts w:asciiTheme="majorHAnsi" w:hAnsiTheme="majorHAnsi" w:cstheme="majorHAnsi"/>
                <w:szCs w:val="20"/>
              </w:rPr>
            </w:pPr>
            <w:r w:rsidRPr="00730813">
              <w:rPr>
                <w:rFonts w:asciiTheme="majorHAnsi" w:hAnsiTheme="majorHAnsi" w:cstheme="majorHAnsi"/>
                <w:szCs w:val="20"/>
              </w:rPr>
              <w:t>X</w:t>
            </w:r>
          </w:p>
          <w:p w:rsidR="00725869" w:rsidRDefault="00725869">
            <w:pPr>
              <w:pStyle w:val="TabellenInhalt"/>
              <w:jc w:val="center"/>
              <w:rPr>
                <w:rFonts w:ascii="Arial" w:hAnsi="Arial" w:cs="Arial"/>
                <w:szCs w:val="20"/>
              </w:rPr>
            </w:pPr>
          </w:p>
          <w:p w:rsidR="00893C06" w:rsidRDefault="00893C06">
            <w:pPr>
              <w:pStyle w:val="TabellenInhalt"/>
              <w:jc w:val="center"/>
              <w:rPr>
                <w:rFonts w:ascii="Arial" w:hAnsi="Arial" w:cs="Arial"/>
                <w:szCs w:val="20"/>
              </w:rPr>
            </w:pPr>
          </w:p>
        </w:tc>
        <w:tc>
          <w:tcPr>
            <w:tcW w:w="7005" w:type="dxa"/>
            <w:tcBorders>
              <w:left w:val="single" w:sz="4" w:space="0" w:color="000000"/>
              <w:bottom w:val="single" w:sz="1" w:space="0" w:color="000000"/>
              <w:right w:val="single" w:sz="1" w:space="0" w:color="000000"/>
            </w:tcBorders>
            <w:shd w:val="clear" w:color="auto" w:fill="auto"/>
          </w:tcPr>
          <w:p w:rsidR="00725869" w:rsidRDefault="00C05576">
            <w:pPr>
              <w:pStyle w:val="TabellenInhalt"/>
              <w:rPr>
                <w:szCs w:val="20"/>
              </w:rPr>
            </w:pPr>
            <w:r>
              <w:rPr>
                <w:rFonts w:ascii="Arial" w:eastAsia="Arial" w:hAnsi="Arial" w:cs="Arial"/>
                <w:szCs w:val="20"/>
              </w:rPr>
              <w:t xml:space="preserve"> </w:t>
            </w:r>
            <w:r>
              <w:rPr>
                <w:rFonts w:ascii="Arial" w:hAnsi="Arial" w:cs="Arial"/>
                <w:szCs w:val="20"/>
              </w:rPr>
              <w:t>in Bearbeitung</w:t>
            </w:r>
          </w:p>
          <w:p w:rsidR="00725869" w:rsidRDefault="00C05576">
            <w:pPr>
              <w:pStyle w:val="TabellenInhalt"/>
              <w:rPr>
                <w:szCs w:val="20"/>
              </w:rPr>
            </w:pPr>
            <w:r>
              <w:rPr>
                <w:rFonts w:ascii="Arial" w:eastAsia="Arial" w:hAnsi="Arial" w:cs="Arial"/>
                <w:szCs w:val="20"/>
              </w:rPr>
              <w:t xml:space="preserve"> </w:t>
            </w:r>
            <w:r>
              <w:rPr>
                <w:rFonts w:ascii="Arial" w:hAnsi="Arial" w:cs="Arial"/>
                <w:szCs w:val="20"/>
              </w:rPr>
              <w:t>vorgelegt</w:t>
            </w:r>
          </w:p>
          <w:p w:rsidR="00725869" w:rsidRDefault="00C05576">
            <w:pPr>
              <w:pStyle w:val="TabellenInhalt"/>
              <w:rPr>
                <w:szCs w:val="20"/>
              </w:rPr>
            </w:pPr>
            <w:r>
              <w:rPr>
                <w:rFonts w:ascii="Arial" w:eastAsia="Arial" w:hAnsi="Arial" w:cs="Arial"/>
                <w:szCs w:val="20"/>
              </w:rPr>
              <w:t xml:space="preserve"> </w:t>
            </w:r>
            <w:r>
              <w:rPr>
                <w:rFonts w:ascii="Arial" w:hAnsi="Arial" w:cs="Arial"/>
                <w:szCs w:val="20"/>
              </w:rPr>
              <w:t>fertig</w:t>
            </w:r>
          </w:p>
        </w:tc>
      </w:tr>
    </w:tbl>
    <w:p w:rsidR="00725869" w:rsidRPr="001A1DC3" w:rsidRDefault="00725869">
      <w:pPr>
        <w:rPr>
          <w:color w:val="FF0000"/>
        </w:rPr>
      </w:pPr>
    </w:p>
    <w:p w:rsidR="00725869" w:rsidRPr="004C35A8" w:rsidRDefault="00C05576">
      <w:pPr>
        <w:rPr>
          <w:b/>
          <w:color w:val="000000" w:themeColor="text1"/>
          <w:sz w:val="24"/>
          <w:szCs w:val="24"/>
        </w:rPr>
      </w:pPr>
      <w:bookmarkStart w:id="354" w:name="_Toc89844363"/>
      <w:r w:rsidRPr="004C35A8">
        <w:rPr>
          <w:b/>
          <w:color w:val="000000" w:themeColor="text1"/>
          <w:sz w:val="24"/>
          <w:szCs w:val="24"/>
        </w:rPr>
        <w:t>Historie</w:t>
      </w:r>
      <w:bookmarkEnd w:id="354"/>
    </w:p>
    <w:p w:rsidR="00725869" w:rsidRPr="001A1DC3" w:rsidRDefault="00725869">
      <w:pPr>
        <w:rPr>
          <w:rFonts w:cs="Arial"/>
          <w:color w:val="FF0000"/>
        </w:rPr>
      </w:pP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93"/>
        <w:gridCol w:w="2301"/>
        <w:gridCol w:w="3597"/>
        <w:gridCol w:w="2157"/>
      </w:tblGrid>
      <w:tr w:rsidR="00725869">
        <w:tc>
          <w:tcPr>
            <w:tcW w:w="1293" w:type="dxa"/>
          </w:tcPr>
          <w:p w:rsidR="00725869" w:rsidRDefault="00C05576">
            <w:pPr>
              <w:pStyle w:val="Textkrper"/>
              <w:rPr>
                <w:rFonts w:cs="Arial"/>
                <w:b/>
              </w:rPr>
            </w:pPr>
            <w:r>
              <w:rPr>
                <w:rFonts w:cs="Arial"/>
                <w:b/>
              </w:rPr>
              <w:t>Version</w:t>
            </w:r>
          </w:p>
        </w:tc>
        <w:tc>
          <w:tcPr>
            <w:tcW w:w="2301" w:type="dxa"/>
          </w:tcPr>
          <w:p w:rsidR="00725869" w:rsidRDefault="00C05576">
            <w:pPr>
              <w:pStyle w:val="Textkrper"/>
              <w:rPr>
                <w:rFonts w:cs="Arial"/>
                <w:b/>
              </w:rPr>
            </w:pPr>
            <w:r>
              <w:rPr>
                <w:rFonts w:cs="Arial"/>
                <w:b/>
              </w:rPr>
              <w:t>Verfasser</w:t>
            </w:r>
          </w:p>
        </w:tc>
        <w:tc>
          <w:tcPr>
            <w:tcW w:w="3597" w:type="dxa"/>
          </w:tcPr>
          <w:p w:rsidR="00725869" w:rsidRDefault="00C05576">
            <w:pPr>
              <w:pStyle w:val="Textkrper"/>
              <w:rPr>
                <w:rFonts w:cs="Arial"/>
                <w:b/>
              </w:rPr>
            </w:pPr>
            <w:r>
              <w:rPr>
                <w:rFonts w:cs="Arial"/>
                <w:b/>
              </w:rPr>
              <w:t>Änderungsbeschreibung</w:t>
            </w:r>
          </w:p>
        </w:tc>
        <w:tc>
          <w:tcPr>
            <w:tcW w:w="2157" w:type="dxa"/>
          </w:tcPr>
          <w:p w:rsidR="00725869" w:rsidRDefault="00C05576">
            <w:pPr>
              <w:pStyle w:val="Textkrper"/>
              <w:rPr>
                <w:rFonts w:cs="Arial"/>
                <w:b/>
              </w:rPr>
            </w:pPr>
            <w:r>
              <w:rPr>
                <w:rFonts w:cs="Arial"/>
                <w:b/>
              </w:rPr>
              <w:t>Freigabedatum</w:t>
            </w:r>
          </w:p>
        </w:tc>
      </w:tr>
      <w:tr w:rsidR="00725869">
        <w:tc>
          <w:tcPr>
            <w:tcW w:w="1293" w:type="dxa"/>
            <w:vAlign w:val="center"/>
          </w:tcPr>
          <w:p w:rsidR="00725869" w:rsidRDefault="00C05576">
            <w:pPr>
              <w:pStyle w:val="Textkrper"/>
              <w:rPr>
                <w:rFonts w:cs="Arial"/>
              </w:rPr>
            </w:pPr>
            <w:r>
              <w:rPr>
                <w:rFonts w:cs="Arial"/>
              </w:rPr>
              <w:t>0.1</w:t>
            </w:r>
          </w:p>
        </w:tc>
        <w:tc>
          <w:tcPr>
            <w:tcW w:w="2301" w:type="dxa"/>
            <w:vAlign w:val="center"/>
          </w:tcPr>
          <w:p w:rsidR="00B5742A" w:rsidRDefault="00C05576">
            <w:pPr>
              <w:pStyle w:val="Textkrper"/>
              <w:rPr>
                <w:rFonts w:cs="Arial"/>
              </w:rPr>
            </w:pPr>
            <w:r>
              <w:rPr>
                <w:rFonts w:cs="Arial"/>
              </w:rPr>
              <w:t>L. Meise</w:t>
            </w:r>
          </w:p>
        </w:tc>
        <w:tc>
          <w:tcPr>
            <w:tcW w:w="3597" w:type="dxa"/>
            <w:vAlign w:val="center"/>
          </w:tcPr>
          <w:p w:rsidR="00725869" w:rsidRDefault="00C05576">
            <w:pPr>
              <w:pStyle w:val="Textkrper"/>
              <w:rPr>
                <w:rFonts w:cs="Arial"/>
              </w:rPr>
            </w:pPr>
            <w:r>
              <w:rPr>
                <w:rFonts w:cs="Arial"/>
              </w:rPr>
              <w:t>Anlage und erster Entwurf</w:t>
            </w:r>
          </w:p>
        </w:tc>
        <w:tc>
          <w:tcPr>
            <w:tcW w:w="2157" w:type="dxa"/>
            <w:vAlign w:val="center"/>
          </w:tcPr>
          <w:p w:rsidR="00725869" w:rsidRDefault="003A5AC7">
            <w:pPr>
              <w:pStyle w:val="Textkrper"/>
              <w:rPr>
                <w:rFonts w:cs="Arial"/>
              </w:rPr>
            </w:pPr>
            <w:r>
              <w:rPr>
                <w:rFonts w:cs="Arial"/>
              </w:rPr>
              <w:t>23</w:t>
            </w:r>
            <w:r w:rsidR="00C05576">
              <w:rPr>
                <w:rFonts w:cs="Arial"/>
              </w:rPr>
              <w:t>.03.2018</w:t>
            </w:r>
          </w:p>
        </w:tc>
      </w:tr>
      <w:tr w:rsidR="003A5AC7">
        <w:tc>
          <w:tcPr>
            <w:tcW w:w="1293" w:type="dxa"/>
            <w:vAlign w:val="center"/>
          </w:tcPr>
          <w:p w:rsidR="003A5AC7" w:rsidRDefault="003A5AC7">
            <w:pPr>
              <w:pStyle w:val="Textkrper"/>
              <w:rPr>
                <w:rFonts w:cs="Arial"/>
              </w:rPr>
            </w:pPr>
            <w:r>
              <w:rPr>
                <w:rFonts w:cs="Arial"/>
              </w:rPr>
              <w:t>0.2</w:t>
            </w:r>
          </w:p>
        </w:tc>
        <w:tc>
          <w:tcPr>
            <w:tcW w:w="2301" w:type="dxa"/>
            <w:vAlign w:val="center"/>
          </w:tcPr>
          <w:p w:rsidR="003A5AC7" w:rsidRDefault="003A5AC7">
            <w:pPr>
              <w:pStyle w:val="Textkrper"/>
              <w:rPr>
                <w:rFonts w:cs="Arial"/>
              </w:rPr>
            </w:pPr>
            <w:r>
              <w:rPr>
                <w:rFonts w:cs="Arial"/>
              </w:rPr>
              <w:t>L. Meise</w:t>
            </w:r>
          </w:p>
        </w:tc>
        <w:tc>
          <w:tcPr>
            <w:tcW w:w="3597" w:type="dxa"/>
            <w:vAlign w:val="center"/>
          </w:tcPr>
          <w:p w:rsidR="003A5AC7" w:rsidRDefault="003A5AC7">
            <w:pPr>
              <w:pStyle w:val="Textkrper"/>
              <w:rPr>
                <w:rFonts w:cs="Arial"/>
              </w:rPr>
            </w:pPr>
            <w:r>
              <w:rPr>
                <w:rFonts w:cs="Arial"/>
              </w:rPr>
              <w:t>Erste Einarbeitung von Ergebnissen</w:t>
            </w:r>
          </w:p>
        </w:tc>
        <w:tc>
          <w:tcPr>
            <w:tcW w:w="2157" w:type="dxa"/>
            <w:vAlign w:val="center"/>
          </w:tcPr>
          <w:p w:rsidR="003A5AC7" w:rsidRDefault="00F66850">
            <w:pPr>
              <w:pStyle w:val="Textkrper"/>
              <w:rPr>
                <w:rFonts w:cs="Arial"/>
              </w:rPr>
            </w:pPr>
            <w:r>
              <w:rPr>
                <w:rFonts w:cs="Arial"/>
              </w:rPr>
              <w:t>27.03.2018</w:t>
            </w:r>
          </w:p>
        </w:tc>
      </w:tr>
      <w:tr w:rsidR="007776F6">
        <w:trPr>
          <w:ins w:id="355" w:author="Hagen Meyer" w:date="2018-03-28T15:03:00Z"/>
        </w:trPr>
        <w:tc>
          <w:tcPr>
            <w:tcW w:w="1293" w:type="dxa"/>
            <w:vAlign w:val="center"/>
          </w:tcPr>
          <w:p w:rsidR="00C423D8" w:rsidRDefault="007776F6">
            <w:pPr>
              <w:pStyle w:val="Textkrper"/>
              <w:rPr>
                <w:ins w:id="356" w:author="Hagen Meyer" w:date="2018-03-28T15:03:00Z"/>
                <w:rFonts w:cs="Arial"/>
              </w:rPr>
            </w:pPr>
            <w:ins w:id="357" w:author="Hagen Meyer" w:date="2018-03-28T15:03:00Z">
              <w:r>
                <w:rPr>
                  <w:rFonts w:cs="Arial"/>
                </w:rPr>
                <w:t>0.2</w:t>
              </w:r>
            </w:ins>
          </w:p>
        </w:tc>
        <w:tc>
          <w:tcPr>
            <w:tcW w:w="2301" w:type="dxa"/>
            <w:vAlign w:val="center"/>
          </w:tcPr>
          <w:p w:rsidR="007776F6" w:rsidRDefault="007776F6">
            <w:pPr>
              <w:pStyle w:val="Textkrper"/>
              <w:rPr>
                <w:ins w:id="358" w:author="Hagen Meyer" w:date="2018-03-28T15:03:00Z"/>
                <w:rFonts w:cs="Arial"/>
              </w:rPr>
            </w:pPr>
            <w:ins w:id="359" w:author="Hagen Meyer" w:date="2018-03-28T15:03:00Z">
              <w:r>
                <w:rPr>
                  <w:rFonts w:cs="Arial"/>
                </w:rPr>
                <w:t>H.</w:t>
              </w:r>
            </w:ins>
            <w:ins w:id="360" w:author="Hagen Meyer" w:date="2018-03-28T15:04:00Z">
              <w:r>
                <w:rPr>
                  <w:rFonts w:cs="Arial"/>
                </w:rPr>
                <w:t xml:space="preserve"> Meyer</w:t>
              </w:r>
            </w:ins>
          </w:p>
        </w:tc>
        <w:tc>
          <w:tcPr>
            <w:tcW w:w="3597" w:type="dxa"/>
            <w:vAlign w:val="center"/>
          </w:tcPr>
          <w:p w:rsidR="007776F6" w:rsidRDefault="007776F6">
            <w:pPr>
              <w:pStyle w:val="Textkrper"/>
              <w:rPr>
                <w:ins w:id="361" w:author="Hagen Meyer" w:date="2018-03-28T15:03:00Z"/>
                <w:rFonts w:cs="Arial"/>
              </w:rPr>
            </w:pPr>
            <w:ins w:id="362" w:author="Hagen Meyer" w:date="2018-03-28T15:04:00Z">
              <w:r>
                <w:rPr>
                  <w:rFonts w:cs="Arial"/>
                </w:rPr>
                <w:t>Produkteinsatz und Produktübersicht</w:t>
              </w:r>
            </w:ins>
          </w:p>
        </w:tc>
        <w:tc>
          <w:tcPr>
            <w:tcW w:w="2157" w:type="dxa"/>
            <w:vAlign w:val="center"/>
          </w:tcPr>
          <w:p w:rsidR="007776F6" w:rsidRDefault="007776F6">
            <w:pPr>
              <w:pStyle w:val="Textkrper"/>
              <w:rPr>
                <w:ins w:id="363" w:author="Hagen Meyer" w:date="2018-03-28T15:03:00Z"/>
                <w:rFonts w:cs="Arial"/>
              </w:rPr>
            </w:pPr>
            <w:ins w:id="364" w:author="Hagen Meyer" w:date="2018-03-28T15:04:00Z">
              <w:r>
                <w:rPr>
                  <w:rFonts w:cs="Arial"/>
                </w:rPr>
                <w:t>28.03.201</w:t>
              </w:r>
            </w:ins>
            <w:r w:rsidR="00C423D8">
              <w:rPr>
                <w:rFonts w:cs="Arial"/>
              </w:rPr>
              <w:t>8</w:t>
            </w:r>
          </w:p>
        </w:tc>
      </w:tr>
      <w:tr w:rsidR="00C423D8">
        <w:tc>
          <w:tcPr>
            <w:tcW w:w="1293" w:type="dxa"/>
            <w:vAlign w:val="center"/>
          </w:tcPr>
          <w:p w:rsidR="00C423D8" w:rsidRDefault="00C423D8">
            <w:pPr>
              <w:pStyle w:val="Textkrper"/>
              <w:rPr>
                <w:rFonts w:cs="Arial"/>
              </w:rPr>
            </w:pPr>
          </w:p>
        </w:tc>
        <w:tc>
          <w:tcPr>
            <w:tcW w:w="2301" w:type="dxa"/>
            <w:vAlign w:val="center"/>
          </w:tcPr>
          <w:p w:rsidR="00C423D8" w:rsidRDefault="00C423D8">
            <w:pPr>
              <w:pStyle w:val="Textkrper"/>
              <w:rPr>
                <w:rFonts w:cs="Arial"/>
              </w:rPr>
            </w:pPr>
          </w:p>
        </w:tc>
        <w:tc>
          <w:tcPr>
            <w:tcW w:w="3597" w:type="dxa"/>
            <w:vAlign w:val="center"/>
          </w:tcPr>
          <w:p w:rsidR="00C423D8" w:rsidRDefault="00C423D8">
            <w:pPr>
              <w:pStyle w:val="Textkrper"/>
              <w:rPr>
                <w:rFonts w:cs="Arial"/>
              </w:rPr>
            </w:pPr>
          </w:p>
        </w:tc>
        <w:tc>
          <w:tcPr>
            <w:tcW w:w="2157" w:type="dxa"/>
            <w:vAlign w:val="center"/>
          </w:tcPr>
          <w:p w:rsidR="00C423D8" w:rsidRDefault="00C423D8">
            <w:pPr>
              <w:pStyle w:val="Textkrper"/>
              <w:rPr>
                <w:rFonts w:cs="Arial"/>
              </w:rPr>
            </w:pPr>
          </w:p>
        </w:tc>
      </w:tr>
      <w:tr w:rsidR="00C423D8">
        <w:tc>
          <w:tcPr>
            <w:tcW w:w="1293" w:type="dxa"/>
            <w:vAlign w:val="center"/>
          </w:tcPr>
          <w:p w:rsidR="00C423D8" w:rsidRDefault="00C423D8">
            <w:pPr>
              <w:pStyle w:val="Textkrper"/>
              <w:rPr>
                <w:rFonts w:cs="Arial"/>
              </w:rPr>
            </w:pPr>
          </w:p>
        </w:tc>
        <w:tc>
          <w:tcPr>
            <w:tcW w:w="2301" w:type="dxa"/>
            <w:vAlign w:val="center"/>
          </w:tcPr>
          <w:p w:rsidR="00C423D8" w:rsidRDefault="00C423D8">
            <w:pPr>
              <w:pStyle w:val="Textkrper"/>
              <w:rPr>
                <w:rFonts w:cs="Arial"/>
              </w:rPr>
            </w:pPr>
          </w:p>
        </w:tc>
        <w:tc>
          <w:tcPr>
            <w:tcW w:w="3597" w:type="dxa"/>
            <w:vAlign w:val="center"/>
          </w:tcPr>
          <w:p w:rsidR="00C423D8" w:rsidRDefault="00C423D8">
            <w:pPr>
              <w:pStyle w:val="Textkrper"/>
              <w:rPr>
                <w:rFonts w:cs="Arial"/>
              </w:rPr>
            </w:pPr>
          </w:p>
        </w:tc>
        <w:tc>
          <w:tcPr>
            <w:tcW w:w="2157" w:type="dxa"/>
            <w:vAlign w:val="center"/>
          </w:tcPr>
          <w:p w:rsidR="00C423D8" w:rsidRDefault="00C423D8">
            <w:pPr>
              <w:pStyle w:val="Textkrper"/>
              <w:rPr>
                <w:rFonts w:cs="Arial"/>
              </w:rPr>
            </w:pPr>
          </w:p>
        </w:tc>
      </w:tr>
      <w:tr w:rsidR="00C423D8">
        <w:tc>
          <w:tcPr>
            <w:tcW w:w="1293" w:type="dxa"/>
            <w:vAlign w:val="center"/>
          </w:tcPr>
          <w:p w:rsidR="00C423D8" w:rsidRDefault="00C423D8">
            <w:pPr>
              <w:pStyle w:val="Textkrper"/>
              <w:rPr>
                <w:rFonts w:cs="Arial"/>
              </w:rPr>
            </w:pPr>
          </w:p>
        </w:tc>
        <w:tc>
          <w:tcPr>
            <w:tcW w:w="2301" w:type="dxa"/>
            <w:vAlign w:val="center"/>
          </w:tcPr>
          <w:p w:rsidR="00C423D8" w:rsidRDefault="00C423D8">
            <w:pPr>
              <w:pStyle w:val="Textkrper"/>
              <w:rPr>
                <w:rFonts w:cs="Arial"/>
              </w:rPr>
            </w:pPr>
          </w:p>
        </w:tc>
        <w:tc>
          <w:tcPr>
            <w:tcW w:w="3597" w:type="dxa"/>
            <w:vAlign w:val="center"/>
          </w:tcPr>
          <w:p w:rsidR="00C423D8" w:rsidRDefault="00C423D8">
            <w:pPr>
              <w:pStyle w:val="Textkrper"/>
              <w:rPr>
                <w:rFonts w:cs="Arial"/>
              </w:rPr>
            </w:pPr>
          </w:p>
        </w:tc>
        <w:tc>
          <w:tcPr>
            <w:tcW w:w="2157" w:type="dxa"/>
            <w:vAlign w:val="center"/>
          </w:tcPr>
          <w:p w:rsidR="00C423D8" w:rsidRDefault="00C423D8">
            <w:pPr>
              <w:pStyle w:val="Textkrper"/>
              <w:rPr>
                <w:rFonts w:cs="Arial"/>
              </w:rPr>
            </w:pPr>
          </w:p>
        </w:tc>
      </w:tr>
      <w:tr w:rsidR="00C423D8">
        <w:tc>
          <w:tcPr>
            <w:tcW w:w="1293" w:type="dxa"/>
            <w:vAlign w:val="center"/>
          </w:tcPr>
          <w:p w:rsidR="00C423D8" w:rsidRDefault="00C423D8">
            <w:pPr>
              <w:pStyle w:val="Textkrper"/>
              <w:rPr>
                <w:rFonts w:cs="Arial"/>
              </w:rPr>
            </w:pPr>
            <w:r>
              <w:rPr>
                <w:rFonts w:cs="Arial"/>
              </w:rPr>
              <w:t>0.6</w:t>
            </w:r>
          </w:p>
        </w:tc>
        <w:tc>
          <w:tcPr>
            <w:tcW w:w="2301" w:type="dxa"/>
            <w:vAlign w:val="center"/>
          </w:tcPr>
          <w:p w:rsidR="00C423D8" w:rsidRDefault="00C423D8">
            <w:pPr>
              <w:pStyle w:val="Textkrper"/>
              <w:rPr>
                <w:rFonts w:cs="Arial"/>
              </w:rPr>
            </w:pPr>
            <w:r>
              <w:rPr>
                <w:rFonts w:cs="Arial"/>
              </w:rPr>
              <w:t>L. Meise</w:t>
            </w:r>
          </w:p>
        </w:tc>
        <w:tc>
          <w:tcPr>
            <w:tcW w:w="3597" w:type="dxa"/>
            <w:vAlign w:val="center"/>
          </w:tcPr>
          <w:p w:rsidR="00C423D8" w:rsidRDefault="00C423D8">
            <w:pPr>
              <w:pStyle w:val="Textkrper"/>
              <w:rPr>
                <w:rFonts w:cs="Arial"/>
              </w:rPr>
            </w:pPr>
          </w:p>
        </w:tc>
        <w:tc>
          <w:tcPr>
            <w:tcW w:w="2157" w:type="dxa"/>
            <w:vAlign w:val="center"/>
          </w:tcPr>
          <w:p w:rsidR="00C423D8" w:rsidRDefault="00C423D8">
            <w:pPr>
              <w:pStyle w:val="Textkrper"/>
              <w:rPr>
                <w:rFonts w:cs="Arial"/>
              </w:rPr>
            </w:pPr>
            <w:r>
              <w:rPr>
                <w:rFonts w:cs="Arial"/>
              </w:rPr>
              <w:t>25.04.2018</w:t>
            </w:r>
          </w:p>
        </w:tc>
      </w:tr>
    </w:tbl>
    <w:p w:rsidR="00725869" w:rsidRPr="001A1DC3" w:rsidRDefault="00725869">
      <w:pPr>
        <w:rPr>
          <w:color w:val="FF0000"/>
        </w:rPr>
      </w:pPr>
    </w:p>
    <w:p w:rsidR="00725869" w:rsidRPr="001A1DC3" w:rsidRDefault="00C05576">
      <w:pPr>
        <w:rPr>
          <w:color w:val="FF0000"/>
        </w:rPr>
      </w:pPr>
      <w:r w:rsidRPr="001A1DC3">
        <w:rPr>
          <w:color w:val="FF0000"/>
        </w:rPr>
        <w:br w:type="page"/>
      </w:r>
    </w:p>
    <w:p w:rsidR="00725869" w:rsidRDefault="00725869">
      <w:pPr>
        <w:pPrChange w:id="365" w:author="Hagen Meyer" w:date="2018-04-23T18:51:00Z">
          <w:pPr>
            <w:pStyle w:val="berschrift1"/>
            <w:numPr>
              <w:numId w:val="0"/>
            </w:numPr>
            <w:ind w:left="0" w:firstLine="0"/>
          </w:pPr>
        </w:pPrChange>
      </w:pPr>
    </w:p>
    <w:p w:rsidR="00725869" w:rsidRDefault="004974DB">
      <w:pPr>
        <w:pStyle w:val="berschrift1"/>
      </w:pPr>
      <w:bookmarkStart w:id="366" w:name="_Toc512272906"/>
      <w:r>
        <w:t>Ausgangssituation</w:t>
      </w:r>
      <w:bookmarkEnd w:id="366"/>
    </w:p>
    <w:p w:rsidR="00725869" w:rsidRDefault="004974DB" w:rsidP="004974DB">
      <w:pPr>
        <w:pStyle w:val="berschrift2"/>
      </w:pPr>
      <w:bookmarkStart w:id="367" w:name="_Toc512272907"/>
      <w:r>
        <w:t>Beschreibung des Kunden</w:t>
      </w:r>
      <w:bookmarkEnd w:id="367"/>
    </w:p>
    <w:p w:rsidR="0009158B" w:rsidRPr="0009158B" w:rsidRDefault="0009158B" w:rsidP="0009158B">
      <w:r>
        <w:t xml:space="preserve">Der Pilotkunde GSI/FAIR </w:t>
      </w:r>
      <w:r w:rsidR="003E721F">
        <w:t>(..)</w:t>
      </w:r>
    </w:p>
    <w:p w:rsidR="004974DB" w:rsidRDefault="004974DB" w:rsidP="004974DB">
      <w:pPr>
        <w:pStyle w:val="berschrift2"/>
      </w:pPr>
      <w:bookmarkStart w:id="368" w:name="_Toc512272908"/>
      <w:r>
        <w:t>Ist-Zustand</w:t>
      </w:r>
      <w:bookmarkEnd w:id="368"/>
    </w:p>
    <w:p w:rsidR="00145DA7" w:rsidRDefault="00145DA7" w:rsidP="00145DA7">
      <w:pPr>
        <w:rPr>
          <w:lang w:eastAsia="de-DE"/>
        </w:rPr>
      </w:pPr>
      <w:r>
        <w:rPr>
          <w:lang w:eastAsia="de-DE"/>
        </w:rPr>
        <w:t xml:space="preserve">Der Aufenthalt im Strahlenschutzbereich für den Menschen nicht länger sein als für den Arbeitsablauf unbedingt notwendig ist. Jeder muss darauf achten, die Strahlenexposition für sich und andere so gering wie möglich zu halten. </w:t>
      </w:r>
      <w:r w:rsidR="001A76DD">
        <w:rPr>
          <w:lang w:eastAsia="de-DE"/>
        </w:rPr>
        <w:t>Für e</w:t>
      </w:r>
      <w:r>
        <w:rPr>
          <w:lang w:eastAsia="de-DE"/>
        </w:rPr>
        <w:t xml:space="preserve">inige Arbeiten können bereits jetzt spezielle Roboter </w:t>
      </w:r>
      <w:r w:rsidR="001A76DD">
        <w:rPr>
          <w:lang w:eastAsia="de-DE"/>
        </w:rPr>
        <w:t>eingesetzt</w:t>
      </w:r>
      <w:r>
        <w:rPr>
          <w:lang w:eastAsia="de-DE"/>
        </w:rPr>
        <w:t xml:space="preserve"> werden. Der Komplexe Aufbau der neuen Beschleunigeranlage FAIR über mehrere Ebenen, sowie der zugehörigen Technischen-Gebäude-Ausstattung machen viele Bereiche für einen Roboter schwer oder gar nicht zugänglich. Der sogenannte „Transportkanal“ mit den Abmessungen 1400 x 1400mm, verläuft parallel zur Anlage und ermöglicht so ein Erreichen aller Zonen. </w:t>
      </w:r>
      <w:r w:rsidR="001A76DD">
        <w:rPr>
          <w:lang w:eastAsia="de-DE"/>
        </w:rPr>
        <w:t xml:space="preserve">Dieser Transportkanal soll durch die Entwickelte Drohne genutzt werden können. Eine mögliche Anwendung wäre sowohl vor der Inbetriebnahme zum Absuchen von verbliebenen Personen, als auch nach dem Betrieb zu Inspektionszwecken. </w:t>
      </w:r>
    </w:p>
    <w:p w:rsidR="003E721F" w:rsidRPr="003E721F" w:rsidRDefault="003E721F" w:rsidP="003E721F"/>
    <w:p w:rsidR="004974DB" w:rsidRPr="004974DB" w:rsidRDefault="004974DB" w:rsidP="004974DB">
      <w:pPr>
        <w:pStyle w:val="berschrift2"/>
      </w:pPr>
      <w:bookmarkStart w:id="369" w:name="_Toc512272909"/>
      <w:r>
        <w:t>Projektauslöser</w:t>
      </w:r>
      <w:bookmarkEnd w:id="369"/>
    </w:p>
    <w:p w:rsidR="00725869" w:rsidRPr="001A1DC3" w:rsidRDefault="00725869">
      <w:pPr>
        <w:rPr>
          <w:color w:val="FF0000"/>
        </w:rPr>
      </w:pPr>
    </w:p>
    <w:p w:rsidR="00725869" w:rsidRDefault="004974DB">
      <w:pPr>
        <w:pStyle w:val="berschrift1"/>
      </w:pPr>
      <w:bookmarkStart w:id="370" w:name="_Toc512272910"/>
      <w:r>
        <w:t>Zielbestimmung</w:t>
      </w:r>
      <w:bookmarkEnd w:id="370"/>
    </w:p>
    <w:p w:rsidR="004974DB" w:rsidRDefault="004974DB" w:rsidP="004974DB">
      <w:pPr>
        <w:pStyle w:val="berschrift2"/>
      </w:pPr>
      <w:bookmarkStart w:id="371" w:name="_Toc512272911"/>
      <w:r>
        <w:t>Soll-Zustand</w:t>
      </w:r>
      <w:bookmarkEnd w:id="371"/>
    </w:p>
    <w:p w:rsidR="001C5C53" w:rsidRDefault="001C5C53" w:rsidP="001C5C53">
      <w:pPr>
        <w:pStyle w:val="berschrift2"/>
      </w:pPr>
      <w:bookmarkStart w:id="372" w:name="_Toc512272912"/>
      <w:r>
        <w:t>Musskriterien</w:t>
      </w:r>
      <w:bookmarkEnd w:id="372"/>
    </w:p>
    <w:p w:rsidR="007E0D72" w:rsidRPr="007E0D72" w:rsidRDefault="007E0D72" w:rsidP="007E0D72"/>
    <w:p w:rsidR="00F17B90" w:rsidRDefault="00F17B90" w:rsidP="00F17B90">
      <w:pPr>
        <w:pStyle w:val="berschrift2"/>
      </w:pPr>
      <w:bookmarkStart w:id="373" w:name="_Toc512272913"/>
      <w:r>
        <w:t>Wunschkriterien</w:t>
      </w:r>
      <w:bookmarkEnd w:id="373"/>
    </w:p>
    <w:p w:rsidR="007E0D72" w:rsidRPr="007E0D72" w:rsidRDefault="007E0D72" w:rsidP="007E0D72">
      <w:r>
        <w:t>Eine vollständige Umsetzung des Konzepts unter Einhaltung aller im Pflichtenheft genannten Anforderungen.</w:t>
      </w:r>
    </w:p>
    <w:p w:rsidR="00F17B90" w:rsidRDefault="00F17B90" w:rsidP="00F17B90">
      <w:pPr>
        <w:pStyle w:val="berschrift2"/>
      </w:pPr>
      <w:bookmarkStart w:id="374" w:name="_Toc512272914"/>
      <w:r>
        <w:t>Abgrenzungskriterien</w:t>
      </w:r>
      <w:bookmarkEnd w:id="374"/>
    </w:p>
    <w:p w:rsidR="00F17B90" w:rsidRDefault="00F17B90" w:rsidP="00F17B90">
      <w:pPr>
        <w:pStyle w:val="berschrift1"/>
        <w:rPr>
          <w:ins w:id="375" w:author="Hagen Meyer" w:date="2018-03-28T11:29:00Z"/>
        </w:rPr>
      </w:pPr>
      <w:bookmarkStart w:id="376" w:name="_Toc512272915"/>
      <w:r>
        <w:t>Produkteinsatz</w:t>
      </w:r>
      <w:bookmarkEnd w:id="376"/>
    </w:p>
    <w:p w:rsidR="00A604FA" w:rsidRPr="00034F10" w:rsidRDefault="00913CB9">
      <w:pPr>
        <w:spacing w:after="0"/>
        <w:jc w:val="left"/>
        <w:rPr>
          <w:ins w:id="377" w:author="Hagen Meyer" w:date="2018-03-28T11:29:00Z"/>
          <w:rFonts w:cs="Arial"/>
        </w:rPr>
        <w:pPrChange w:id="378" w:author="Hagen Meyer" w:date="2018-03-28T11:29:00Z">
          <w:pPr>
            <w:numPr>
              <w:numId w:val="13"/>
            </w:numPr>
            <w:tabs>
              <w:tab w:val="num" w:pos="720"/>
            </w:tabs>
            <w:spacing w:after="0"/>
            <w:ind w:left="720" w:hanging="360"/>
            <w:jc w:val="left"/>
          </w:pPr>
        </w:pPrChange>
      </w:pPr>
      <w:ins w:id="379" w:author="Hagen Meyer" w:date="2018-03-28T11:32:00Z">
        <w:r>
          <w:rPr>
            <w:rFonts w:cs="Arial"/>
          </w:rPr>
          <w:t>Die zu konzipierende D</w:t>
        </w:r>
      </w:ins>
      <w:ins w:id="380" w:author="Hagen Meyer" w:date="2018-03-28T11:33:00Z">
        <w:r>
          <w:rPr>
            <w:rFonts w:cs="Arial"/>
          </w:rPr>
          <w:t xml:space="preserve">rohne </w:t>
        </w:r>
      </w:ins>
      <w:ins w:id="381" w:author="Hagen Meyer" w:date="2018-03-28T12:00:00Z">
        <w:r w:rsidR="009049F6">
          <w:rPr>
            <w:rFonts w:cs="Arial"/>
          </w:rPr>
          <w:t>soll</w:t>
        </w:r>
      </w:ins>
      <w:ins w:id="382" w:author="Hagen Meyer" w:date="2018-03-28T11:35:00Z">
        <w:r>
          <w:rPr>
            <w:rFonts w:cs="Arial"/>
          </w:rPr>
          <w:t xml:space="preserve"> </w:t>
        </w:r>
      </w:ins>
      <w:ins w:id="383" w:author="Hagen Meyer" w:date="2018-03-28T11:33:00Z">
        <w:r>
          <w:rPr>
            <w:rFonts w:cs="Arial"/>
          </w:rPr>
          <w:t>grundsätzlich</w:t>
        </w:r>
      </w:ins>
      <w:ins w:id="384" w:author="Hagen Meyer" w:date="2018-03-28T11:36:00Z">
        <w:r>
          <w:rPr>
            <w:rFonts w:cs="Arial"/>
          </w:rPr>
          <w:t xml:space="preserve"> für eine</w:t>
        </w:r>
      </w:ins>
      <w:ins w:id="385" w:author="Hagen Meyer" w:date="2018-03-28T11:33:00Z">
        <w:r>
          <w:rPr>
            <w:rFonts w:cs="Arial"/>
          </w:rPr>
          <w:t xml:space="preserve"> </w:t>
        </w:r>
      </w:ins>
      <w:ins w:id="386" w:author="Hagen Meyer" w:date="2018-03-28T11:29:00Z">
        <w:r w:rsidR="00A604FA" w:rsidRPr="00034F10">
          <w:rPr>
            <w:rFonts w:cs="Arial"/>
          </w:rPr>
          <w:t xml:space="preserve">Inspektion </w:t>
        </w:r>
      </w:ins>
      <w:ins w:id="387" w:author="Hagen Meyer" w:date="2018-03-28T11:35:00Z">
        <w:r>
          <w:rPr>
            <w:rFonts w:cs="Arial"/>
          </w:rPr>
          <w:t>von</w:t>
        </w:r>
      </w:ins>
      <w:ins w:id="388" w:author="Hagen Meyer" w:date="2018-03-28T11:56:00Z">
        <w:r w:rsidR="00A60A00">
          <w:rPr>
            <w:rFonts w:cs="Arial"/>
          </w:rPr>
          <w:t xml:space="preserve"> schwer zugä</w:t>
        </w:r>
      </w:ins>
      <w:ins w:id="389" w:author="Hagen Meyer" w:date="2018-03-28T11:57:00Z">
        <w:r w:rsidR="00A60A00">
          <w:rPr>
            <w:rFonts w:cs="Arial"/>
          </w:rPr>
          <w:t>nglichen</w:t>
        </w:r>
      </w:ins>
      <w:ins w:id="390" w:author="Hagen Meyer" w:date="2018-03-28T11:35:00Z">
        <w:r>
          <w:rPr>
            <w:rFonts w:cs="Arial"/>
          </w:rPr>
          <w:t xml:space="preserve"> Gebäuden</w:t>
        </w:r>
      </w:ins>
      <w:ins w:id="391" w:author="Hagen Meyer" w:date="2018-03-28T11:29:00Z">
        <w:r w:rsidR="00A604FA" w:rsidRPr="00034F10">
          <w:rPr>
            <w:rFonts w:cs="Arial"/>
          </w:rPr>
          <w:t>, Maschine</w:t>
        </w:r>
      </w:ins>
      <w:ins w:id="392" w:author="Hagen Meyer" w:date="2018-03-28T11:35:00Z">
        <w:r>
          <w:rPr>
            <w:rFonts w:cs="Arial"/>
          </w:rPr>
          <w:t>n</w:t>
        </w:r>
      </w:ins>
      <w:ins w:id="393" w:author="Hagen Meyer" w:date="2018-03-28T11:29:00Z">
        <w:r w:rsidR="00A604FA" w:rsidRPr="00034F10">
          <w:rPr>
            <w:rFonts w:cs="Arial"/>
          </w:rPr>
          <w:t xml:space="preserve"> und der technischen </w:t>
        </w:r>
      </w:ins>
      <w:ins w:id="394" w:author="Hagen Meyer" w:date="2018-03-28T11:35:00Z">
        <w:r>
          <w:rPr>
            <w:rFonts w:cs="Arial"/>
          </w:rPr>
          <w:t>Anlagen geeignet</w:t>
        </w:r>
      </w:ins>
      <w:ins w:id="395" w:author="Hagen Meyer" w:date="2018-03-28T12:00:00Z">
        <w:r w:rsidR="009049F6">
          <w:rPr>
            <w:rFonts w:cs="Arial"/>
          </w:rPr>
          <w:t xml:space="preserve"> sein. </w:t>
        </w:r>
      </w:ins>
      <w:ins w:id="396" w:author="Hagen Meyer" w:date="2018-03-28T13:49:00Z">
        <w:r w:rsidR="003772A3">
          <w:rPr>
            <w:rFonts w:cs="Arial"/>
          </w:rPr>
          <w:t xml:space="preserve">Der Pilotkunde GSI wird die Drohne </w:t>
        </w:r>
      </w:ins>
      <w:ins w:id="397" w:author="Hagen Meyer" w:date="2018-03-28T13:51:00Z">
        <w:r w:rsidR="003772A3">
          <w:rPr>
            <w:rFonts w:cs="Arial"/>
          </w:rPr>
          <w:t>innerhalb eines</w:t>
        </w:r>
      </w:ins>
      <w:ins w:id="398" w:author="Hagen Meyer" w:date="2018-03-28T13:49:00Z">
        <w:r w:rsidR="003772A3">
          <w:rPr>
            <w:rFonts w:cs="Arial"/>
          </w:rPr>
          <w:t xml:space="preserve"> „Transportkanal</w:t>
        </w:r>
      </w:ins>
      <w:ins w:id="399" w:author="Hagen Meyer" w:date="2018-03-28T13:51:00Z">
        <w:r w:rsidR="003772A3">
          <w:rPr>
            <w:rFonts w:cs="Arial"/>
          </w:rPr>
          <w:t>s</w:t>
        </w:r>
      </w:ins>
      <w:ins w:id="400" w:author="Hagen Meyer" w:date="2018-03-28T13:49:00Z">
        <w:r w:rsidR="003772A3">
          <w:rPr>
            <w:rFonts w:cs="Arial"/>
          </w:rPr>
          <w:t>“</w:t>
        </w:r>
      </w:ins>
      <w:ins w:id="401" w:author="Hagen Meyer" w:date="2018-03-28T13:51:00Z">
        <w:r w:rsidR="003772A3">
          <w:rPr>
            <w:rFonts w:cs="Arial"/>
          </w:rPr>
          <w:t xml:space="preserve"> einer Teilchenbeschleunigeranalage einsetzen.</w:t>
        </w:r>
      </w:ins>
      <w:ins w:id="402" w:author="Hagen Meyer" w:date="2018-03-28T13:49:00Z">
        <w:r w:rsidR="003772A3">
          <w:rPr>
            <w:rFonts w:cs="Arial"/>
          </w:rPr>
          <w:t xml:space="preserve"> </w:t>
        </w:r>
      </w:ins>
    </w:p>
    <w:p w:rsidR="00A604FA" w:rsidRPr="008026B0" w:rsidRDefault="00A604FA">
      <w:pPr>
        <w:pPrChange w:id="403" w:author="Hagen Meyer" w:date="2018-03-28T11:29:00Z">
          <w:pPr>
            <w:pStyle w:val="berschrift1"/>
          </w:pPr>
        </w:pPrChange>
      </w:pPr>
    </w:p>
    <w:p w:rsidR="00F17B90" w:rsidRDefault="00F17B90" w:rsidP="00F17B90">
      <w:pPr>
        <w:pStyle w:val="berschrift2"/>
      </w:pPr>
      <w:bookmarkStart w:id="404" w:name="_Toc512272916"/>
      <w:r>
        <w:t>Anwendungsbereiche</w:t>
      </w:r>
      <w:bookmarkEnd w:id="404"/>
    </w:p>
    <w:p w:rsidR="00483732" w:rsidRDefault="00483732" w:rsidP="00483732">
      <w:pPr>
        <w:spacing w:after="0"/>
        <w:jc w:val="left"/>
        <w:rPr>
          <w:ins w:id="405" w:author="Hagen Meyer" w:date="2018-03-28T12:07:00Z"/>
          <w:rFonts w:cs="Arial"/>
        </w:rPr>
      </w:pPr>
      <w:ins w:id="406" w:author="Hagen Meyer" w:date="2018-03-28T12:06:00Z">
        <w:r>
          <w:rPr>
            <w:rFonts w:cs="Arial"/>
          </w:rPr>
          <w:t xml:space="preserve">Die speziellen </w:t>
        </w:r>
      </w:ins>
      <w:ins w:id="407" w:author="Hagen Meyer" w:date="2018-03-28T12:01:00Z">
        <w:r>
          <w:rPr>
            <w:rFonts w:cs="Arial"/>
          </w:rPr>
          <w:t>Anwendungsbereiche für</w:t>
        </w:r>
      </w:ins>
      <w:ins w:id="408" w:author="Hagen Meyer" w:date="2018-03-28T12:03:00Z">
        <w:r>
          <w:rPr>
            <w:rFonts w:cs="Arial"/>
          </w:rPr>
          <w:t xml:space="preserve"> die Drohne haben es gemein, dass eine Navigation mit herkömmlichen Mitteln </w:t>
        </w:r>
      </w:ins>
      <w:ins w:id="409" w:author="Hagen Meyer" w:date="2018-03-28T12:04:00Z">
        <w:r>
          <w:rPr>
            <w:rFonts w:cs="Arial"/>
          </w:rPr>
          <w:t xml:space="preserve">wie </w:t>
        </w:r>
      </w:ins>
      <w:ins w:id="410" w:author="Hagen Meyer" w:date="2018-03-28T12:03:00Z">
        <w:r>
          <w:rPr>
            <w:rFonts w:cs="Arial"/>
          </w:rPr>
          <w:t>GPS oder eine manuelle Steuerung über Fun</w:t>
        </w:r>
      </w:ins>
      <w:ins w:id="411" w:author="Hagen Meyer" w:date="2018-03-28T12:04:00Z">
        <w:r>
          <w:rPr>
            <w:rFonts w:cs="Arial"/>
          </w:rPr>
          <w:t>k nicht möglich ist.</w:t>
        </w:r>
      </w:ins>
    </w:p>
    <w:p w:rsidR="00483732" w:rsidRDefault="00483732" w:rsidP="00483732">
      <w:pPr>
        <w:spacing w:after="0"/>
        <w:jc w:val="left"/>
        <w:rPr>
          <w:ins w:id="412" w:author="Hagen Meyer" w:date="2018-03-28T12:07:00Z"/>
          <w:rFonts w:cs="Arial"/>
        </w:rPr>
      </w:pPr>
    </w:p>
    <w:p w:rsidR="00CB0D12" w:rsidRDefault="00483732" w:rsidP="00483732">
      <w:pPr>
        <w:spacing w:after="0"/>
        <w:jc w:val="left"/>
        <w:rPr>
          <w:ins w:id="413" w:author="Hagen Meyer" w:date="2018-03-28T12:36:00Z"/>
        </w:rPr>
      </w:pPr>
      <w:ins w:id="414" w:author="Hagen Meyer" w:date="2018-03-28T12:04:00Z">
        <w:r>
          <w:rPr>
            <w:rFonts w:cs="Arial"/>
          </w:rPr>
          <w:t>Als Grundlage für</w:t>
        </w:r>
      </w:ins>
      <w:ins w:id="415" w:author="Hagen Meyer" w:date="2018-03-28T12:08:00Z">
        <w:r w:rsidR="00DB1683">
          <w:rPr>
            <w:rFonts w:cs="Arial"/>
          </w:rPr>
          <w:t xml:space="preserve"> die autonome Navigation</w:t>
        </w:r>
      </w:ins>
      <w:ins w:id="416" w:author="Hagen Meyer" w:date="2018-03-28T12:04:00Z">
        <w:r>
          <w:rPr>
            <w:rFonts w:cs="Arial"/>
          </w:rPr>
          <w:t xml:space="preserve"> </w:t>
        </w:r>
      </w:ins>
      <w:ins w:id="417" w:author="Hagen Meyer" w:date="2018-03-28T12:02:00Z">
        <w:r>
          <w:rPr>
            <w:rFonts w:cs="Arial"/>
          </w:rPr>
          <w:t xml:space="preserve">müssen </w:t>
        </w:r>
      </w:ins>
      <w:ins w:id="418" w:author="Hagen Meyer" w:date="2018-03-28T12:00:00Z">
        <w:r w:rsidR="009049F6">
          <w:rPr>
            <w:rFonts w:cs="Arial"/>
          </w:rPr>
          <w:t>3D-Konstruktionsmodelle</w:t>
        </w:r>
      </w:ins>
      <w:ins w:id="419" w:author="Hagen Meyer" w:date="2018-03-28T12:05:00Z">
        <w:r>
          <w:rPr>
            <w:rFonts w:cs="Arial"/>
          </w:rPr>
          <w:t xml:space="preserve"> vom Einsatzort</w:t>
        </w:r>
      </w:ins>
      <w:ins w:id="420" w:author="Hagen Meyer" w:date="2018-03-28T12:00:00Z">
        <w:r w:rsidR="009049F6">
          <w:rPr>
            <w:rFonts w:cs="Arial"/>
          </w:rPr>
          <w:t xml:space="preserve"> vorhanden</w:t>
        </w:r>
      </w:ins>
      <w:ins w:id="421" w:author="Hagen Meyer" w:date="2018-03-28T12:05:00Z">
        <w:r>
          <w:rPr>
            <w:rFonts w:cs="Arial"/>
          </w:rPr>
          <w:t xml:space="preserve"> sein und </w:t>
        </w:r>
      </w:ins>
      <w:ins w:id="422" w:author="Hagen Meyer" w:date="2018-03-28T12:06:00Z">
        <w:r>
          <w:rPr>
            <w:rFonts w:cs="Arial"/>
          </w:rPr>
          <w:t xml:space="preserve">der Einsatz von </w:t>
        </w:r>
      </w:ins>
      <w:ins w:id="423" w:author="Hagen Meyer" w:date="2018-03-28T12:05:00Z">
        <w:r>
          <w:rPr>
            <w:rFonts w:cs="Arial"/>
          </w:rPr>
          <w:t>optische</w:t>
        </w:r>
      </w:ins>
      <w:ins w:id="424" w:author="Hagen Meyer" w:date="2018-03-28T12:06:00Z">
        <w:r>
          <w:rPr>
            <w:rFonts w:cs="Arial"/>
          </w:rPr>
          <w:t>r</w:t>
        </w:r>
      </w:ins>
      <w:ins w:id="425" w:author="Hagen Meyer" w:date="2018-03-28T12:05:00Z">
        <w:r>
          <w:rPr>
            <w:rFonts w:cs="Arial"/>
          </w:rPr>
          <w:t xml:space="preserve"> Sensorik </w:t>
        </w:r>
      </w:ins>
      <w:ins w:id="426" w:author="Hagen Meyer" w:date="2018-03-28T12:07:00Z">
        <w:r>
          <w:rPr>
            <w:rFonts w:cs="Arial"/>
          </w:rPr>
          <w:t>darf nicht gestört</w:t>
        </w:r>
      </w:ins>
      <w:ins w:id="427" w:author="Hagen Meyer" w:date="2018-03-28T12:05:00Z">
        <w:r>
          <w:rPr>
            <w:rFonts w:cs="Arial"/>
          </w:rPr>
          <w:t xml:space="preserve"> sein.</w:t>
        </w:r>
      </w:ins>
      <w:ins w:id="428" w:author="Hagen Meyer" w:date="2018-03-28T12:06:00Z">
        <w:r>
          <w:rPr>
            <w:rFonts w:cs="Arial"/>
          </w:rPr>
          <w:t xml:space="preserve"> </w:t>
        </w:r>
      </w:ins>
      <w:del w:id="429" w:author="Hagen Meyer" w:date="2018-03-28T12:05:00Z">
        <w:r w:rsidR="00CB0D12" w:rsidDel="00483732">
          <w:delText xml:space="preserve">Aufgrund der </w:delText>
        </w:r>
        <w:r w:rsidR="00CB0D12" w:rsidDel="00483732">
          <w:lastRenderedPageBreak/>
          <w:delText xml:space="preserve">Navigatorischen Besonderheit ist auch eine Anwendung in anderen Bereichen, in denen kein GPS verfügbar ist denkbar. </w:delText>
        </w:r>
      </w:del>
      <w:del w:id="430" w:author="Hagen Meyer" w:date="2018-03-28T12:07:00Z">
        <w:r w:rsidR="00CB0D12" w:rsidDel="00A605E9">
          <w:delText xml:space="preserve">Hier wären zum </w:delText>
        </w:r>
      </w:del>
      <w:ins w:id="431" w:author="Hagen Meyer" w:date="2018-03-28T12:07:00Z">
        <w:r w:rsidR="00A605E9">
          <w:t>Vorstellbar ist der Einsatz i</w:t>
        </w:r>
      </w:ins>
      <w:ins w:id="432" w:author="Hagen Meyer" w:date="2018-03-28T12:08:00Z">
        <w:r w:rsidR="00A605E9">
          <w:t xml:space="preserve">n </w:t>
        </w:r>
      </w:ins>
      <w:del w:id="433" w:author="Hagen Meyer" w:date="2018-03-28T12:08:00Z">
        <w:r w:rsidR="00CB0D12" w:rsidDel="00A605E9">
          <w:delText xml:space="preserve">Beispiel </w:delText>
        </w:r>
      </w:del>
      <w:r w:rsidR="00CB0D12">
        <w:t>Tiefgaragen</w:t>
      </w:r>
      <w:ins w:id="434" w:author="Hagen Meyer" w:date="2018-03-28T12:08:00Z">
        <w:r w:rsidR="00A605E9">
          <w:t xml:space="preserve">, </w:t>
        </w:r>
      </w:ins>
      <w:del w:id="435" w:author="Hagen Meyer" w:date="2018-03-28T12:08:00Z">
        <w:r w:rsidR="00CB0D12" w:rsidDel="00A605E9">
          <w:delText xml:space="preserve"> oder </w:delText>
        </w:r>
      </w:del>
      <w:r w:rsidR="00CB0D12">
        <w:t>Bergwerke</w:t>
      </w:r>
      <w:ins w:id="436" w:author="Hagen Meyer" w:date="2018-03-28T12:08:00Z">
        <w:r w:rsidR="00A605E9">
          <w:t>, Kraftwerken und anderen technischen Anlagen</w:t>
        </w:r>
      </w:ins>
      <w:del w:id="437" w:author="Hagen Meyer" w:date="2018-03-28T12:08:00Z">
        <w:r w:rsidR="00CB0D12" w:rsidDel="00A605E9">
          <w:delText xml:space="preserve"> zu nennen</w:delText>
        </w:r>
      </w:del>
      <w:r w:rsidR="00CB0D12">
        <w:t>.</w:t>
      </w:r>
    </w:p>
    <w:p w:rsidR="00105497" w:rsidRDefault="00105497" w:rsidP="00483732">
      <w:pPr>
        <w:spacing w:after="0"/>
        <w:jc w:val="left"/>
        <w:rPr>
          <w:ins w:id="438" w:author="Hagen Meyer" w:date="2018-03-28T12:36:00Z"/>
          <w:rFonts w:cs="Arial"/>
        </w:rPr>
      </w:pPr>
    </w:p>
    <w:p w:rsidR="00105497" w:rsidRPr="008026B0" w:rsidDel="00F01A3D" w:rsidRDefault="00105497">
      <w:pPr>
        <w:spacing w:after="0"/>
        <w:jc w:val="left"/>
        <w:rPr>
          <w:del w:id="439" w:author="Hagen Meyer" w:date="2018-03-28T12:57:00Z"/>
          <w:rFonts w:cs="Arial"/>
        </w:rPr>
        <w:pPrChange w:id="440" w:author="Hagen Meyer" w:date="2018-03-28T12:05:00Z">
          <w:pPr/>
        </w:pPrChange>
      </w:pPr>
      <w:bookmarkStart w:id="441" w:name="_Toc511839063"/>
      <w:bookmarkStart w:id="442" w:name="_Toc511839151"/>
      <w:bookmarkStart w:id="443" w:name="_Toc511839213"/>
      <w:bookmarkStart w:id="444" w:name="_Toc511839279"/>
      <w:bookmarkStart w:id="445" w:name="_Toc512272857"/>
      <w:bookmarkStart w:id="446" w:name="_Toc512272917"/>
      <w:bookmarkEnd w:id="441"/>
      <w:bookmarkEnd w:id="442"/>
      <w:bookmarkEnd w:id="443"/>
      <w:bookmarkEnd w:id="444"/>
      <w:bookmarkEnd w:id="445"/>
      <w:bookmarkEnd w:id="446"/>
    </w:p>
    <w:p w:rsidR="00F17B90" w:rsidRDefault="00F17B90" w:rsidP="00F17B90">
      <w:pPr>
        <w:pStyle w:val="berschrift2"/>
        <w:rPr>
          <w:ins w:id="447" w:author="Hagen Meyer" w:date="2018-03-28T12:29:00Z"/>
        </w:rPr>
      </w:pPr>
      <w:bookmarkStart w:id="448" w:name="_Toc512272918"/>
      <w:r>
        <w:t>Zielgruppen</w:t>
      </w:r>
      <w:bookmarkEnd w:id="448"/>
    </w:p>
    <w:p w:rsidR="00105497" w:rsidRPr="008026B0" w:rsidRDefault="00105497">
      <w:pPr>
        <w:pPrChange w:id="449" w:author="Hagen Meyer" w:date="2018-03-28T12:29:00Z">
          <w:pPr>
            <w:pStyle w:val="berschrift2"/>
          </w:pPr>
        </w:pPrChange>
      </w:pPr>
      <w:ins w:id="450" w:author="Hagen Meyer" w:date="2018-03-28T12:29:00Z">
        <w:r>
          <w:t xml:space="preserve">Die Zielgruppe </w:t>
        </w:r>
      </w:ins>
      <w:ins w:id="451" w:author="Hagen Meyer" w:date="2018-03-28T12:30:00Z">
        <w:r>
          <w:t>kann Beispielhaft aus den Gebieten Forschung</w:t>
        </w:r>
      </w:ins>
      <w:ins w:id="452" w:author="Hagen Meyer" w:date="2018-03-28T12:34:00Z">
        <w:r>
          <w:t xml:space="preserve">, </w:t>
        </w:r>
      </w:ins>
      <w:ins w:id="453" w:author="Hagen Meyer" w:date="2018-03-28T12:30:00Z">
        <w:r>
          <w:t>Tief</w:t>
        </w:r>
      </w:ins>
      <w:ins w:id="454" w:author="Hagen Meyer" w:date="2018-03-28T12:32:00Z">
        <w:r>
          <w:t>bau</w:t>
        </w:r>
      </w:ins>
      <w:ins w:id="455" w:author="Hagen Meyer" w:date="2018-03-28T12:35:00Z">
        <w:r>
          <w:t xml:space="preserve"> oder</w:t>
        </w:r>
      </w:ins>
      <w:ins w:id="456" w:author="Hagen Meyer" w:date="2018-03-28T12:30:00Z">
        <w:r>
          <w:t xml:space="preserve"> </w:t>
        </w:r>
      </w:ins>
      <w:ins w:id="457" w:author="Hagen Meyer" w:date="2018-03-28T12:35:00Z">
        <w:r>
          <w:t xml:space="preserve">auch </w:t>
        </w:r>
      </w:ins>
      <w:ins w:id="458" w:author="Hagen Meyer" w:date="2018-03-28T12:34:00Z">
        <w:r>
          <w:t xml:space="preserve">der </w:t>
        </w:r>
      </w:ins>
      <w:ins w:id="459" w:author="Hagen Meyer" w:date="2018-03-28T12:32:00Z">
        <w:r>
          <w:t xml:space="preserve">Wartung </w:t>
        </w:r>
      </w:ins>
      <w:ins w:id="460" w:author="Hagen Meyer" w:date="2018-03-28T12:35:00Z">
        <w:r>
          <w:t xml:space="preserve">und </w:t>
        </w:r>
      </w:ins>
      <w:ins w:id="461" w:author="Hagen Meyer" w:date="2018-03-28T12:32:00Z">
        <w:r>
          <w:t>Konstruktion</w:t>
        </w:r>
      </w:ins>
      <w:ins w:id="462" w:author="Hagen Meyer" w:date="2018-03-28T12:34:00Z">
        <w:r>
          <w:t xml:space="preserve"> </w:t>
        </w:r>
      </w:ins>
      <w:ins w:id="463" w:author="Hagen Meyer" w:date="2018-03-28T12:35:00Z">
        <w:r>
          <w:t>von</w:t>
        </w:r>
      </w:ins>
      <w:ins w:id="464" w:author="Hagen Meyer" w:date="2018-03-28T12:34:00Z">
        <w:r>
          <w:t xml:space="preserve"> Produ</w:t>
        </w:r>
      </w:ins>
      <w:ins w:id="465" w:author="Hagen Meyer" w:date="2018-03-28T12:35:00Z">
        <w:r>
          <w:t>ktionsanlagen und Kraftwerken stammen.</w:t>
        </w:r>
      </w:ins>
      <w:ins w:id="466" w:author="Hagen Meyer" w:date="2018-03-28T12:31:00Z">
        <w:r>
          <w:t xml:space="preserve"> </w:t>
        </w:r>
      </w:ins>
      <w:ins w:id="467" w:author="Hagen Meyer" w:date="2018-03-28T12:40:00Z">
        <w:r w:rsidR="005653F0">
          <w:t xml:space="preserve">Für den Betrieb der Drohne </w:t>
        </w:r>
      </w:ins>
      <w:ins w:id="468" w:author="Hagen Meyer" w:date="2018-03-28T12:41:00Z">
        <w:r w:rsidR="005653F0">
          <w:t>sind folgende Fachrichtungen beteiligt.</w:t>
        </w:r>
      </w:ins>
    </w:p>
    <w:p w:rsidR="00105497" w:rsidRPr="00034F10" w:rsidRDefault="005653F0" w:rsidP="00105497">
      <w:pPr>
        <w:numPr>
          <w:ilvl w:val="0"/>
          <w:numId w:val="14"/>
        </w:numPr>
        <w:spacing w:after="0"/>
        <w:jc w:val="left"/>
        <w:rPr>
          <w:ins w:id="469" w:author="Hagen Meyer" w:date="2018-03-28T12:29:00Z"/>
          <w:rFonts w:cs="Arial"/>
        </w:rPr>
      </w:pPr>
      <w:ins w:id="470" w:author="Hagen Meyer" w:date="2018-03-28T12:42:00Z">
        <w:r>
          <w:rPr>
            <w:rFonts w:cs="Arial"/>
          </w:rPr>
          <w:t xml:space="preserve">Mechatronisches Fachpersonal für die </w:t>
        </w:r>
      </w:ins>
      <w:ins w:id="471" w:author="Hagen Meyer" w:date="2018-03-28T12:29:00Z">
        <w:r w:rsidR="00105497" w:rsidRPr="00034F10">
          <w:rPr>
            <w:rFonts w:cs="Arial"/>
          </w:rPr>
          <w:t>Fertigung und Reparatur mechanischer Bauteile.</w:t>
        </w:r>
      </w:ins>
    </w:p>
    <w:p w:rsidR="00105497" w:rsidRPr="00034F10" w:rsidRDefault="004613C6" w:rsidP="00105497">
      <w:pPr>
        <w:numPr>
          <w:ilvl w:val="0"/>
          <w:numId w:val="14"/>
        </w:numPr>
        <w:spacing w:after="0"/>
        <w:jc w:val="left"/>
        <w:rPr>
          <w:ins w:id="472" w:author="Hagen Meyer" w:date="2018-03-28T12:29:00Z"/>
          <w:rFonts w:cs="Arial"/>
        </w:rPr>
      </w:pPr>
      <w:ins w:id="473" w:author="Hagen Meyer" w:date="2018-03-28T12:42:00Z">
        <w:r>
          <w:rPr>
            <w:rFonts w:cs="Arial"/>
          </w:rPr>
          <w:t>Fachpersonal der</w:t>
        </w:r>
      </w:ins>
      <w:ins w:id="474" w:author="Hagen Meyer" w:date="2018-03-28T12:29:00Z">
        <w:r w:rsidR="00105497" w:rsidRPr="00034F10">
          <w:rPr>
            <w:rFonts w:cs="Arial"/>
          </w:rPr>
          <w:t xml:space="preserve"> Elektrotechnik für</w:t>
        </w:r>
      </w:ins>
      <w:ins w:id="475" w:author="Hagen Meyer" w:date="2018-03-28T12:42:00Z">
        <w:r w:rsidR="004F7D11">
          <w:rPr>
            <w:rFonts w:cs="Arial"/>
          </w:rPr>
          <w:t xml:space="preserve"> die</w:t>
        </w:r>
      </w:ins>
      <w:ins w:id="476" w:author="Hagen Meyer" w:date="2018-03-28T12:29:00Z">
        <w:r w:rsidR="00105497" w:rsidRPr="00034F10">
          <w:rPr>
            <w:rFonts w:cs="Arial"/>
          </w:rPr>
          <w:t xml:space="preserve"> Wartung und Erweiterung der Elektronik.</w:t>
        </w:r>
      </w:ins>
    </w:p>
    <w:p w:rsidR="005653F0" w:rsidRDefault="008E4AE8" w:rsidP="00105497">
      <w:pPr>
        <w:numPr>
          <w:ilvl w:val="0"/>
          <w:numId w:val="14"/>
        </w:numPr>
        <w:spacing w:after="0"/>
        <w:jc w:val="left"/>
        <w:rPr>
          <w:ins w:id="477" w:author="Hagen Meyer" w:date="2018-03-28T12:41:00Z"/>
          <w:rFonts w:cs="Arial"/>
        </w:rPr>
      </w:pPr>
      <w:ins w:id="478" w:author="Hagen Meyer" w:date="2018-03-28T12:43:00Z">
        <w:r>
          <w:rPr>
            <w:rFonts w:cs="Arial"/>
          </w:rPr>
          <w:t xml:space="preserve">Fachpersonal aus der Informationstechnologie für </w:t>
        </w:r>
      </w:ins>
      <w:ins w:id="479" w:author="Hagen Meyer" w:date="2018-03-28T12:29:00Z">
        <w:r w:rsidR="00105497" w:rsidRPr="00034F10">
          <w:rPr>
            <w:rFonts w:cs="Arial"/>
          </w:rPr>
          <w:t>die Erweiterbarkeit der Software.</w:t>
        </w:r>
      </w:ins>
      <w:ins w:id="480" w:author="Hagen Meyer" w:date="2018-03-28T12:41:00Z">
        <w:r w:rsidR="005653F0">
          <w:rPr>
            <w:rFonts w:cs="Arial"/>
          </w:rPr>
          <w:t xml:space="preserve"> </w:t>
        </w:r>
      </w:ins>
    </w:p>
    <w:p w:rsidR="00DB1683" w:rsidRDefault="00105497" w:rsidP="00105497">
      <w:pPr>
        <w:numPr>
          <w:ilvl w:val="0"/>
          <w:numId w:val="14"/>
        </w:numPr>
        <w:spacing w:after="0"/>
        <w:jc w:val="left"/>
        <w:rPr>
          <w:ins w:id="481" w:author="Hagen Meyer" w:date="2018-03-28T13:44:00Z"/>
          <w:rFonts w:cs="Arial"/>
        </w:rPr>
      </w:pPr>
      <w:ins w:id="482" w:author="Hagen Meyer" w:date="2018-03-28T12:29:00Z">
        <w:r w:rsidRPr="005653F0">
          <w:rPr>
            <w:rFonts w:cs="Arial"/>
          </w:rPr>
          <w:t>Eingewiesener Mitarbeiter unterschiedlicher Fachabteilungen für den Betrieb der Drohne</w:t>
        </w:r>
      </w:ins>
      <w:ins w:id="483" w:author="Hagen Meyer" w:date="2018-03-28T12:43:00Z">
        <w:r w:rsidR="00AC63CB">
          <w:rPr>
            <w:rFonts w:cs="Arial"/>
          </w:rPr>
          <w:t>.</w:t>
        </w:r>
      </w:ins>
    </w:p>
    <w:p w:rsidR="005044BA" w:rsidRPr="008026B0" w:rsidRDefault="005044BA">
      <w:pPr>
        <w:spacing w:after="0"/>
        <w:jc w:val="left"/>
        <w:rPr>
          <w:ins w:id="484" w:author="Hagen Meyer" w:date="2018-03-28T12:08:00Z"/>
          <w:rFonts w:cs="Arial"/>
        </w:rPr>
        <w:pPrChange w:id="485" w:author="Hagen Meyer" w:date="2018-03-28T13:44:00Z">
          <w:pPr>
            <w:pStyle w:val="Listenabsatz"/>
            <w:numPr>
              <w:numId w:val="12"/>
            </w:numPr>
            <w:ind w:hanging="360"/>
          </w:pPr>
        </w:pPrChange>
      </w:pPr>
    </w:p>
    <w:p w:rsidR="00F81AA3" w:rsidDel="005653F0" w:rsidRDefault="00F81AA3" w:rsidP="00F81AA3">
      <w:pPr>
        <w:pStyle w:val="Listenabsatz"/>
        <w:numPr>
          <w:ilvl w:val="0"/>
          <w:numId w:val="12"/>
        </w:numPr>
        <w:rPr>
          <w:del w:id="486" w:author="Hagen Meyer" w:date="2018-03-28T12:41:00Z"/>
        </w:rPr>
      </w:pPr>
      <w:del w:id="487" w:author="Hagen Meyer" w:date="2018-03-28T12:41:00Z">
        <w:r w:rsidDel="005653F0">
          <w:delText>Forschung</w:delText>
        </w:r>
        <w:bookmarkStart w:id="488" w:name="_Toc511839065"/>
        <w:bookmarkStart w:id="489" w:name="_Toc511839153"/>
        <w:bookmarkStart w:id="490" w:name="_Toc511839215"/>
        <w:bookmarkStart w:id="491" w:name="_Toc511839281"/>
        <w:bookmarkStart w:id="492" w:name="_Toc512272859"/>
        <w:bookmarkStart w:id="493" w:name="_Toc512272919"/>
        <w:bookmarkEnd w:id="488"/>
        <w:bookmarkEnd w:id="489"/>
        <w:bookmarkEnd w:id="490"/>
        <w:bookmarkEnd w:id="491"/>
        <w:bookmarkEnd w:id="492"/>
        <w:bookmarkEnd w:id="493"/>
      </w:del>
    </w:p>
    <w:p w:rsidR="00F81AA3" w:rsidDel="005653F0" w:rsidRDefault="00F81AA3" w:rsidP="00F81AA3">
      <w:pPr>
        <w:pStyle w:val="Listenabsatz"/>
        <w:numPr>
          <w:ilvl w:val="0"/>
          <w:numId w:val="12"/>
        </w:numPr>
        <w:rPr>
          <w:del w:id="494" w:author="Hagen Meyer" w:date="2018-03-28T12:41:00Z"/>
        </w:rPr>
      </w:pPr>
      <w:del w:id="495" w:author="Hagen Meyer" w:date="2018-03-28T12:41:00Z">
        <w:r w:rsidDel="005653F0">
          <w:delText>Tiefbauunternehmen</w:delText>
        </w:r>
        <w:bookmarkStart w:id="496" w:name="_Toc511839066"/>
        <w:bookmarkStart w:id="497" w:name="_Toc511839154"/>
        <w:bookmarkStart w:id="498" w:name="_Toc511839216"/>
        <w:bookmarkStart w:id="499" w:name="_Toc511839282"/>
        <w:bookmarkStart w:id="500" w:name="_Toc512272860"/>
        <w:bookmarkStart w:id="501" w:name="_Toc512272920"/>
        <w:bookmarkEnd w:id="496"/>
        <w:bookmarkEnd w:id="497"/>
        <w:bookmarkEnd w:id="498"/>
        <w:bookmarkEnd w:id="499"/>
        <w:bookmarkEnd w:id="500"/>
        <w:bookmarkEnd w:id="501"/>
      </w:del>
    </w:p>
    <w:p w:rsidR="00F81AA3" w:rsidRPr="00F81AA3" w:rsidDel="005653F0" w:rsidRDefault="00F81AA3" w:rsidP="00F81AA3">
      <w:pPr>
        <w:pStyle w:val="Listenabsatz"/>
        <w:numPr>
          <w:ilvl w:val="0"/>
          <w:numId w:val="12"/>
        </w:numPr>
        <w:rPr>
          <w:del w:id="502" w:author="Hagen Meyer" w:date="2018-03-28T12:41:00Z"/>
        </w:rPr>
      </w:pPr>
      <w:del w:id="503" w:author="Hagen Meyer" w:date="2018-03-28T12:41:00Z">
        <w:r w:rsidDel="005653F0">
          <w:delText>(…)</w:delText>
        </w:r>
        <w:bookmarkStart w:id="504" w:name="_Toc511839067"/>
        <w:bookmarkStart w:id="505" w:name="_Toc511839155"/>
        <w:bookmarkStart w:id="506" w:name="_Toc511839217"/>
        <w:bookmarkStart w:id="507" w:name="_Toc511839283"/>
        <w:bookmarkStart w:id="508" w:name="_Toc512272861"/>
        <w:bookmarkStart w:id="509" w:name="_Toc512272921"/>
        <w:bookmarkEnd w:id="504"/>
        <w:bookmarkEnd w:id="505"/>
        <w:bookmarkEnd w:id="506"/>
        <w:bookmarkEnd w:id="507"/>
        <w:bookmarkEnd w:id="508"/>
        <w:bookmarkEnd w:id="509"/>
      </w:del>
    </w:p>
    <w:p w:rsidR="00F17B90" w:rsidRDefault="00F17B90" w:rsidP="00F17B90">
      <w:pPr>
        <w:pStyle w:val="berschrift2"/>
        <w:rPr>
          <w:ins w:id="510" w:author="Hagen Meyer" w:date="2018-03-28T12:09:00Z"/>
        </w:rPr>
      </w:pPr>
      <w:bookmarkStart w:id="511" w:name="_Toc512272922"/>
      <w:r>
        <w:t>Betriebsbedingungen</w:t>
      </w:r>
      <w:bookmarkEnd w:id="511"/>
    </w:p>
    <w:p w:rsidR="00434F4B" w:rsidRDefault="00F01A3D" w:rsidP="00F01A3D">
      <w:pPr>
        <w:spacing w:after="0"/>
        <w:jc w:val="left"/>
        <w:rPr>
          <w:ins w:id="512" w:author="Hagen Meyer" w:date="2018-03-28T13:07:00Z"/>
          <w:rFonts w:cs="Arial"/>
        </w:rPr>
      </w:pPr>
      <w:ins w:id="513" w:author="Hagen Meyer" w:date="2018-03-28T12:57:00Z">
        <w:r>
          <w:rPr>
            <w:rFonts w:cs="Arial"/>
          </w:rPr>
          <w:t xml:space="preserve">Die Drohne ist durch den Anwender an den Ort des Einsatzes zu bringen </w:t>
        </w:r>
      </w:ins>
      <w:ins w:id="514" w:author="Hagen Meyer" w:date="2018-03-28T13:00:00Z">
        <w:r>
          <w:rPr>
            <w:rFonts w:cs="Arial"/>
          </w:rPr>
          <w:t>m</w:t>
        </w:r>
      </w:ins>
      <w:ins w:id="515" w:author="Hagen Meyer" w:date="2018-03-28T12:58:00Z">
        <w:r>
          <w:rPr>
            <w:rFonts w:cs="Arial"/>
          </w:rPr>
          <w:t>uss</w:t>
        </w:r>
      </w:ins>
      <w:ins w:id="516" w:author="Hagen Meyer" w:date="2018-03-28T12:57:00Z">
        <w:r>
          <w:rPr>
            <w:rFonts w:cs="Arial"/>
          </w:rPr>
          <w:t xml:space="preserve"> von dort aus ihre Arbeit autonom verrichten</w:t>
        </w:r>
      </w:ins>
      <w:ins w:id="517" w:author="Hagen Meyer" w:date="2018-03-28T13:00:00Z">
        <w:r>
          <w:rPr>
            <w:rFonts w:cs="Arial"/>
          </w:rPr>
          <w:t xml:space="preserve"> und </w:t>
        </w:r>
      </w:ins>
      <w:ins w:id="518" w:author="Hagen Meyer" w:date="2018-03-28T13:01:00Z">
        <w:r>
          <w:rPr>
            <w:rFonts w:cs="Arial"/>
          </w:rPr>
          <w:t xml:space="preserve">kehrt </w:t>
        </w:r>
      </w:ins>
      <w:ins w:id="519" w:author="Hagen Meyer" w:date="2018-03-28T13:00:00Z">
        <w:r>
          <w:rPr>
            <w:rFonts w:cs="Arial"/>
          </w:rPr>
          <w:t>anschl</w:t>
        </w:r>
      </w:ins>
      <w:ins w:id="520" w:author="Hagen Meyer" w:date="2018-03-28T13:01:00Z">
        <w:r>
          <w:rPr>
            <w:rFonts w:cs="Arial"/>
          </w:rPr>
          <w:t>ießend wieder an den Ausgangspunkt zurück</w:t>
        </w:r>
      </w:ins>
      <w:ins w:id="521" w:author="Hagen Meyer" w:date="2018-03-28T12:57:00Z">
        <w:r>
          <w:rPr>
            <w:rFonts w:cs="Arial"/>
          </w:rPr>
          <w:t>.</w:t>
        </w:r>
      </w:ins>
      <w:ins w:id="522" w:author="Hagen Meyer" w:date="2018-03-28T13:03:00Z">
        <w:r w:rsidR="00434F4B">
          <w:rPr>
            <w:rFonts w:cs="Arial"/>
          </w:rPr>
          <w:t xml:space="preserve"> </w:t>
        </w:r>
      </w:ins>
      <w:ins w:id="523" w:author="Hagen Meyer" w:date="2018-03-28T12:57:00Z">
        <w:r>
          <w:rPr>
            <w:rFonts w:cs="Arial"/>
          </w:rPr>
          <w:t xml:space="preserve"> </w:t>
        </w:r>
      </w:ins>
      <w:ins w:id="524" w:author="Hagen Meyer" w:date="2018-03-28T12:58:00Z">
        <w:r>
          <w:rPr>
            <w:rFonts w:cs="Arial"/>
          </w:rPr>
          <w:t xml:space="preserve">Die durchschnittliche Betriebsdauer ist </w:t>
        </w:r>
      </w:ins>
      <w:ins w:id="525" w:author="Hagen Meyer" w:date="2018-03-28T12:59:00Z">
        <w:r>
          <w:rPr>
            <w:rFonts w:cs="Arial"/>
          </w:rPr>
          <w:t xml:space="preserve">mit </w:t>
        </w:r>
      </w:ins>
      <w:ins w:id="526" w:author="Hagen Meyer" w:date="2018-03-28T12:58:00Z">
        <w:r>
          <w:rPr>
            <w:rFonts w:cs="Arial"/>
          </w:rPr>
          <w:t>10 bis</w:t>
        </w:r>
      </w:ins>
      <w:ins w:id="527" w:author="Hagen Meyer" w:date="2018-03-28T12:59:00Z">
        <w:r>
          <w:rPr>
            <w:rFonts w:cs="Arial"/>
          </w:rPr>
          <w:t xml:space="preserve"> </w:t>
        </w:r>
      </w:ins>
      <w:ins w:id="528" w:author="Hagen Meyer" w:date="2018-03-28T12:58:00Z">
        <w:r>
          <w:rPr>
            <w:rFonts w:cs="Arial"/>
          </w:rPr>
          <w:t>15 Minuten</w:t>
        </w:r>
      </w:ins>
      <w:ins w:id="529" w:author="Hagen Meyer" w:date="2018-03-28T12:59:00Z">
        <w:r>
          <w:rPr>
            <w:rFonts w:cs="Arial"/>
          </w:rPr>
          <w:t xml:space="preserve"> definiert.</w:t>
        </w:r>
      </w:ins>
    </w:p>
    <w:p w:rsidR="00434F4B" w:rsidRDefault="00434F4B" w:rsidP="00F01A3D">
      <w:pPr>
        <w:spacing w:after="0"/>
        <w:jc w:val="left"/>
        <w:rPr>
          <w:ins w:id="530" w:author="Hagen Meyer" w:date="2018-03-28T13:07:00Z"/>
          <w:rFonts w:cs="Arial"/>
        </w:rPr>
      </w:pPr>
    </w:p>
    <w:p w:rsidR="00434F4B" w:rsidRDefault="00434F4B">
      <w:pPr>
        <w:rPr>
          <w:ins w:id="531" w:author="Hagen Meyer" w:date="2018-03-28T13:07:00Z"/>
          <w:rFonts w:cs="Arial"/>
        </w:rPr>
        <w:pPrChange w:id="532" w:author="Hagen Meyer" w:date="2018-03-28T13:11:00Z">
          <w:pPr>
            <w:spacing w:after="0"/>
            <w:jc w:val="left"/>
          </w:pPr>
        </w:pPrChange>
      </w:pPr>
      <w:ins w:id="533" w:author="Hagen Meyer" w:date="2018-03-28T13:07:00Z">
        <w:r w:rsidRPr="008026B0">
          <w:rPr>
            <w:rFonts w:cs="Arial"/>
          </w:rPr>
          <w:t>Am Ei</w:t>
        </w:r>
      </w:ins>
      <w:ins w:id="534" w:author="Hagen Meyer" w:date="2018-03-28T13:08:00Z">
        <w:r w:rsidRPr="00434F4B">
          <w:rPr>
            <w:rFonts w:cs="Arial"/>
            <w:rPrChange w:id="535" w:author="Hagen Meyer" w:date="2018-03-28T13:09:00Z">
              <w:rPr/>
            </w:rPrChange>
          </w:rPr>
          <w:t>nsatzort</w:t>
        </w:r>
      </w:ins>
      <w:ins w:id="536" w:author="Hagen Meyer" w:date="2018-03-28T13:51:00Z">
        <w:r w:rsidR="00630C18">
          <w:rPr>
            <w:rFonts w:cs="Arial"/>
          </w:rPr>
          <w:t xml:space="preserve"> des Pilotkunden</w:t>
        </w:r>
      </w:ins>
      <w:ins w:id="537" w:author="Hagen Meyer" w:date="2018-03-28T13:52:00Z">
        <w:r w:rsidR="00630C18">
          <w:rPr>
            <w:rFonts w:cs="Arial"/>
          </w:rPr>
          <w:t xml:space="preserve"> lassen sich verschiedene Störeffekte und generelle Eigenschaften der Umgebung festhalte</w:t>
        </w:r>
      </w:ins>
      <w:ins w:id="538" w:author="Hagen Meyer" w:date="2018-03-28T13:53:00Z">
        <w:r w:rsidR="00630C18">
          <w:rPr>
            <w:rFonts w:cs="Arial"/>
          </w:rPr>
          <w:t xml:space="preserve">n. So </w:t>
        </w:r>
      </w:ins>
      <w:ins w:id="539" w:author="Hagen Meyer" w:date="2018-03-28T13:08:00Z">
        <w:r w:rsidRPr="008026B0">
          <w:rPr>
            <w:rFonts w:cs="Arial"/>
          </w:rPr>
          <w:t>herrschen Temperaturen</w:t>
        </w:r>
      </w:ins>
      <w:ins w:id="540" w:author="Hagen Meyer" w:date="2018-03-28T13:07:00Z">
        <w:r w:rsidRPr="00434F4B">
          <w:rPr>
            <w:rFonts w:cs="Arial"/>
            <w:rPrChange w:id="541" w:author="Hagen Meyer" w:date="2018-03-28T13:09:00Z">
              <w:rPr/>
            </w:rPrChange>
          </w:rPr>
          <w:t xml:space="preserve"> von +10°C bis +80°C</w:t>
        </w:r>
      </w:ins>
      <w:ins w:id="542" w:author="Hagen Meyer" w:date="2018-03-28T13:08:00Z">
        <w:r w:rsidRPr="00434F4B">
          <w:rPr>
            <w:rFonts w:cs="Arial"/>
            <w:rPrChange w:id="543" w:author="Hagen Meyer" w:date="2018-03-28T13:09:00Z">
              <w:rPr/>
            </w:rPrChange>
          </w:rPr>
          <w:t xml:space="preserve"> und es kann eine Strahlenbelastung von</w:t>
        </w:r>
      </w:ins>
      <w:ins w:id="544" w:author="Hagen Meyer" w:date="2018-03-28T13:10:00Z">
        <w:r>
          <w:rPr>
            <w:rFonts w:cs="Arial"/>
          </w:rPr>
          <w:t xml:space="preserve"> </w:t>
        </w:r>
      </w:ins>
      <w:ins w:id="545" w:author="Hagen Meyer" w:date="2018-03-28T13:08:00Z">
        <w:r w:rsidRPr="008026B0">
          <w:rPr>
            <w:rFonts w:cs="Arial"/>
          </w:rPr>
          <w:t>bis zu 200 µ</w:t>
        </w:r>
        <w:proofErr w:type="spellStart"/>
        <w:r w:rsidRPr="008026B0">
          <w:rPr>
            <w:rFonts w:cs="Arial"/>
          </w:rPr>
          <w:t>Sw</w:t>
        </w:r>
        <w:proofErr w:type="spellEnd"/>
        <w:r w:rsidRPr="008026B0">
          <w:rPr>
            <w:rFonts w:cs="Arial"/>
          </w:rPr>
          <w:t>/h auftreten</w:t>
        </w:r>
        <w:r>
          <w:t>.</w:t>
        </w:r>
      </w:ins>
      <w:ins w:id="546" w:author="Hagen Meyer" w:date="2018-03-28T13:09:00Z">
        <w:r>
          <w:t xml:space="preserve"> </w:t>
        </w:r>
      </w:ins>
      <w:ins w:id="547" w:author="Hagen Meyer" w:date="2018-03-28T13:53:00Z">
        <w:r w:rsidR="00630C18">
          <w:t xml:space="preserve">Zusätzlich stellen wechselnde Lichtverhältnisse eine </w:t>
        </w:r>
      </w:ins>
      <w:ins w:id="548" w:author="Hagen Meyer" w:date="2018-03-28T13:09:00Z">
        <w:r>
          <w:t>Herausforderung an die Navigation dar.</w:t>
        </w:r>
      </w:ins>
      <w:ins w:id="549" w:author="Hagen Meyer" w:date="2018-03-28T13:10:00Z">
        <w:r>
          <w:t xml:space="preserve"> </w:t>
        </w:r>
      </w:ins>
      <w:ins w:id="550" w:author="Hagen Meyer" w:date="2018-03-28T13:53:00Z">
        <w:r w:rsidR="009C4CE7">
          <w:t xml:space="preserve">Alle </w:t>
        </w:r>
      </w:ins>
      <w:ins w:id="551" w:author="Hagen Meyer" w:date="2018-03-28T13:10:00Z">
        <w:r>
          <w:t>auftretende</w:t>
        </w:r>
      </w:ins>
      <w:ins w:id="552" w:author="Hagen Meyer" w:date="2018-03-28T13:53:00Z">
        <w:r w:rsidR="009C4CE7">
          <w:t>n</w:t>
        </w:r>
      </w:ins>
      <w:ins w:id="553" w:author="Hagen Meyer" w:date="2018-03-28T13:10:00Z">
        <w:r>
          <w:t xml:space="preserve"> Störeffekte soll</w:t>
        </w:r>
      </w:ins>
      <w:ins w:id="554" w:author="Hagen Meyer" w:date="2018-03-28T13:53:00Z">
        <w:r w:rsidR="009C4CE7">
          <w:t>en</w:t>
        </w:r>
      </w:ins>
      <w:ins w:id="555" w:author="Hagen Meyer" w:date="2018-03-28T13:10:00Z">
        <w:r>
          <w:t xml:space="preserve"> gesondert im Punkt 6.2 </w:t>
        </w:r>
      </w:ins>
      <w:ins w:id="556" w:author="Hagen Meyer" w:date="2018-03-28T13:53:00Z">
        <w:r w:rsidR="009C4CE7">
          <w:t>behandelt</w:t>
        </w:r>
      </w:ins>
      <w:ins w:id="557" w:author="Hagen Meyer" w:date="2018-03-28T13:10:00Z">
        <w:r>
          <w:t xml:space="preserve"> werden.</w:t>
        </w:r>
        <w:r>
          <w:rPr>
            <w:rFonts w:cs="Arial"/>
          </w:rPr>
          <w:t xml:space="preserve"> </w:t>
        </w:r>
      </w:ins>
    </w:p>
    <w:p w:rsidR="00F01A3D" w:rsidRPr="00AA4DAC" w:rsidRDefault="000A024D">
      <w:pPr>
        <w:spacing w:after="0"/>
        <w:rPr>
          <w:ins w:id="558" w:author="Hagen Meyer" w:date="2018-03-28T12:57:00Z"/>
          <w:rFonts w:cs="Arial"/>
        </w:rPr>
        <w:pPrChange w:id="559" w:author="Hagen Meyer" w:date="2018-03-28T13:10:00Z">
          <w:pPr>
            <w:spacing w:after="0"/>
            <w:jc w:val="left"/>
          </w:pPr>
        </w:pPrChange>
      </w:pPr>
      <w:ins w:id="560" w:author="Hagen Meyer" w:date="2018-03-28T13:02:00Z">
        <w:r>
          <w:rPr>
            <w:rFonts w:cs="Arial"/>
          </w:rPr>
          <w:t>Nach dem Eins</w:t>
        </w:r>
      </w:ins>
      <w:ins w:id="561" w:author="Hagen Meyer" w:date="2018-03-28T13:03:00Z">
        <w:r w:rsidR="00434F4B">
          <w:rPr>
            <w:rFonts w:cs="Arial"/>
          </w:rPr>
          <w:t>atz muss die Drohne wegen möglicher Verschmutzung oder einer Strahlenbelastung gereinigt werden können.</w:t>
        </w:r>
      </w:ins>
      <w:ins w:id="562" w:author="Hagen Meyer" w:date="2018-03-28T12:59:00Z">
        <w:r w:rsidR="00F01A3D">
          <w:rPr>
            <w:rFonts w:cs="Arial"/>
          </w:rPr>
          <w:t xml:space="preserve"> </w:t>
        </w:r>
      </w:ins>
      <w:ins w:id="563" w:author="Hagen Meyer" w:date="2018-03-28T13:00:00Z">
        <w:r w:rsidR="00F01A3D">
          <w:rPr>
            <w:rFonts w:cs="Arial"/>
          </w:rPr>
          <w:t>Für gesetzliche Regelungen und Normen</w:t>
        </w:r>
      </w:ins>
      <w:ins w:id="564" w:author="Hagen Meyer" w:date="2018-03-28T12:59:00Z">
        <w:r w:rsidR="00F01A3D" w:rsidRPr="00F01A3D">
          <w:rPr>
            <w:rFonts w:cs="Arial"/>
          </w:rPr>
          <w:t xml:space="preserve"> wird an dieser Stelle auf die gesonderte Dokumentation</w:t>
        </w:r>
      </w:ins>
      <w:ins w:id="565" w:author="Hagen Meyer" w:date="2018-03-28T13:00:00Z">
        <w:r w:rsidR="00F01A3D">
          <w:rPr>
            <w:rFonts w:cs="Arial"/>
          </w:rPr>
          <w:t xml:space="preserve"> des Betriebskonzepts </w:t>
        </w:r>
      </w:ins>
      <w:ins w:id="566" w:author="Hagen Meyer" w:date="2018-03-28T12:59:00Z">
        <w:r w:rsidR="00F01A3D" w:rsidRPr="00F01A3D">
          <w:rPr>
            <w:rFonts w:cs="Arial"/>
          </w:rPr>
          <w:t>verwiesen.</w:t>
        </w:r>
      </w:ins>
    </w:p>
    <w:p w:rsidR="00A1781B" w:rsidRPr="008026B0" w:rsidDel="00F01A3D" w:rsidRDefault="00A1781B">
      <w:pPr>
        <w:spacing w:after="0"/>
        <w:jc w:val="left"/>
        <w:rPr>
          <w:del w:id="567" w:author="Hagen Meyer" w:date="2018-03-28T12:58:00Z"/>
          <w:rFonts w:cs="Arial"/>
        </w:rPr>
        <w:pPrChange w:id="568" w:author="Hagen Meyer" w:date="2018-03-28T12:58:00Z">
          <w:pPr>
            <w:pStyle w:val="berschrift2"/>
          </w:pPr>
        </w:pPrChange>
      </w:pPr>
    </w:p>
    <w:p w:rsidR="009E66A4" w:rsidRPr="009E66A4" w:rsidRDefault="009E66A4" w:rsidP="009E66A4"/>
    <w:p w:rsidR="00F17B90" w:rsidRDefault="00F17B90" w:rsidP="00F17B90">
      <w:pPr>
        <w:pStyle w:val="berschrift1"/>
      </w:pPr>
      <w:bookmarkStart w:id="569" w:name="_Toc512272923"/>
      <w:r>
        <w:t>Produktübersicht</w:t>
      </w:r>
      <w:bookmarkEnd w:id="569"/>
    </w:p>
    <w:p w:rsidR="00725869" w:rsidRDefault="003772A3">
      <w:pPr>
        <w:jc w:val="left"/>
        <w:rPr>
          <w:ins w:id="570" w:author="Hagen Meyer" w:date="2018-03-28T14:01:00Z"/>
          <w:rFonts w:cs="Arial"/>
          <w:snapToGrid w:val="0"/>
        </w:rPr>
      </w:pPr>
      <w:ins w:id="571" w:author="Hagen Meyer" w:date="2018-03-28T13:44:00Z">
        <w:r w:rsidRPr="003772A3">
          <w:rPr>
            <w:rPrChange w:id="572" w:author="Hagen Meyer" w:date="2018-03-28T13:44:00Z">
              <w:rPr>
                <w:color w:val="FF0000"/>
              </w:rPr>
            </w:rPrChange>
          </w:rPr>
          <w:t xml:space="preserve">Die </w:t>
        </w:r>
      </w:ins>
      <w:ins w:id="573" w:author="Hagen Meyer" w:date="2018-03-28T13:45:00Z">
        <w:r>
          <w:t xml:space="preserve">Drohne stellt ein </w:t>
        </w:r>
      </w:ins>
      <w:ins w:id="574" w:author="Hagen Meyer" w:date="2018-03-28T13:54:00Z">
        <w:r w:rsidR="005B6575">
          <w:t>Werkzeug zur optischen und sensorischen Inspektion</w:t>
        </w:r>
      </w:ins>
      <w:ins w:id="575" w:author="Hagen Meyer" w:date="2018-03-28T13:59:00Z">
        <w:r w:rsidR="009B7C37">
          <w:t xml:space="preserve"> dar und wird zunächst in</w:t>
        </w:r>
      </w:ins>
      <w:ins w:id="576" w:author="Hagen Meyer" w:date="2018-03-28T13:54:00Z">
        <w:r w:rsidR="005B6575">
          <w:t xml:space="preserve"> </w:t>
        </w:r>
        <w:r w:rsidR="009B7C37">
          <w:t>der Anlage eines Teilchenbeschle</w:t>
        </w:r>
      </w:ins>
      <w:ins w:id="577" w:author="Hagen Meyer" w:date="2018-03-28T13:55:00Z">
        <w:r w:rsidR="009B7C37">
          <w:t xml:space="preserve">unigers </w:t>
        </w:r>
      </w:ins>
      <w:ins w:id="578" w:author="Hagen Meyer" w:date="2018-03-28T13:56:00Z">
        <w:r w:rsidR="009B7C37">
          <w:t>der</w:t>
        </w:r>
      </w:ins>
      <w:ins w:id="579" w:author="Hagen Meyer" w:date="2018-03-28T13:55:00Z">
        <w:r w:rsidR="009B7C37">
          <w:t xml:space="preserve"> </w:t>
        </w:r>
      </w:ins>
      <w:ins w:id="580" w:author="Hagen Meyer" w:date="2018-03-28T13:56:00Z">
        <w:r w:rsidR="009B7C37">
          <w:rPr>
            <w:rFonts w:cs="Arial"/>
            <w:snapToGrid w:val="0"/>
          </w:rPr>
          <w:t xml:space="preserve">Gesellschaft für Schwerionenforschung (GSI) in Darmstadt am </w:t>
        </w:r>
        <w:proofErr w:type="spellStart"/>
        <w:r w:rsidR="009B7C37">
          <w:rPr>
            <w:rFonts w:cs="Arial"/>
            <w:snapToGrid w:val="0"/>
          </w:rPr>
          <w:t>Helmholtzzentrum</w:t>
        </w:r>
        <w:proofErr w:type="spellEnd"/>
        <w:r w:rsidR="009B7C37">
          <w:rPr>
            <w:rFonts w:cs="Arial"/>
            <w:snapToGrid w:val="0"/>
          </w:rPr>
          <w:t xml:space="preserve"> für Schwerionenforschung </w:t>
        </w:r>
      </w:ins>
      <w:ins w:id="581" w:author="Hagen Meyer" w:date="2018-03-28T13:59:00Z">
        <w:r w:rsidR="009B7C37">
          <w:rPr>
            <w:rFonts w:cs="Arial"/>
            <w:snapToGrid w:val="0"/>
          </w:rPr>
          <w:t>zum Einsatz kommen</w:t>
        </w:r>
      </w:ins>
      <w:ins w:id="582" w:author="Hagen Meyer" w:date="2018-03-28T13:56:00Z">
        <w:r w:rsidR="009B7C37">
          <w:rPr>
            <w:rFonts w:cs="Arial"/>
            <w:snapToGrid w:val="0"/>
          </w:rPr>
          <w:t xml:space="preserve">. </w:t>
        </w:r>
      </w:ins>
      <w:ins w:id="583" w:author="Hagen Meyer" w:date="2018-03-28T13:57:00Z">
        <w:r w:rsidR="009B7C37">
          <w:rPr>
            <w:rFonts w:cs="Arial"/>
            <w:snapToGrid w:val="0"/>
          </w:rPr>
          <w:t xml:space="preserve">Die Anlage ist nur schwer zugänglich und auf Grund der Strahlenbelastung </w:t>
        </w:r>
      </w:ins>
      <w:ins w:id="584" w:author="Hagen Meyer" w:date="2018-03-28T13:59:00Z">
        <w:r w:rsidR="009B7C37">
          <w:rPr>
            <w:rFonts w:cs="Arial"/>
            <w:snapToGrid w:val="0"/>
          </w:rPr>
          <w:t>besteht ein erhöhtes gesundheitliches Risiko für den Menschen.</w:t>
        </w:r>
      </w:ins>
      <w:ins w:id="585" w:author="Hagen Meyer" w:date="2018-03-28T14:00:00Z">
        <w:r w:rsidR="009B7C37">
          <w:rPr>
            <w:rFonts w:cs="Arial"/>
            <w:snapToGrid w:val="0"/>
          </w:rPr>
          <w:t xml:space="preserve"> </w:t>
        </w:r>
      </w:ins>
      <w:del w:id="586" w:author="Hagen Meyer" w:date="2018-03-28T13:44:00Z">
        <w:r w:rsidR="00C05576" w:rsidRPr="003772A3" w:rsidDel="003772A3">
          <w:rPr>
            <w:rPrChange w:id="587" w:author="Hagen Meyer" w:date="2018-03-28T13:44:00Z">
              <w:rPr>
                <w:color w:val="FF0000"/>
              </w:rPr>
            </w:rPrChange>
          </w:rPr>
          <w:br w:type="page"/>
        </w:r>
      </w:del>
    </w:p>
    <w:p w:rsidR="008B007D" w:rsidRDefault="001E4A90">
      <w:pPr>
        <w:jc w:val="left"/>
        <w:rPr>
          <w:ins w:id="588" w:author="Hagen Meyer" w:date="2018-03-28T14:49:00Z"/>
          <w:rFonts w:cs="Arial"/>
          <w:snapToGrid w:val="0"/>
        </w:rPr>
      </w:pPr>
      <w:ins w:id="589" w:author="Hagen Meyer" w:date="2018-03-28T14:12:00Z">
        <w:r>
          <w:rPr>
            <w:rFonts w:cs="Arial"/>
            <w:snapToGrid w:val="0"/>
          </w:rPr>
          <w:lastRenderedPageBreak/>
          <w:t>Als Benutzerschnittstelle dient ein</w:t>
        </w:r>
      </w:ins>
      <w:ins w:id="590" w:author="Hagen Meyer" w:date="2018-03-28T14:14:00Z">
        <w:r>
          <w:rPr>
            <w:rFonts w:cs="Arial"/>
            <w:snapToGrid w:val="0"/>
          </w:rPr>
          <w:t>e</w:t>
        </w:r>
      </w:ins>
      <w:ins w:id="591" w:author="Hagen Meyer" w:date="2018-03-28T14:12:00Z">
        <w:r>
          <w:rPr>
            <w:rFonts w:cs="Arial"/>
            <w:snapToGrid w:val="0"/>
          </w:rPr>
          <w:t xml:space="preserve"> </w:t>
        </w:r>
      </w:ins>
      <w:ins w:id="592" w:author="Hagen Meyer" w:date="2018-03-28T14:01:00Z">
        <w:r w:rsidR="009B7C37">
          <w:rPr>
            <w:rFonts w:cs="Arial"/>
            <w:snapToGrid w:val="0"/>
          </w:rPr>
          <w:t>Web-</w:t>
        </w:r>
      </w:ins>
      <w:ins w:id="593" w:author="Hagen Meyer" w:date="2018-03-28T14:12:00Z">
        <w:r>
          <w:rPr>
            <w:rFonts w:cs="Arial"/>
            <w:snapToGrid w:val="0"/>
          </w:rPr>
          <w:t>Anwendung welche über den WLAN-Access-Point der Drohnen</w:t>
        </w:r>
      </w:ins>
      <w:ins w:id="594" w:author="Hagen Meyer" w:date="2018-03-28T14:02:00Z">
        <w:r w:rsidR="009B7C37">
          <w:rPr>
            <w:rFonts w:cs="Arial"/>
            <w:snapToGrid w:val="0"/>
          </w:rPr>
          <w:t xml:space="preserve"> </w:t>
        </w:r>
      </w:ins>
      <w:ins w:id="595" w:author="Hagen Meyer" w:date="2018-03-28T14:13:00Z">
        <w:r>
          <w:rPr>
            <w:rFonts w:cs="Arial"/>
            <w:snapToGrid w:val="0"/>
          </w:rPr>
          <w:t xml:space="preserve">zugänglich </w:t>
        </w:r>
      </w:ins>
      <w:ins w:id="596" w:author="Hagen Meyer" w:date="2018-03-28T14:15:00Z">
        <w:r>
          <w:rPr>
            <w:rFonts w:cs="Arial"/>
            <w:snapToGrid w:val="0"/>
          </w:rPr>
          <w:t>sein wird</w:t>
        </w:r>
      </w:ins>
      <w:ins w:id="597" w:author="Hagen Meyer" w:date="2018-03-28T14:02:00Z">
        <w:r w:rsidR="009B7C37">
          <w:rPr>
            <w:rFonts w:cs="Arial"/>
            <w:snapToGrid w:val="0"/>
          </w:rPr>
          <w:t xml:space="preserve">. </w:t>
        </w:r>
      </w:ins>
      <w:ins w:id="598" w:author="Hagen Meyer" w:date="2018-03-28T14:15:00Z">
        <w:r>
          <w:rPr>
            <w:rFonts w:cs="Arial"/>
            <w:snapToGrid w:val="0"/>
          </w:rPr>
          <w:t>Über dieses Interface wird</w:t>
        </w:r>
      </w:ins>
      <w:ins w:id="599" w:author="Hagen Meyer" w:date="2018-03-28T14:16:00Z">
        <w:r>
          <w:rPr>
            <w:rFonts w:cs="Arial"/>
            <w:snapToGrid w:val="0"/>
          </w:rPr>
          <w:t xml:space="preserve"> der</w:t>
        </w:r>
      </w:ins>
      <w:ins w:id="600" w:author="Hagen Meyer" w:date="2018-03-28T14:15:00Z">
        <w:r>
          <w:rPr>
            <w:rFonts w:cs="Arial"/>
            <w:snapToGrid w:val="0"/>
          </w:rPr>
          <w:t xml:space="preserve"> Benutzer</w:t>
        </w:r>
      </w:ins>
      <w:ins w:id="601" w:author="Hagen Meyer" w:date="2018-03-28T14:16:00Z">
        <w:r>
          <w:rPr>
            <w:rFonts w:cs="Arial"/>
            <w:snapToGrid w:val="0"/>
          </w:rPr>
          <w:t xml:space="preserve"> </w:t>
        </w:r>
      </w:ins>
      <w:ins w:id="602" w:author="Hagen Meyer" w:date="2018-03-28T14:15:00Z">
        <w:r>
          <w:rPr>
            <w:rFonts w:cs="Arial"/>
            <w:snapToGrid w:val="0"/>
          </w:rPr>
          <w:t>die benötigten CAD-Daten auf die Drohne</w:t>
        </w:r>
      </w:ins>
      <w:ins w:id="603" w:author="Hagen Meyer" w:date="2018-03-28T14:16:00Z">
        <w:r>
          <w:rPr>
            <w:rFonts w:cs="Arial"/>
            <w:snapToGrid w:val="0"/>
          </w:rPr>
          <w:t xml:space="preserve"> einbringen, plant die zu fliegende Route und übernimmt weitere Konfiguration</w:t>
        </w:r>
      </w:ins>
      <w:ins w:id="604" w:author="Hagen Meyer" w:date="2018-03-28T14:15:00Z">
        <w:r>
          <w:rPr>
            <w:rFonts w:cs="Arial"/>
            <w:snapToGrid w:val="0"/>
          </w:rPr>
          <w:t xml:space="preserve">. </w:t>
        </w:r>
      </w:ins>
    </w:p>
    <w:p w:rsidR="00F25F48" w:rsidRDefault="00F25F48" w:rsidP="00F25F48">
      <w:pPr>
        <w:rPr>
          <w:ins w:id="605" w:author="Hagen Meyer" w:date="2018-03-28T15:00:00Z"/>
          <w:shd w:val="clear" w:color="auto" w:fill="FFFFFF"/>
        </w:rPr>
      </w:pPr>
      <w:ins w:id="606" w:author="Hagen Meyer" w:date="2018-03-28T14:49:00Z">
        <w:r w:rsidRPr="008026B0">
          <w:rPr>
            <w:snapToGrid w:val="0"/>
          </w:rPr>
          <w:t xml:space="preserve">An eine </w:t>
        </w:r>
        <w:r w:rsidRPr="00F25F48">
          <w:rPr>
            <w:shd w:val="clear" w:color="auto" w:fill="FFFFFF"/>
            <w:rPrChange w:id="607" w:author="Hagen Meyer" w:date="2018-03-28T14:49:00Z">
              <w:rPr>
                <w:rFonts w:ascii="Helvetica" w:hAnsi="Helvetica" w:cs="Helvetica"/>
                <w:color w:val="20292A"/>
                <w:sz w:val="21"/>
                <w:szCs w:val="21"/>
                <w:shd w:val="clear" w:color="auto" w:fill="FFFFFF"/>
              </w:rPr>
            </w:rPrChange>
          </w:rPr>
          <w:t>kardanische Aufhängung können</w:t>
        </w:r>
        <w:r>
          <w:rPr>
            <w:shd w:val="clear" w:color="auto" w:fill="FFFFFF"/>
          </w:rPr>
          <w:t xml:space="preserve"> zusätzliche</w:t>
        </w:r>
        <w:r w:rsidRPr="00F25F48">
          <w:rPr>
            <w:shd w:val="clear" w:color="auto" w:fill="FFFFFF"/>
            <w:rPrChange w:id="608" w:author="Hagen Meyer" w:date="2018-03-28T14:49:00Z">
              <w:rPr>
                <w:rFonts w:ascii="Helvetica" w:hAnsi="Helvetica" w:cs="Helvetica"/>
                <w:color w:val="20292A"/>
                <w:sz w:val="21"/>
                <w:szCs w:val="21"/>
                <w:shd w:val="clear" w:color="auto" w:fill="FFFFFF"/>
              </w:rPr>
            </w:rPrChange>
          </w:rPr>
          <w:t xml:space="preserve"> Analysehardware oder eine Kamera</w:t>
        </w:r>
        <w:r>
          <w:rPr>
            <w:shd w:val="clear" w:color="auto" w:fill="FFFFFF"/>
          </w:rPr>
          <w:t xml:space="preserve"> angebracht werden.</w:t>
        </w:r>
      </w:ins>
    </w:p>
    <w:p w:rsidR="002F2CA5" w:rsidRPr="008026B0" w:rsidRDefault="002F2CA5">
      <w:pPr>
        <w:rPr>
          <w:ins w:id="609" w:author="Hagen Meyer" w:date="2018-03-28T14:18:00Z"/>
          <w:snapToGrid w:val="0"/>
        </w:rPr>
        <w:pPrChange w:id="610" w:author="Hagen Meyer" w:date="2018-03-28T14:49:00Z">
          <w:pPr>
            <w:jc w:val="left"/>
          </w:pPr>
        </w:pPrChange>
      </w:pPr>
      <w:ins w:id="611" w:author="Hagen Meyer" w:date="2018-03-28T15:00:00Z">
        <w:r>
          <w:rPr>
            <w:snapToGrid w:val="0"/>
          </w:rPr>
          <w:t xml:space="preserve">Zu Test-Zwecken </w:t>
        </w:r>
        <w:r w:rsidR="00AE6758">
          <w:rPr>
            <w:snapToGrid w:val="0"/>
          </w:rPr>
          <w:t>ist</w:t>
        </w:r>
        <w:r>
          <w:rPr>
            <w:snapToGrid w:val="0"/>
          </w:rPr>
          <w:t xml:space="preserve"> eine direkte Steuerung der Drohne über die Web-Anwendung möglich.</w:t>
        </w:r>
      </w:ins>
    </w:p>
    <w:p w:rsidR="009B7C37" w:rsidRDefault="008B007D">
      <w:pPr>
        <w:jc w:val="left"/>
        <w:rPr>
          <w:ins w:id="612" w:author="Hagen Meyer" w:date="2018-03-28T14:51:00Z"/>
          <w:rFonts w:cs="Arial"/>
          <w:snapToGrid w:val="0"/>
        </w:rPr>
      </w:pPr>
      <w:ins w:id="613" w:author="Hagen Meyer" w:date="2018-03-28T14:18:00Z">
        <w:r>
          <w:rPr>
            <w:rFonts w:cs="Arial"/>
            <w:snapToGrid w:val="0"/>
          </w:rPr>
          <w:t xml:space="preserve">Anschließend wird die Drohne an </w:t>
        </w:r>
      </w:ins>
      <w:ins w:id="614" w:author="Hagen Meyer" w:date="2018-03-28T14:19:00Z">
        <w:r>
          <w:rPr>
            <w:rFonts w:cs="Arial"/>
            <w:snapToGrid w:val="0"/>
          </w:rPr>
          <w:t xml:space="preserve">den Ausgangsort der Route gebracht und wird gestartet. </w:t>
        </w:r>
      </w:ins>
      <w:ins w:id="615" w:author="Hagen Meyer" w:date="2018-03-28T14:20:00Z">
        <w:r w:rsidR="008058B7">
          <w:rPr>
            <w:rFonts w:cs="Arial"/>
            <w:snapToGrid w:val="0"/>
          </w:rPr>
          <w:t xml:space="preserve">Von dort aus übernimmt die Drohne vollständig die Kontrolle </w:t>
        </w:r>
      </w:ins>
      <w:ins w:id="616" w:author="Hagen Meyer" w:date="2018-03-28T14:21:00Z">
        <w:r w:rsidR="008058B7">
          <w:rPr>
            <w:rFonts w:cs="Arial"/>
            <w:snapToGrid w:val="0"/>
          </w:rPr>
          <w:t xml:space="preserve">und fliegt die definierte Route ab. </w:t>
        </w:r>
      </w:ins>
      <w:ins w:id="617" w:author="Hagen Meyer" w:date="2018-03-28T14:50:00Z">
        <w:r w:rsidR="00F25F48">
          <w:rPr>
            <w:rFonts w:cs="Arial"/>
            <w:snapToGrid w:val="0"/>
          </w:rPr>
          <w:t>Unterwegs wird die zusätzlich angebrachte Analysehardware ihre Aufgabe verrichten und nachdem die Route abgeflogen wurde kehrt die Drohne automatisch zum Ausgangspu</w:t>
        </w:r>
      </w:ins>
      <w:ins w:id="618" w:author="Hagen Meyer" w:date="2018-03-28T14:51:00Z">
        <w:r w:rsidR="00F25F48">
          <w:rPr>
            <w:rFonts w:cs="Arial"/>
            <w:snapToGrid w:val="0"/>
          </w:rPr>
          <w:t>nkt zurück.</w:t>
        </w:r>
      </w:ins>
    </w:p>
    <w:p w:rsidR="009B7C37" w:rsidRPr="009B7C37" w:rsidRDefault="00D4450D">
      <w:pPr>
        <w:jc w:val="left"/>
        <w:rPr>
          <w:ins w:id="619" w:author="Hagen Meyer" w:date="2018-03-28T14:00:00Z"/>
          <w:rFonts w:cs="Arial"/>
          <w:snapToGrid w:val="0"/>
        </w:rPr>
      </w:pPr>
      <w:ins w:id="620" w:author="Hagen Meyer" w:date="2018-03-28T14:51:00Z">
        <w:r>
          <w:rPr>
            <w:rFonts w:cs="Arial"/>
            <w:snapToGrid w:val="0"/>
          </w:rPr>
          <w:t xml:space="preserve">Nach dem Einsatz ist die Drohne zu reinigen und der Benutzer kann über das Web-Interface den </w:t>
        </w:r>
      </w:ins>
      <w:ins w:id="621" w:author="Hagen Meyer" w:date="2018-03-28T14:52:00Z">
        <w:r w:rsidR="00305A01">
          <w:rPr>
            <w:rFonts w:cs="Arial"/>
            <w:snapToGrid w:val="0"/>
          </w:rPr>
          <w:t>Flug-Log</w:t>
        </w:r>
      </w:ins>
      <w:ins w:id="622" w:author="Hagen Meyer" w:date="2018-03-28T14:51:00Z">
        <w:r>
          <w:rPr>
            <w:rFonts w:cs="Arial"/>
            <w:snapToGrid w:val="0"/>
          </w:rPr>
          <w:t xml:space="preserve"> entnehmen und die Daten der </w:t>
        </w:r>
      </w:ins>
      <w:ins w:id="623" w:author="Hagen Meyer" w:date="2018-03-28T14:52:00Z">
        <w:r>
          <w:rPr>
            <w:rFonts w:cs="Arial"/>
            <w:snapToGrid w:val="0"/>
          </w:rPr>
          <w:t xml:space="preserve">Analysehardware </w:t>
        </w:r>
      </w:ins>
      <w:ins w:id="624" w:author="Hagen Meyer" w:date="2018-03-28T14:53:00Z">
        <w:r w:rsidR="008C64B9">
          <w:rPr>
            <w:rFonts w:cs="Arial"/>
            <w:snapToGrid w:val="0"/>
          </w:rPr>
          <w:t>verwerten</w:t>
        </w:r>
      </w:ins>
      <w:ins w:id="625" w:author="Hagen Meyer" w:date="2018-03-28T14:52:00Z">
        <w:r>
          <w:rPr>
            <w:rFonts w:cs="Arial"/>
            <w:snapToGrid w:val="0"/>
          </w:rPr>
          <w:t>.</w:t>
        </w:r>
      </w:ins>
    </w:p>
    <w:p w:rsidR="009B7C37" w:rsidRPr="009B7C37" w:rsidDel="009B7C37" w:rsidRDefault="009B7C37">
      <w:pPr>
        <w:jc w:val="left"/>
        <w:rPr>
          <w:del w:id="626" w:author="Hagen Meyer" w:date="2018-03-28T14:00:00Z"/>
          <w:rPrChange w:id="627" w:author="Hagen Meyer" w:date="2018-03-28T14:01:00Z">
            <w:rPr>
              <w:del w:id="628" w:author="Hagen Meyer" w:date="2018-03-28T14:00:00Z"/>
              <w:color w:val="FF0000"/>
            </w:rPr>
          </w:rPrChange>
        </w:rPr>
      </w:pPr>
    </w:p>
    <w:p w:rsidR="00725869" w:rsidRPr="009B7C37" w:rsidRDefault="00725869">
      <w:pPr>
        <w:pPrChange w:id="629" w:author="Hagen Meyer" w:date="2018-04-23T18:51:00Z">
          <w:pPr>
            <w:pStyle w:val="berschrift1"/>
            <w:numPr>
              <w:numId w:val="0"/>
            </w:numPr>
            <w:ind w:left="0" w:firstLine="0"/>
          </w:pPr>
        </w:pPrChange>
      </w:pPr>
    </w:p>
    <w:p w:rsidR="00725869" w:rsidRDefault="00C05576">
      <w:pPr>
        <w:pStyle w:val="berschrift1"/>
      </w:pPr>
      <w:bookmarkStart w:id="630" w:name="_Toc512272924"/>
      <w:r>
        <w:t xml:space="preserve">Mechatronische </w:t>
      </w:r>
      <w:r w:rsidR="00F17B90">
        <w:t>Spezifikation</w:t>
      </w:r>
      <w:bookmarkEnd w:id="630"/>
    </w:p>
    <w:p w:rsidR="00725869" w:rsidRDefault="00C05576">
      <w:pPr>
        <w:pStyle w:val="berschrift2"/>
      </w:pPr>
      <w:bookmarkStart w:id="631" w:name="_Toc512272925"/>
      <w:r>
        <w:t>Funktion</w:t>
      </w:r>
      <w:bookmarkEnd w:id="631"/>
    </w:p>
    <w:p w:rsidR="00F51CCF" w:rsidRPr="001A1DC3" w:rsidRDefault="00F51CCF" w:rsidP="00F51CCF">
      <w:pPr>
        <w:rPr>
          <w:color w:val="FF0000"/>
        </w:rPr>
      </w:pPr>
    </w:p>
    <w:p w:rsidR="00725869" w:rsidRPr="001A1DC3" w:rsidRDefault="00372C4B">
      <w:pPr>
        <w:ind w:left="1410" w:hanging="1410"/>
        <w:rPr>
          <w:color w:val="FF0000"/>
        </w:rPr>
      </w:pPr>
      <w:r w:rsidRPr="004C35A8">
        <w:rPr>
          <w:color w:val="000000" w:themeColor="text1"/>
        </w:rPr>
        <w:t>/P</w:t>
      </w:r>
      <w:r w:rsidR="00C05576" w:rsidRPr="004C35A8">
        <w:rPr>
          <w:color w:val="000000" w:themeColor="text1"/>
        </w:rPr>
        <w:t>M0010/</w:t>
      </w:r>
      <w:r w:rsidR="00C05576" w:rsidRPr="001A1DC3">
        <w:rPr>
          <w:color w:val="FF0000"/>
        </w:rPr>
        <w:tab/>
      </w:r>
      <w:r w:rsidR="00883B1E" w:rsidRPr="00C423D8">
        <w:rPr>
          <w:color w:val="000000" w:themeColor="text1"/>
        </w:rPr>
        <w:t>Die Drohne kann nachdem Sie vom Benutzer möglichst nah an den Einsatzort gebracht wird autonom einen vorher bestimmten Pfad abfliegen, und orientiert sich nur anhand der vorhandenen CAD-Daten</w:t>
      </w:r>
      <w:r w:rsidR="00C05576" w:rsidRPr="00C423D8">
        <w:rPr>
          <w:color w:val="000000" w:themeColor="text1"/>
        </w:rPr>
        <w:t>.</w:t>
      </w:r>
    </w:p>
    <w:p w:rsidR="00725869" w:rsidRPr="00351597" w:rsidRDefault="00372C4B">
      <w:pPr>
        <w:ind w:left="1410" w:hanging="1410"/>
        <w:rPr>
          <w:color w:val="000000" w:themeColor="text1"/>
        </w:rPr>
      </w:pPr>
      <w:r w:rsidRPr="004C35A8">
        <w:rPr>
          <w:color w:val="000000" w:themeColor="text1"/>
        </w:rPr>
        <w:t>/P</w:t>
      </w:r>
      <w:r w:rsidR="00C05576" w:rsidRPr="004C35A8">
        <w:rPr>
          <w:color w:val="000000" w:themeColor="text1"/>
        </w:rPr>
        <w:t>M0020/</w:t>
      </w:r>
      <w:r w:rsidR="00C05576" w:rsidRPr="001A1DC3">
        <w:rPr>
          <w:color w:val="FF0000"/>
        </w:rPr>
        <w:tab/>
      </w:r>
      <w:r w:rsidR="005D37B6">
        <w:rPr>
          <w:color w:val="000000" w:themeColor="text1"/>
        </w:rPr>
        <w:t>Durch die Flugfähigkeit der Drohne, ist ein überwinden von Hindernissen innerhalb von Räumen möglich.</w:t>
      </w:r>
    </w:p>
    <w:p w:rsidR="00725869" w:rsidRPr="001A1DC3" w:rsidRDefault="00372C4B">
      <w:pPr>
        <w:ind w:left="1410" w:hanging="1410"/>
        <w:rPr>
          <w:color w:val="FF0000"/>
        </w:rPr>
      </w:pPr>
      <w:r w:rsidRPr="004C35A8">
        <w:rPr>
          <w:color w:val="000000" w:themeColor="text1"/>
        </w:rPr>
        <w:t>/P</w:t>
      </w:r>
      <w:r w:rsidR="00C05576" w:rsidRPr="004C35A8">
        <w:rPr>
          <w:color w:val="000000" w:themeColor="text1"/>
        </w:rPr>
        <w:t>M0030/</w:t>
      </w:r>
      <w:r w:rsidR="00C05576" w:rsidRPr="001A1DC3">
        <w:rPr>
          <w:color w:val="FF0000"/>
        </w:rPr>
        <w:tab/>
      </w:r>
      <w:ins w:id="632" w:author="Hagen Meyer" w:date="2018-04-18T18:40:00Z">
        <w:r w:rsidR="00723AFD">
          <w:t>Um den zeitlichen Umfang von drei Monaten für dieses Projekt einzuhalten</w:t>
        </w:r>
      </w:ins>
      <w:ins w:id="633" w:author="Hagen Meyer" w:date="2018-04-18T18:34:00Z">
        <w:r w:rsidR="009E7AC6" w:rsidRPr="009E7AC6">
          <w:rPr>
            <w:rPrChange w:id="634" w:author="Hagen Meyer" w:date="2018-04-18T18:35:00Z">
              <w:rPr>
                <w:color w:val="FF0000"/>
              </w:rPr>
            </w:rPrChange>
          </w:rPr>
          <w:t xml:space="preserve"> entfällt das Erkennen von </w:t>
        </w:r>
      </w:ins>
      <w:r w:rsidR="00252026" w:rsidRPr="009E7AC6">
        <w:rPr>
          <w:rPrChange w:id="635" w:author="Hagen Meyer" w:date="2018-04-18T18:35:00Z">
            <w:rPr>
              <w:color w:val="FF0000"/>
            </w:rPr>
          </w:rPrChange>
        </w:rPr>
        <w:t>Hindernisse</w:t>
      </w:r>
      <w:ins w:id="636" w:author="Hagen Meyer" w:date="2018-04-18T18:37:00Z">
        <w:r w:rsidR="009E7AC6">
          <w:t xml:space="preserve"> und Störkanten</w:t>
        </w:r>
      </w:ins>
      <w:ins w:id="637" w:author="Hagen Meyer" w:date="2018-04-18T18:38:00Z">
        <w:r w:rsidR="009E7AC6">
          <w:t>, wie auch</w:t>
        </w:r>
      </w:ins>
      <w:del w:id="638" w:author="Hagen Meyer" w:date="2018-04-18T18:38:00Z">
        <w:r w:rsidR="00252026" w:rsidRPr="009E7AC6" w:rsidDel="009E7AC6">
          <w:rPr>
            <w:rPrChange w:id="639" w:author="Hagen Meyer" w:date="2018-04-18T18:35:00Z">
              <w:rPr>
                <w:color w:val="FF0000"/>
              </w:rPr>
            </w:rPrChange>
          </w:rPr>
          <w:delText xml:space="preserve"> und</w:delText>
        </w:r>
      </w:del>
      <w:r w:rsidR="00252026" w:rsidRPr="009E7AC6">
        <w:rPr>
          <w:rPrChange w:id="640" w:author="Hagen Meyer" w:date="2018-04-18T18:35:00Z">
            <w:rPr>
              <w:color w:val="FF0000"/>
            </w:rPr>
          </w:rPrChange>
        </w:rPr>
        <w:t xml:space="preserve"> </w:t>
      </w:r>
      <w:del w:id="641" w:author="Hagen Meyer" w:date="2018-04-18T18:34:00Z">
        <w:r w:rsidR="00252026" w:rsidRPr="009E7AC6" w:rsidDel="009E7AC6">
          <w:rPr>
            <w:rPrChange w:id="642" w:author="Hagen Meyer" w:date="2018-04-18T18:35:00Z">
              <w:rPr>
                <w:color w:val="FF0000"/>
              </w:rPr>
            </w:rPrChange>
          </w:rPr>
          <w:delText>Störkanten werden selbstständig erkannt und können umflogen werden. Mögliche Kurskorrekturen und Anpassungen werden während des Fluges berechnet.</w:delText>
        </w:r>
      </w:del>
      <w:ins w:id="643" w:author="Hagen Meyer" w:date="2018-04-18T18:34:00Z">
        <w:r w:rsidR="009E7AC6" w:rsidRPr="009E7AC6">
          <w:rPr>
            <w:rPrChange w:id="644" w:author="Hagen Meyer" w:date="2018-04-18T18:35:00Z">
              <w:rPr>
                <w:color w:val="FF0000"/>
              </w:rPr>
            </w:rPrChange>
          </w:rPr>
          <w:t>die automat</w:t>
        </w:r>
      </w:ins>
      <w:ins w:id="645" w:author="Hagen Meyer" w:date="2018-04-18T18:35:00Z">
        <w:r w:rsidR="009E7AC6" w:rsidRPr="009E7AC6">
          <w:rPr>
            <w:rPrChange w:id="646" w:author="Hagen Meyer" w:date="2018-04-18T18:35:00Z">
              <w:rPr>
                <w:color w:val="FF0000"/>
              </w:rPr>
            </w:rPrChange>
          </w:rPr>
          <w:t xml:space="preserve">ische Kurskorrektur. Die damit neu definierten Rahmenbedingungen für </w:t>
        </w:r>
      </w:ins>
      <w:ins w:id="647" w:author="Hagen Meyer" w:date="2018-04-18T18:52:00Z">
        <w:r w:rsidR="006C2B77">
          <w:t xml:space="preserve">die Lagebestimmung </w:t>
        </w:r>
      </w:ins>
      <w:ins w:id="648" w:author="Hagen Meyer" w:date="2018-04-18T18:35:00Z">
        <w:r w:rsidR="009E7AC6" w:rsidRPr="009E7AC6">
          <w:rPr>
            <w:rPrChange w:id="649" w:author="Hagen Meyer" w:date="2018-04-18T18:35:00Z">
              <w:rPr>
                <w:color w:val="FF0000"/>
              </w:rPr>
            </w:rPrChange>
          </w:rPr>
          <w:t>entnehmen Sie bitte dem Punkt /PS0030.</w:t>
        </w:r>
      </w:ins>
      <w:ins w:id="650" w:author="Hagen Meyer" w:date="2018-04-18T18:38:00Z">
        <w:r w:rsidR="009E7AC6">
          <w:t xml:space="preserve"> Die </w:t>
        </w:r>
      </w:ins>
      <w:ins w:id="651" w:author="Hagen Meyer" w:date="2018-04-18T18:39:00Z">
        <w:r w:rsidR="00696BEF">
          <w:t>u</w:t>
        </w:r>
      </w:ins>
      <w:ins w:id="652" w:author="Hagen Meyer" w:date="2018-04-18T18:38:00Z">
        <w:r w:rsidR="009E7AC6">
          <w:t>rsprüngliche</w:t>
        </w:r>
      </w:ins>
      <w:ins w:id="653" w:author="Hagen Meyer" w:date="2018-04-18T18:39:00Z">
        <w:r w:rsidR="00517F88">
          <w:t>n</w:t>
        </w:r>
      </w:ins>
      <w:ins w:id="654" w:author="Hagen Meyer" w:date="2018-04-18T18:38:00Z">
        <w:r w:rsidR="009E7AC6">
          <w:t xml:space="preserve"> Anforderung</w:t>
        </w:r>
      </w:ins>
      <w:ins w:id="655" w:author="Hagen Meyer" w:date="2018-04-18T18:39:00Z">
        <w:r w:rsidR="00696BEF">
          <w:t>en</w:t>
        </w:r>
      </w:ins>
      <w:ins w:id="656" w:author="Hagen Meyer" w:date="2018-04-18T18:38:00Z">
        <w:r w:rsidR="009E7AC6">
          <w:t xml:space="preserve"> aus </w:t>
        </w:r>
      </w:ins>
      <w:ins w:id="657" w:author="Hagen Meyer" w:date="2018-04-18T18:39:00Z">
        <w:r w:rsidR="009E7AC6">
          <w:t>/</w:t>
        </w:r>
      </w:ins>
      <w:ins w:id="658" w:author="Hagen Meyer" w:date="2018-04-18T18:38:00Z">
        <w:r w:rsidR="009E7AC6">
          <w:t>LM00</w:t>
        </w:r>
      </w:ins>
      <w:ins w:id="659" w:author="Hagen Meyer" w:date="2018-04-18T18:39:00Z">
        <w:r w:rsidR="009E7AC6">
          <w:t>30</w:t>
        </w:r>
      </w:ins>
      <w:ins w:id="660" w:author="Hagen Meyer" w:date="2018-04-18T18:38:00Z">
        <w:r w:rsidR="009E7AC6">
          <w:t xml:space="preserve"> </w:t>
        </w:r>
        <w:proofErr w:type="gramStart"/>
        <w:r w:rsidR="009E7AC6">
          <w:t>ist</w:t>
        </w:r>
        <w:proofErr w:type="gramEnd"/>
        <w:r w:rsidR="009E7AC6">
          <w:t xml:space="preserve"> als Teil eines Folgeprojekts umzusetzen.</w:t>
        </w:r>
      </w:ins>
    </w:p>
    <w:p w:rsidR="00725869" w:rsidRPr="001A1DC3" w:rsidRDefault="00372C4B">
      <w:pPr>
        <w:ind w:left="1410" w:hanging="1410"/>
        <w:rPr>
          <w:color w:val="FF0000"/>
        </w:rPr>
      </w:pPr>
      <w:r w:rsidRPr="004C35A8">
        <w:rPr>
          <w:color w:val="000000" w:themeColor="text1"/>
        </w:rPr>
        <w:t>/P</w:t>
      </w:r>
      <w:r w:rsidR="00C05576" w:rsidRPr="004C35A8">
        <w:rPr>
          <w:color w:val="000000" w:themeColor="text1"/>
        </w:rPr>
        <w:t>M0040/</w:t>
      </w:r>
      <w:r w:rsidR="00C05576" w:rsidRPr="001A1DC3">
        <w:rPr>
          <w:color w:val="FF0000"/>
        </w:rPr>
        <w:tab/>
      </w:r>
      <w:ins w:id="661" w:author="Hagen Meyer" w:date="2018-04-18T18:42:00Z">
        <w:r w:rsidR="0031694F" w:rsidRPr="0031694F">
          <w:rPr>
            <w:rPrChange w:id="662" w:author="Hagen Meyer" w:date="2018-04-18T18:42:00Z">
              <w:rPr>
                <w:color w:val="FF0000"/>
              </w:rPr>
            </w:rPrChange>
          </w:rPr>
          <w:t xml:space="preserve">Um den </w:t>
        </w:r>
        <w:r w:rsidR="0031694F">
          <w:t xml:space="preserve">zeitlichen Rahmen dieses Projektes einzuhalten wird </w:t>
        </w:r>
      </w:ins>
      <w:del w:id="663" w:author="Hagen Meyer" w:date="2018-04-18T18:42:00Z">
        <w:r w:rsidR="00252026" w:rsidRPr="00FE4AFB" w:rsidDel="0031694F">
          <w:rPr>
            <w:rPrChange w:id="664" w:author="Hagen Meyer" w:date="2018-04-18T18:41:00Z">
              <w:rPr>
                <w:color w:val="FF0000"/>
              </w:rPr>
            </w:rPrChange>
          </w:rPr>
          <w:delText xml:space="preserve">Die </w:delText>
        </w:r>
      </w:del>
      <w:ins w:id="665" w:author="Hagen Meyer" w:date="2018-04-18T18:42:00Z">
        <w:r w:rsidR="0031694F">
          <w:t>d</w:t>
        </w:r>
        <w:r w:rsidR="0031694F" w:rsidRPr="00FE4AFB">
          <w:rPr>
            <w:rPrChange w:id="666" w:author="Hagen Meyer" w:date="2018-04-18T18:41:00Z">
              <w:rPr>
                <w:color w:val="FF0000"/>
              </w:rPr>
            </w:rPrChange>
          </w:rPr>
          <w:t xml:space="preserve">ie </w:t>
        </w:r>
      </w:ins>
      <w:r w:rsidR="00252026" w:rsidRPr="00FE4AFB">
        <w:rPr>
          <w:rPrChange w:id="667" w:author="Hagen Meyer" w:date="2018-04-18T18:41:00Z">
            <w:rPr>
              <w:color w:val="FF0000"/>
            </w:rPr>
          </w:rPrChange>
        </w:rPr>
        <w:t xml:space="preserve">Positions- und Lageerkennung </w:t>
      </w:r>
      <w:ins w:id="668" w:author="Hagen Meyer" w:date="2018-04-18T18:42:00Z">
        <w:r w:rsidR="0031694F">
          <w:t xml:space="preserve">zunächst </w:t>
        </w:r>
      </w:ins>
      <w:ins w:id="669" w:author="Hagen Meyer" w:date="2018-04-18T18:43:00Z">
        <w:r w:rsidR="0031694F">
          <w:t xml:space="preserve">über das Erkennen von </w:t>
        </w:r>
        <w:proofErr w:type="spellStart"/>
        <w:r w:rsidR="0031694F">
          <w:t>Ar</w:t>
        </w:r>
      </w:ins>
      <w:ins w:id="670" w:author="Hagen Meyer" w:date="2018-04-20T12:16:00Z">
        <w:r w:rsidR="003B57FF">
          <w:t>U</w:t>
        </w:r>
      </w:ins>
      <w:ins w:id="671" w:author="Hagen Meyer" w:date="2018-04-18T18:43:00Z">
        <w:r w:rsidR="0031694F">
          <w:t>co</w:t>
        </w:r>
        <w:proofErr w:type="spellEnd"/>
        <w:r w:rsidR="0031694F">
          <w:t>-Wegmarken</w:t>
        </w:r>
        <w:r w:rsidR="009D3268">
          <w:t xml:space="preserve"> umgesetzt</w:t>
        </w:r>
        <w:r w:rsidR="0031694F">
          <w:t xml:space="preserve">, die im Abstand von fünf bis zehn Metern an den Wänden des Einsatzortes angebracht werden. </w:t>
        </w:r>
      </w:ins>
      <w:ins w:id="672" w:author="Hagen Meyer" w:date="2018-04-18T18:52:00Z">
        <w:r w:rsidR="00083B14" w:rsidRPr="003F5894">
          <w:t xml:space="preserve">Die damit neu definierten Rahmenbedingungen für </w:t>
        </w:r>
        <w:r w:rsidR="00083B14">
          <w:t xml:space="preserve">die Lagebestimmung </w:t>
        </w:r>
        <w:r w:rsidR="00083B14" w:rsidRPr="003F5894">
          <w:t>entnehmen Sie bitte dem Punkt /PS0030.</w:t>
        </w:r>
        <w:r w:rsidR="00083B14">
          <w:t xml:space="preserve"> </w:t>
        </w:r>
      </w:ins>
      <w:del w:id="673" w:author="Hagen Meyer" w:date="2018-04-18T18:44:00Z">
        <w:r w:rsidR="00252026" w:rsidRPr="00FE4AFB" w:rsidDel="009D3268">
          <w:rPr>
            <w:rPrChange w:id="674" w:author="Hagen Meyer" w:date="2018-04-18T18:41:00Z">
              <w:rPr>
                <w:color w:val="FF0000"/>
              </w:rPr>
            </w:rPrChange>
          </w:rPr>
          <w:delText>erfolgt anhand eines Verfahrens, ähnlich de</w:delText>
        </w:r>
      </w:del>
    </w:p>
    <w:p w:rsidR="00725869" w:rsidRPr="001A1DC3" w:rsidRDefault="00372C4B">
      <w:pPr>
        <w:ind w:left="1410" w:hanging="1410"/>
        <w:rPr>
          <w:color w:val="FF0000"/>
        </w:rPr>
      </w:pPr>
      <w:r w:rsidRPr="004C35A8">
        <w:rPr>
          <w:color w:val="000000" w:themeColor="text1"/>
        </w:rPr>
        <w:t>/P</w:t>
      </w:r>
      <w:r w:rsidR="00C05576" w:rsidRPr="004C35A8">
        <w:rPr>
          <w:color w:val="000000" w:themeColor="text1"/>
        </w:rPr>
        <w:t>M0040/</w:t>
      </w:r>
      <w:r w:rsidR="00C05576" w:rsidRPr="001A1DC3">
        <w:rPr>
          <w:color w:val="FF0000"/>
        </w:rPr>
        <w:tab/>
      </w:r>
      <w:r w:rsidR="00C423D8">
        <w:rPr>
          <w:color w:val="000000" w:themeColor="text1"/>
        </w:rPr>
        <w:t>Position, Geschwindigkeit</w:t>
      </w:r>
      <w:r w:rsidR="00C05576" w:rsidRPr="00C423D8">
        <w:rPr>
          <w:color w:val="000000" w:themeColor="text1"/>
        </w:rPr>
        <w:t xml:space="preserve"> </w:t>
      </w:r>
      <w:r w:rsidR="00C423D8">
        <w:rPr>
          <w:color w:val="000000" w:themeColor="text1"/>
        </w:rPr>
        <w:t xml:space="preserve">und Ladezustand des Akkus </w:t>
      </w:r>
      <w:r w:rsidR="00252026" w:rsidRPr="00C423D8">
        <w:rPr>
          <w:color w:val="000000" w:themeColor="text1"/>
        </w:rPr>
        <w:t>werden als Telemetrie Daten erfasst.</w:t>
      </w:r>
    </w:p>
    <w:p w:rsidR="00725869" w:rsidRPr="001A1DC3" w:rsidRDefault="00372C4B" w:rsidP="00C3181F">
      <w:pPr>
        <w:ind w:left="1410" w:hanging="1410"/>
        <w:jc w:val="left"/>
        <w:rPr>
          <w:color w:val="FF0000"/>
        </w:rPr>
      </w:pPr>
      <w:r w:rsidRPr="004C35A8">
        <w:rPr>
          <w:color w:val="000000" w:themeColor="text1"/>
        </w:rPr>
        <w:t>/P</w:t>
      </w:r>
      <w:r w:rsidR="00C05576" w:rsidRPr="004C35A8">
        <w:rPr>
          <w:color w:val="000000" w:themeColor="text1"/>
        </w:rPr>
        <w:t>M0050/</w:t>
      </w:r>
      <w:r w:rsidR="00C05576" w:rsidRPr="001A1DC3">
        <w:rPr>
          <w:color w:val="FF0000"/>
        </w:rPr>
        <w:tab/>
      </w:r>
      <w:r w:rsidR="00C05576" w:rsidRPr="00C3181F">
        <w:rPr>
          <w:color w:val="000000" w:themeColor="text1"/>
        </w:rPr>
        <w:t>Alle Daten werden in einem Fluglogbuch</w:t>
      </w:r>
      <w:r w:rsidR="00307B54" w:rsidRPr="00C3181F">
        <w:rPr>
          <w:color w:val="000000" w:themeColor="text1"/>
        </w:rPr>
        <w:t xml:space="preserve"> </w:t>
      </w:r>
      <w:r w:rsidR="00C05576" w:rsidRPr="00C3181F">
        <w:rPr>
          <w:color w:val="000000" w:themeColor="text1"/>
        </w:rPr>
        <w:t xml:space="preserve">gespeichert. Die </w:t>
      </w:r>
      <w:r w:rsidR="00307B54" w:rsidRPr="00C3181F">
        <w:rPr>
          <w:color w:val="000000" w:themeColor="text1"/>
        </w:rPr>
        <w:t>e</w:t>
      </w:r>
      <w:r w:rsidR="00C05576" w:rsidRPr="00C3181F">
        <w:rPr>
          <w:color w:val="000000" w:themeColor="text1"/>
        </w:rPr>
        <w:t>rfassten</w:t>
      </w:r>
      <w:r w:rsidR="00C3181F" w:rsidRPr="00C3181F">
        <w:rPr>
          <w:color w:val="000000" w:themeColor="text1"/>
        </w:rPr>
        <w:t xml:space="preserve"> Daten und deren Struktur sind in /PS0110/ spezifiziert</w:t>
      </w:r>
      <w:r w:rsidR="00C05576" w:rsidRPr="00C3181F">
        <w:rPr>
          <w:color w:val="000000" w:themeColor="text1"/>
        </w:rPr>
        <w:t>.</w:t>
      </w:r>
    </w:p>
    <w:p w:rsidR="00725869" w:rsidRPr="001A1DC3" w:rsidRDefault="00372C4B">
      <w:pPr>
        <w:ind w:left="1410" w:hanging="1410"/>
        <w:rPr>
          <w:color w:val="FF0000"/>
        </w:rPr>
      </w:pPr>
      <w:r w:rsidRPr="004C35A8">
        <w:rPr>
          <w:color w:val="000000" w:themeColor="text1"/>
        </w:rPr>
        <w:t>/P</w:t>
      </w:r>
      <w:r w:rsidR="00C05576" w:rsidRPr="004C35A8">
        <w:rPr>
          <w:color w:val="000000" w:themeColor="text1"/>
        </w:rPr>
        <w:t>M0060/</w:t>
      </w:r>
      <w:r w:rsidR="00C3181F">
        <w:rPr>
          <w:color w:val="FF0000"/>
        </w:rPr>
        <w:tab/>
        <w:t>(TH)</w:t>
      </w:r>
      <w:r w:rsidR="00C3181F">
        <w:rPr>
          <w:color w:val="FF0000"/>
        </w:rPr>
        <w:tab/>
      </w:r>
      <w:r w:rsidR="00C3181F" w:rsidRPr="00C3181F">
        <w:rPr>
          <w:color w:val="000000" w:themeColor="text1"/>
        </w:rPr>
        <w:t xml:space="preserve">Eine Erfassung der Helligkeit über Lichtsensoren, sowie eine Anpassung der mitgeführten Beleuchtung wird über eine eigene Elektronikkomponente realisiert. </w:t>
      </w:r>
    </w:p>
    <w:p w:rsidR="00DE7716" w:rsidRPr="001A1DC3" w:rsidRDefault="00372C4B" w:rsidP="00DE7716">
      <w:pPr>
        <w:ind w:left="1410" w:hanging="1410"/>
        <w:rPr>
          <w:color w:val="FF0000"/>
        </w:rPr>
      </w:pPr>
      <w:r w:rsidRPr="004C35A8">
        <w:rPr>
          <w:color w:val="000000" w:themeColor="text1"/>
        </w:rPr>
        <w:lastRenderedPageBreak/>
        <w:t>/P</w:t>
      </w:r>
      <w:r w:rsidR="00C05576" w:rsidRPr="004C35A8">
        <w:rPr>
          <w:color w:val="000000" w:themeColor="text1"/>
        </w:rPr>
        <w:t>M0070/</w:t>
      </w:r>
      <w:r w:rsidR="00C05576" w:rsidRPr="001A1DC3">
        <w:rPr>
          <w:color w:val="FF0000"/>
        </w:rPr>
        <w:tab/>
      </w:r>
      <w:r w:rsidR="00C3181F" w:rsidRPr="00C3181F">
        <w:rPr>
          <w:color w:val="000000" w:themeColor="text1"/>
        </w:rPr>
        <w:t>Die Fluggeschwindigkeit der Drohne beträgt 3 – 6 m/s</w:t>
      </w:r>
    </w:p>
    <w:p w:rsidR="00725869" w:rsidRPr="001A1DC3" w:rsidRDefault="00372C4B">
      <w:pPr>
        <w:ind w:left="1410" w:hanging="1410"/>
        <w:rPr>
          <w:color w:val="FF0000"/>
        </w:rPr>
      </w:pPr>
      <w:r w:rsidRPr="004C35A8">
        <w:rPr>
          <w:color w:val="000000" w:themeColor="text1"/>
        </w:rPr>
        <w:t>/P</w:t>
      </w:r>
      <w:r w:rsidR="00C05576" w:rsidRPr="004C35A8">
        <w:rPr>
          <w:color w:val="000000" w:themeColor="text1"/>
        </w:rPr>
        <w:t>M0080/</w:t>
      </w:r>
      <w:r w:rsidR="00C05576" w:rsidRPr="001A1DC3">
        <w:rPr>
          <w:color w:val="FF0000"/>
        </w:rPr>
        <w:tab/>
      </w:r>
      <w:del w:id="675" w:author="Hagen Meyer" w:date="2018-04-18T20:01:00Z">
        <w:r w:rsidR="00C05576" w:rsidRPr="004A1F16" w:rsidDel="004A1F16">
          <w:rPr>
            <w:rPrChange w:id="676" w:author="Hagen Meyer" w:date="2018-04-18T20:01:00Z">
              <w:rPr>
                <w:color w:val="FF0000"/>
              </w:rPr>
            </w:rPrChange>
          </w:rPr>
          <w:delText>Die Maximalgeschwindigkeit der Drohne wird so gewählt</w:delText>
        </w:r>
        <w:r w:rsidR="00307B54" w:rsidRPr="004A1F16" w:rsidDel="004A1F16">
          <w:rPr>
            <w:rPrChange w:id="677" w:author="Hagen Meyer" w:date="2018-04-18T20:01:00Z">
              <w:rPr>
                <w:color w:val="FF0000"/>
              </w:rPr>
            </w:rPrChange>
          </w:rPr>
          <w:delText>,</w:delText>
        </w:r>
        <w:r w:rsidR="00C05576" w:rsidRPr="004A1F16" w:rsidDel="004A1F16">
          <w:rPr>
            <w:rPrChange w:id="678" w:author="Hagen Meyer" w:date="2018-04-18T20:01:00Z">
              <w:rPr>
                <w:color w:val="FF0000"/>
              </w:rPr>
            </w:rPrChange>
          </w:rPr>
          <w:delText xml:space="preserve"> da</w:delText>
        </w:r>
        <w:r w:rsidR="00307B54" w:rsidRPr="004A1F16" w:rsidDel="004A1F16">
          <w:rPr>
            <w:rPrChange w:id="679" w:author="Hagen Meyer" w:date="2018-04-18T20:01:00Z">
              <w:rPr>
                <w:color w:val="FF0000"/>
              </w:rPr>
            </w:rPrChange>
          </w:rPr>
          <w:delText>s</w:delText>
        </w:r>
        <w:r w:rsidR="00C05576" w:rsidRPr="004A1F16" w:rsidDel="004A1F16">
          <w:rPr>
            <w:rPrChange w:id="680" w:author="Hagen Meyer" w:date="2018-04-18T20:01:00Z">
              <w:rPr>
                <w:color w:val="FF0000"/>
              </w:rPr>
            </w:rPrChange>
          </w:rPr>
          <w:delText xml:space="preserve">s ein sicheres </w:delText>
        </w:r>
        <w:r w:rsidR="00307B54" w:rsidRPr="004A1F16" w:rsidDel="004A1F16">
          <w:rPr>
            <w:rPrChange w:id="681" w:author="Hagen Meyer" w:date="2018-04-18T20:01:00Z">
              <w:rPr>
                <w:color w:val="FF0000"/>
              </w:rPr>
            </w:rPrChange>
          </w:rPr>
          <w:delText>Er</w:delText>
        </w:r>
        <w:r w:rsidR="00C05576" w:rsidRPr="004A1F16" w:rsidDel="004A1F16">
          <w:rPr>
            <w:rPrChange w:id="682" w:author="Hagen Meyer" w:date="2018-04-18T20:01:00Z">
              <w:rPr>
                <w:color w:val="FF0000"/>
              </w:rPr>
            </w:rPrChange>
          </w:rPr>
          <w:delText>kennen von Hindernissen möglich ist.</w:delText>
        </w:r>
      </w:del>
      <w:ins w:id="683" w:author="Hagen Meyer" w:date="2018-04-18T20:01:00Z">
        <w:r w:rsidR="004A1F16" w:rsidRPr="004A1F16">
          <w:rPr>
            <w:rPrChange w:id="684" w:author="Hagen Meyer" w:date="2018-04-18T20:01:00Z">
              <w:rPr>
                <w:color w:val="FF0000"/>
              </w:rPr>
            </w:rPrChange>
          </w:rPr>
          <w:t>Wie in Abschnitt /PM0030/ erläutert wurde, entfällt die Kollisionserkennung für dieses Projekt. Somit ist dieser Punkt ebenfalls hinfällig und wir Teil eines Folgeprojekts sein.</w:t>
        </w:r>
      </w:ins>
    </w:p>
    <w:p w:rsidR="00725869" w:rsidRPr="001A1DC3" w:rsidRDefault="00725869">
      <w:pPr>
        <w:ind w:left="1410" w:hanging="1410"/>
        <w:rPr>
          <w:color w:val="FF0000"/>
        </w:rPr>
      </w:pPr>
    </w:p>
    <w:p w:rsidR="00725869" w:rsidRDefault="00C05576">
      <w:pPr>
        <w:pStyle w:val="berschrift2"/>
      </w:pPr>
      <w:bookmarkStart w:id="685" w:name="_Toc512272926"/>
      <w:r>
        <w:t>Störeffekte</w:t>
      </w:r>
      <w:bookmarkEnd w:id="685"/>
    </w:p>
    <w:p w:rsidR="00725869" w:rsidRPr="001A1DC3" w:rsidRDefault="00372C4B">
      <w:pPr>
        <w:ind w:left="1410" w:hanging="1410"/>
        <w:rPr>
          <w:color w:val="FF0000"/>
        </w:rPr>
      </w:pPr>
      <w:r w:rsidRPr="004C35A8">
        <w:rPr>
          <w:color w:val="000000" w:themeColor="text1"/>
        </w:rPr>
        <w:t>/P</w:t>
      </w:r>
      <w:r w:rsidR="00C05576" w:rsidRPr="004C35A8">
        <w:rPr>
          <w:color w:val="000000" w:themeColor="text1"/>
        </w:rPr>
        <w:t>M0110/</w:t>
      </w:r>
      <w:r w:rsidR="00C05576" w:rsidRPr="001A1DC3">
        <w:rPr>
          <w:color w:val="FF0000"/>
        </w:rPr>
        <w:tab/>
      </w:r>
      <w:r w:rsidR="00065A56" w:rsidRPr="00065A56">
        <w:rPr>
          <w:color w:val="000000" w:themeColor="text1"/>
        </w:rPr>
        <w:t>Alle eingesetzten und unter /PM0610/ spezifizierten Werkstoffe haben eine Temperaturbeständigkeit von mindestens 80°C.</w:t>
      </w:r>
    </w:p>
    <w:p w:rsidR="00725869" w:rsidRPr="001A1DC3" w:rsidRDefault="00372C4B">
      <w:pPr>
        <w:ind w:left="1410" w:hanging="1410"/>
        <w:rPr>
          <w:color w:val="FF0000"/>
        </w:rPr>
      </w:pPr>
      <w:r w:rsidRPr="004C35A8">
        <w:rPr>
          <w:color w:val="000000" w:themeColor="text1"/>
        </w:rPr>
        <w:t>/P</w:t>
      </w:r>
      <w:r w:rsidR="00C05576" w:rsidRPr="004C35A8">
        <w:rPr>
          <w:color w:val="000000" w:themeColor="text1"/>
        </w:rPr>
        <w:t>M0120/</w:t>
      </w:r>
      <w:r w:rsidR="00C05576" w:rsidRPr="001A1DC3">
        <w:rPr>
          <w:color w:val="FF0000"/>
        </w:rPr>
        <w:tab/>
      </w:r>
      <w:r w:rsidR="006852B2" w:rsidRPr="00065A56">
        <w:rPr>
          <w:color w:val="000000" w:themeColor="text1"/>
        </w:rPr>
        <w:t xml:space="preserve">Alle eingesetzten und unter /PM0610/ spezifizierten Werkstoffe </w:t>
      </w:r>
      <w:r w:rsidR="00B86748">
        <w:rPr>
          <w:color w:val="000000" w:themeColor="text1"/>
        </w:rPr>
        <w:t>zeigen keine Ermüdungserscheinung bei</w:t>
      </w:r>
      <w:r w:rsidR="006852B2" w:rsidRPr="006852B2">
        <w:rPr>
          <w:color w:val="000000" w:themeColor="text1"/>
        </w:rPr>
        <w:t xml:space="preserve"> </w:t>
      </w:r>
      <w:r w:rsidR="00B86748">
        <w:rPr>
          <w:color w:val="000000" w:themeColor="text1"/>
        </w:rPr>
        <w:t>einer Dosis von</w:t>
      </w:r>
      <w:r w:rsidR="006852B2" w:rsidRPr="006852B2">
        <w:rPr>
          <w:color w:val="000000" w:themeColor="text1"/>
        </w:rPr>
        <w:t xml:space="preserve"> </w:t>
      </w:r>
      <w:r w:rsidR="00B86748">
        <w:rPr>
          <w:color w:val="000000" w:themeColor="text1"/>
        </w:rPr>
        <w:t>40.000</w:t>
      </w:r>
      <w:r w:rsidR="00C05576" w:rsidRPr="006852B2">
        <w:rPr>
          <w:color w:val="000000" w:themeColor="text1"/>
        </w:rPr>
        <w:t xml:space="preserve"> µ</w:t>
      </w:r>
      <w:proofErr w:type="spellStart"/>
      <w:r w:rsidR="00C05576" w:rsidRPr="006852B2">
        <w:rPr>
          <w:color w:val="000000" w:themeColor="text1"/>
        </w:rPr>
        <w:t>Sw</w:t>
      </w:r>
      <w:proofErr w:type="spellEnd"/>
      <w:r w:rsidR="00B86748">
        <w:rPr>
          <w:color w:val="000000" w:themeColor="text1"/>
        </w:rPr>
        <w:t>. Dies entspricht der geforderten Betriebszeit von 200 Stunden.</w:t>
      </w:r>
    </w:p>
    <w:p w:rsidR="00725869" w:rsidRPr="001A1DC3" w:rsidRDefault="00372C4B">
      <w:pPr>
        <w:ind w:left="1410" w:hanging="1410"/>
        <w:rPr>
          <w:color w:val="FF0000"/>
        </w:rPr>
      </w:pPr>
      <w:r w:rsidRPr="004C35A8">
        <w:rPr>
          <w:color w:val="000000" w:themeColor="text1"/>
        </w:rPr>
        <w:t>/P</w:t>
      </w:r>
      <w:r w:rsidR="00C05576" w:rsidRPr="004C35A8">
        <w:rPr>
          <w:color w:val="000000" w:themeColor="text1"/>
        </w:rPr>
        <w:t>M0130/</w:t>
      </w:r>
      <w:r w:rsidR="00C05576" w:rsidRPr="001A1DC3">
        <w:rPr>
          <w:color w:val="FF0000"/>
        </w:rPr>
        <w:tab/>
      </w:r>
      <w:r w:rsidR="00E032EF">
        <w:rPr>
          <w:color w:val="FF0000"/>
        </w:rPr>
        <w:t>(TH)</w:t>
      </w:r>
      <w:r w:rsidR="00E032EF">
        <w:rPr>
          <w:color w:val="FF0000"/>
        </w:rPr>
        <w:tab/>
        <w:t>Eine Anpassung an die wechselnden Lichtverhältnisse erfolgt über (…)</w:t>
      </w:r>
    </w:p>
    <w:p w:rsidR="00725869" w:rsidRPr="001A1DC3" w:rsidRDefault="00725869">
      <w:pPr>
        <w:ind w:left="1410" w:hanging="1410"/>
        <w:rPr>
          <w:color w:val="FF0000"/>
        </w:rPr>
      </w:pPr>
    </w:p>
    <w:p w:rsidR="00725869" w:rsidRDefault="00C05576">
      <w:pPr>
        <w:pStyle w:val="berschrift2"/>
      </w:pPr>
      <w:bookmarkStart w:id="686" w:name="_Toc512272927"/>
      <w:r>
        <w:t>Geometrie</w:t>
      </w:r>
      <w:bookmarkEnd w:id="686"/>
    </w:p>
    <w:p w:rsidR="00725869" w:rsidRPr="001A1DC3" w:rsidRDefault="00372C4B">
      <w:pPr>
        <w:ind w:left="1410" w:hanging="1410"/>
        <w:rPr>
          <w:color w:val="FF0000"/>
        </w:rPr>
      </w:pPr>
      <w:r w:rsidRPr="004C35A8">
        <w:rPr>
          <w:color w:val="000000" w:themeColor="text1"/>
        </w:rPr>
        <w:t>/P</w:t>
      </w:r>
      <w:r w:rsidR="00C05576" w:rsidRPr="004C35A8">
        <w:rPr>
          <w:color w:val="000000" w:themeColor="text1"/>
        </w:rPr>
        <w:t>M0210/</w:t>
      </w:r>
      <w:r w:rsidR="00C05576" w:rsidRPr="001A1DC3">
        <w:rPr>
          <w:color w:val="FF0000"/>
        </w:rPr>
        <w:tab/>
      </w:r>
      <w:r w:rsidR="005D37B6" w:rsidRPr="005D37B6">
        <w:rPr>
          <w:color w:val="000000" w:themeColor="text1"/>
        </w:rPr>
        <w:t xml:space="preserve">Der Rahmen der Drohne </w:t>
      </w:r>
      <w:proofErr w:type="gramStart"/>
      <w:r w:rsidR="005D37B6" w:rsidRPr="005D37B6">
        <w:rPr>
          <w:color w:val="000000" w:themeColor="text1"/>
        </w:rPr>
        <w:t>hat</w:t>
      </w:r>
      <w:proofErr w:type="gramEnd"/>
      <w:r w:rsidR="005D37B6" w:rsidRPr="005D37B6">
        <w:rPr>
          <w:color w:val="000000" w:themeColor="text1"/>
        </w:rPr>
        <w:t xml:space="preserve"> die Abmessungen von 400mm x 400mm</w:t>
      </w:r>
      <w:r w:rsidR="005D37B6">
        <w:rPr>
          <w:color w:val="000000" w:themeColor="text1"/>
        </w:rPr>
        <w:t xml:space="preserve"> Diagonal von Propeller zu Propeller. Der Durchmesser der Propeller beträgt 8“ (20,3cm).</w:t>
      </w:r>
    </w:p>
    <w:p w:rsidR="00CD05C6" w:rsidRDefault="00372C4B">
      <w:pPr>
        <w:ind w:left="1410" w:hanging="1410"/>
        <w:rPr>
          <w:color w:val="000000" w:themeColor="text1"/>
        </w:rPr>
      </w:pPr>
      <w:r w:rsidRPr="004C35A8">
        <w:rPr>
          <w:color w:val="000000" w:themeColor="text1"/>
        </w:rPr>
        <w:t>/P</w:t>
      </w:r>
      <w:r w:rsidR="00C05576" w:rsidRPr="004C35A8">
        <w:rPr>
          <w:color w:val="000000" w:themeColor="text1"/>
        </w:rPr>
        <w:t>M0220/</w:t>
      </w:r>
      <w:r w:rsidR="00C05576" w:rsidRPr="001A1DC3">
        <w:rPr>
          <w:color w:val="FF0000"/>
        </w:rPr>
        <w:tab/>
      </w:r>
      <w:r w:rsidR="00C05576" w:rsidRPr="00CD05C6">
        <w:rPr>
          <w:color w:val="000000" w:themeColor="text1"/>
        </w:rPr>
        <w:t xml:space="preserve">Die </w:t>
      </w:r>
      <w:r w:rsidR="00CD05C6">
        <w:rPr>
          <w:color w:val="000000" w:themeColor="text1"/>
        </w:rPr>
        <w:t xml:space="preserve">Masse der Drohne beträgt etwa </w:t>
      </w:r>
      <w:r w:rsidR="00CD05C6" w:rsidRPr="00BF53FC">
        <w:rPr>
          <w:color w:val="000000" w:themeColor="text1"/>
        </w:rPr>
        <w:t>1,</w:t>
      </w:r>
      <w:r w:rsidR="00BF53FC" w:rsidRPr="00BF53FC">
        <w:rPr>
          <w:color w:val="000000" w:themeColor="text1"/>
        </w:rPr>
        <w:t>3</w:t>
      </w:r>
      <w:r w:rsidR="00CD05C6" w:rsidRPr="00BF53FC">
        <w:rPr>
          <w:color w:val="000000" w:themeColor="text1"/>
        </w:rPr>
        <w:t xml:space="preserve">kg </w:t>
      </w:r>
      <w:r w:rsidR="00CD05C6">
        <w:rPr>
          <w:color w:val="000000" w:themeColor="text1"/>
        </w:rPr>
        <w:t>und setzt sich wie folgt zusammen:</w:t>
      </w:r>
    </w:p>
    <w:p w:rsidR="002E2ADB" w:rsidRDefault="00645422" w:rsidP="002E2ADB">
      <w:pPr>
        <w:ind w:left="1410" w:hanging="1410"/>
        <w:rPr>
          <w:color w:val="000000" w:themeColor="text1"/>
        </w:rPr>
      </w:pPr>
      <w:r>
        <w:rPr>
          <w:color w:val="000000" w:themeColor="text1"/>
        </w:rPr>
        <w:tab/>
      </w:r>
      <w:r w:rsidR="00BF53FC">
        <w:rPr>
          <w:color w:val="000000" w:themeColor="text1"/>
        </w:rPr>
        <w:t xml:space="preserve">Elektronik-komponenten: </w:t>
      </w:r>
      <w:r w:rsidR="00BF53FC">
        <w:rPr>
          <w:color w:val="000000" w:themeColor="text1"/>
        </w:rPr>
        <w:tab/>
        <w:t>200g</w:t>
      </w:r>
      <w:r w:rsidR="002E2ADB">
        <w:rPr>
          <w:color w:val="000000" w:themeColor="text1"/>
        </w:rPr>
        <w:br/>
      </w:r>
      <w:r w:rsidR="00BF53FC">
        <w:rPr>
          <w:color w:val="000000" w:themeColor="text1"/>
        </w:rPr>
        <w:t xml:space="preserve">Akku: </w:t>
      </w:r>
      <w:r w:rsidR="00BF53FC">
        <w:rPr>
          <w:color w:val="000000" w:themeColor="text1"/>
        </w:rPr>
        <w:tab/>
      </w:r>
      <w:r w:rsidR="00BF53FC">
        <w:rPr>
          <w:color w:val="000000" w:themeColor="text1"/>
        </w:rPr>
        <w:tab/>
      </w:r>
      <w:r w:rsidR="00BF53FC">
        <w:rPr>
          <w:color w:val="000000" w:themeColor="text1"/>
        </w:rPr>
        <w:tab/>
      </w:r>
      <w:r w:rsidR="00BF53FC">
        <w:rPr>
          <w:color w:val="000000" w:themeColor="text1"/>
        </w:rPr>
        <w:tab/>
        <w:t>450g</w:t>
      </w:r>
      <w:r w:rsidR="002E2ADB">
        <w:rPr>
          <w:color w:val="000000" w:themeColor="text1"/>
        </w:rPr>
        <w:br/>
      </w:r>
      <w:r>
        <w:rPr>
          <w:color w:val="000000" w:themeColor="text1"/>
        </w:rPr>
        <w:tab/>
      </w:r>
      <w:r w:rsidR="00BF53FC">
        <w:rPr>
          <w:color w:val="000000" w:themeColor="text1"/>
        </w:rPr>
        <w:t xml:space="preserve">Kinematik: </w:t>
      </w:r>
      <w:r w:rsidR="00BF53FC">
        <w:rPr>
          <w:color w:val="000000" w:themeColor="text1"/>
        </w:rPr>
        <w:tab/>
      </w:r>
      <w:r w:rsidR="00BF53FC">
        <w:rPr>
          <w:color w:val="000000" w:themeColor="text1"/>
        </w:rPr>
        <w:tab/>
      </w:r>
      <w:r w:rsidR="00BF53FC">
        <w:rPr>
          <w:color w:val="000000" w:themeColor="text1"/>
        </w:rPr>
        <w:tab/>
        <w:t>210g</w:t>
      </w:r>
      <w:r w:rsidR="002E2ADB">
        <w:rPr>
          <w:color w:val="000000" w:themeColor="text1"/>
        </w:rPr>
        <w:br/>
        <w:t>Rahmen:</w:t>
      </w:r>
      <w:r w:rsidR="002E2ADB">
        <w:rPr>
          <w:color w:val="000000" w:themeColor="text1"/>
        </w:rPr>
        <w:tab/>
      </w:r>
      <w:r w:rsidR="002E2ADB">
        <w:rPr>
          <w:color w:val="000000" w:themeColor="text1"/>
        </w:rPr>
        <w:tab/>
      </w:r>
      <w:r w:rsidR="002E2ADB">
        <w:rPr>
          <w:color w:val="000000" w:themeColor="text1"/>
        </w:rPr>
        <w:tab/>
        <w:t>440g</w:t>
      </w:r>
    </w:p>
    <w:p w:rsidR="002E2ADB" w:rsidRDefault="002E2ADB" w:rsidP="002E2ADB">
      <w:pPr>
        <w:ind w:left="1410" w:hanging="1410"/>
        <w:rPr>
          <w:color w:val="000000" w:themeColor="text1"/>
        </w:rPr>
      </w:pPr>
      <w:r>
        <w:rPr>
          <w:color w:val="000000" w:themeColor="text1"/>
        </w:rPr>
        <w:tab/>
        <w:t xml:space="preserve">gemäß der unter </w:t>
      </w:r>
      <w:r w:rsidRPr="004C35A8">
        <w:rPr>
          <w:color w:val="000000" w:themeColor="text1"/>
        </w:rPr>
        <w:t>/PM0310/</w:t>
      </w:r>
      <w:r>
        <w:rPr>
          <w:color w:val="000000" w:themeColor="text1"/>
        </w:rPr>
        <w:t xml:space="preserve"> spezifizierten Kinematik Liegt die </w:t>
      </w:r>
      <w:r w:rsidR="00065A56">
        <w:rPr>
          <w:color w:val="000000" w:themeColor="text1"/>
        </w:rPr>
        <w:t>Masse der Drohne im Toleranzbereich und es ergibt sich eine Maximale Zuladung von 1kg.</w:t>
      </w:r>
    </w:p>
    <w:p w:rsidR="00645422" w:rsidRDefault="00645422" w:rsidP="00CD05C6">
      <w:pPr>
        <w:ind w:left="1410"/>
        <w:rPr>
          <w:color w:val="000000" w:themeColor="text1"/>
        </w:rPr>
      </w:pPr>
    </w:p>
    <w:p w:rsidR="00725869" w:rsidRPr="00CD05C6" w:rsidRDefault="00CD05C6" w:rsidP="00CD05C6">
      <w:pPr>
        <w:ind w:left="1410"/>
        <w:rPr>
          <w:color w:val="000000" w:themeColor="text1"/>
        </w:rPr>
      </w:pPr>
      <w:r>
        <w:rPr>
          <w:color w:val="000000" w:themeColor="text1"/>
        </w:rPr>
        <w:t xml:space="preserve"> </w:t>
      </w:r>
    </w:p>
    <w:p w:rsidR="00725869" w:rsidRPr="001A1DC3" w:rsidRDefault="00725869">
      <w:pPr>
        <w:ind w:left="1410" w:hanging="1410"/>
        <w:rPr>
          <w:color w:val="FF0000"/>
        </w:rPr>
      </w:pPr>
    </w:p>
    <w:p w:rsidR="00725869" w:rsidRDefault="00C05576">
      <w:pPr>
        <w:pStyle w:val="berschrift2"/>
      </w:pPr>
      <w:bookmarkStart w:id="687" w:name="_Toc512272928"/>
      <w:r>
        <w:t>Kinematik</w:t>
      </w:r>
      <w:bookmarkEnd w:id="687"/>
    </w:p>
    <w:p w:rsidR="00725869" w:rsidRPr="004452F1" w:rsidRDefault="00372C4B">
      <w:pPr>
        <w:ind w:left="1410" w:hanging="1410"/>
        <w:rPr>
          <w:color w:val="000000" w:themeColor="text1"/>
        </w:rPr>
      </w:pPr>
      <w:r w:rsidRPr="004C35A8">
        <w:rPr>
          <w:color w:val="000000" w:themeColor="text1"/>
        </w:rPr>
        <w:t>/P</w:t>
      </w:r>
      <w:r w:rsidR="00C05576" w:rsidRPr="004C35A8">
        <w:rPr>
          <w:color w:val="000000" w:themeColor="text1"/>
        </w:rPr>
        <w:t>M0310/</w:t>
      </w:r>
      <w:r w:rsidR="00C05576" w:rsidRPr="001A1DC3">
        <w:rPr>
          <w:color w:val="FF0000"/>
        </w:rPr>
        <w:tab/>
      </w:r>
      <w:r w:rsidR="004452F1">
        <w:rPr>
          <w:color w:val="000000" w:themeColor="text1"/>
        </w:rPr>
        <w:t xml:space="preserve">Als Antrieb werden bürstenlose Hochleistungselektromotoren mit einer Nennleistung von </w:t>
      </w:r>
      <w:r w:rsidR="00C3181F">
        <w:rPr>
          <w:color w:val="000000" w:themeColor="text1"/>
        </w:rPr>
        <w:t>320</w:t>
      </w:r>
      <w:r w:rsidR="009F0561">
        <w:rPr>
          <w:color w:val="000000" w:themeColor="text1"/>
        </w:rPr>
        <w:t xml:space="preserve"> Watt pro Motor eingesetzt. </w:t>
      </w:r>
    </w:p>
    <w:p w:rsidR="00725869" w:rsidRPr="001A1DC3" w:rsidRDefault="00725869">
      <w:pPr>
        <w:ind w:left="1410" w:hanging="1410"/>
        <w:rPr>
          <w:color w:val="FF0000"/>
        </w:rPr>
      </w:pPr>
    </w:p>
    <w:p w:rsidR="00725869" w:rsidRDefault="00C05576">
      <w:pPr>
        <w:pStyle w:val="berschrift2"/>
      </w:pPr>
      <w:bookmarkStart w:id="688" w:name="_Toc512272929"/>
      <w:r>
        <w:t>Kräfte</w:t>
      </w:r>
      <w:bookmarkEnd w:id="688"/>
    </w:p>
    <w:p w:rsidR="009F0561" w:rsidRDefault="00372C4B" w:rsidP="009F0561">
      <w:pPr>
        <w:ind w:left="1410" w:hanging="1410"/>
        <w:rPr>
          <w:color w:val="000000" w:themeColor="text1"/>
        </w:rPr>
      </w:pPr>
      <w:r w:rsidRPr="004C35A8">
        <w:rPr>
          <w:color w:val="000000" w:themeColor="text1"/>
        </w:rPr>
        <w:t>/P</w:t>
      </w:r>
      <w:r w:rsidR="00C05576" w:rsidRPr="004C35A8">
        <w:rPr>
          <w:color w:val="000000" w:themeColor="text1"/>
        </w:rPr>
        <w:t>M0410/</w:t>
      </w:r>
      <w:r w:rsidR="00C05576" w:rsidRPr="001A1DC3">
        <w:rPr>
          <w:color w:val="FF0000"/>
        </w:rPr>
        <w:tab/>
      </w:r>
      <w:r w:rsidR="009F0561">
        <w:rPr>
          <w:color w:val="000000" w:themeColor="text1"/>
        </w:rPr>
        <w:t>Für den Festigkeitsnachweis der Rahmenkonstruktion müssen folgende Kräfte betrachtet werde:</w:t>
      </w:r>
    </w:p>
    <w:p w:rsidR="00725869" w:rsidRPr="005D37B6" w:rsidRDefault="009F0561" w:rsidP="005D37B6">
      <w:pPr>
        <w:pStyle w:val="Listenabsatz"/>
        <w:numPr>
          <w:ilvl w:val="0"/>
          <w:numId w:val="11"/>
        </w:numPr>
        <w:rPr>
          <w:color w:val="000000" w:themeColor="text1"/>
        </w:rPr>
      </w:pPr>
      <w:r w:rsidRPr="005D37B6">
        <w:rPr>
          <w:color w:val="000000" w:themeColor="text1"/>
        </w:rPr>
        <w:t>Die im Schwerpunkt der Drohne angreifende Gewichtskraft von 22,5N</w:t>
      </w:r>
      <w:r w:rsidR="005D37B6">
        <w:rPr>
          <w:color w:val="000000" w:themeColor="text1"/>
        </w:rPr>
        <w:t>.</w:t>
      </w:r>
    </w:p>
    <w:p w:rsidR="009F0561" w:rsidRPr="005D37B6" w:rsidRDefault="009F0561" w:rsidP="005D37B6">
      <w:pPr>
        <w:pStyle w:val="Listenabsatz"/>
        <w:numPr>
          <w:ilvl w:val="0"/>
          <w:numId w:val="11"/>
        </w:numPr>
        <w:rPr>
          <w:color w:val="000000" w:themeColor="text1"/>
        </w:rPr>
      </w:pPr>
      <w:r w:rsidRPr="005D37B6">
        <w:rPr>
          <w:color w:val="000000" w:themeColor="text1"/>
        </w:rPr>
        <w:t>Du</w:t>
      </w:r>
      <w:r w:rsidR="002C297E">
        <w:rPr>
          <w:color w:val="000000" w:themeColor="text1"/>
        </w:rPr>
        <w:t>rch den Spezifischen Schub von 3,96</w:t>
      </w:r>
      <w:r w:rsidRPr="005D37B6">
        <w:rPr>
          <w:color w:val="000000" w:themeColor="text1"/>
        </w:rPr>
        <w:t xml:space="preserve"> g/W erg</w:t>
      </w:r>
      <w:r w:rsidR="005D37B6">
        <w:rPr>
          <w:color w:val="000000" w:themeColor="text1"/>
        </w:rPr>
        <w:t>eben sich an den Mot</w:t>
      </w:r>
      <w:r w:rsidR="002C297E">
        <w:rPr>
          <w:color w:val="000000" w:themeColor="text1"/>
        </w:rPr>
        <w:t xml:space="preserve">orträgern maximale Kräfte von 12,42 </w:t>
      </w:r>
      <w:r w:rsidR="005D37B6">
        <w:rPr>
          <w:color w:val="000000" w:themeColor="text1"/>
        </w:rPr>
        <w:t>N.</w:t>
      </w:r>
    </w:p>
    <w:p w:rsidR="00725869" w:rsidRDefault="00725869">
      <w:pPr>
        <w:pPrChange w:id="689" w:author="Hagen Meyer" w:date="2018-04-23T14:23:00Z">
          <w:pPr>
            <w:pStyle w:val="berschrift2"/>
            <w:numPr>
              <w:ilvl w:val="0"/>
              <w:numId w:val="0"/>
            </w:numPr>
            <w:ind w:left="0" w:firstLine="0"/>
          </w:pPr>
        </w:pPrChange>
      </w:pPr>
    </w:p>
    <w:p w:rsidR="00725869" w:rsidRDefault="00C05576">
      <w:pPr>
        <w:pStyle w:val="berschrift2"/>
      </w:pPr>
      <w:bookmarkStart w:id="690" w:name="_Toc512272930"/>
      <w:r>
        <w:lastRenderedPageBreak/>
        <w:t>Energie</w:t>
      </w:r>
      <w:bookmarkEnd w:id="690"/>
    </w:p>
    <w:p w:rsidR="00725869" w:rsidRPr="001A1DC3" w:rsidRDefault="00372C4B">
      <w:pPr>
        <w:ind w:left="1410" w:hanging="1410"/>
        <w:rPr>
          <w:color w:val="FF0000"/>
        </w:rPr>
      </w:pPr>
      <w:r w:rsidRPr="004C35A8">
        <w:rPr>
          <w:color w:val="000000" w:themeColor="text1"/>
        </w:rPr>
        <w:t>/P</w:t>
      </w:r>
      <w:r w:rsidR="00C05576" w:rsidRPr="004C35A8">
        <w:rPr>
          <w:color w:val="000000" w:themeColor="text1"/>
        </w:rPr>
        <w:t>M0510/</w:t>
      </w:r>
      <w:r w:rsidR="00C05576" w:rsidRPr="001A1DC3">
        <w:rPr>
          <w:color w:val="FF0000"/>
        </w:rPr>
        <w:tab/>
      </w:r>
      <w:r w:rsidR="00D35D63">
        <w:rPr>
          <w:color w:val="000000" w:themeColor="text1"/>
        </w:rPr>
        <w:t xml:space="preserve">Der eingesetzte Akku mit einer Kapazität von 6000 </w:t>
      </w:r>
      <w:proofErr w:type="spellStart"/>
      <w:r w:rsidR="00D35D63">
        <w:rPr>
          <w:color w:val="000000" w:themeColor="text1"/>
        </w:rPr>
        <w:t>mAh</w:t>
      </w:r>
      <w:proofErr w:type="spellEnd"/>
      <w:r w:rsidR="00D35D63">
        <w:rPr>
          <w:color w:val="000000" w:themeColor="text1"/>
        </w:rPr>
        <w:t xml:space="preserve"> reicht aus um die Drohne 15min zu betreiben. Im Energiesparsamen Schwebeflug ergibt sich eine Flugzeit von etwa 30 min.</w:t>
      </w:r>
    </w:p>
    <w:p w:rsidR="0041214F" w:rsidRPr="001A1DC3" w:rsidRDefault="00372C4B">
      <w:pPr>
        <w:ind w:left="1410" w:hanging="1410"/>
        <w:rPr>
          <w:color w:val="FF0000"/>
        </w:rPr>
      </w:pPr>
      <w:r w:rsidRPr="004C35A8">
        <w:rPr>
          <w:color w:val="000000" w:themeColor="text1"/>
        </w:rPr>
        <w:t>/P</w:t>
      </w:r>
      <w:r w:rsidR="0041214F" w:rsidRPr="004C35A8">
        <w:rPr>
          <w:color w:val="000000" w:themeColor="text1"/>
        </w:rPr>
        <w:t>M0520/</w:t>
      </w:r>
      <w:r w:rsidR="0041214F" w:rsidRPr="001A1DC3">
        <w:rPr>
          <w:color w:val="FF0000"/>
        </w:rPr>
        <w:tab/>
      </w:r>
      <w:r w:rsidR="00C3181F">
        <w:rPr>
          <w:color w:val="FF0000"/>
        </w:rPr>
        <w:t>(TH) Ladezeit des Akkus??</w:t>
      </w:r>
    </w:p>
    <w:p w:rsidR="00725869" w:rsidRDefault="00C05576">
      <w:pPr>
        <w:pStyle w:val="berschrift2"/>
      </w:pPr>
      <w:bookmarkStart w:id="691" w:name="_Toc512272931"/>
      <w:r>
        <w:t>Stoff</w:t>
      </w:r>
      <w:bookmarkEnd w:id="691"/>
    </w:p>
    <w:p w:rsidR="00725869" w:rsidRDefault="00372C4B">
      <w:pPr>
        <w:ind w:left="1410" w:hanging="1410"/>
        <w:rPr>
          <w:color w:val="FF0000"/>
        </w:rPr>
      </w:pPr>
      <w:r w:rsidRPr="004C35A8">
        <w:rPr>
          <w:color w:val="000000" w:themeColor="text1"/>
        </w:rPr>
        <w:t>/P</w:t>
      </w:r>
      <w:r w:rsidR="00C05576" w:rsidRPr="004C35A8">
        <w:rPr>
          <w:color w:val="000000" w:themeColor="text1"/>
        </w:rPr>
        <w:t>M0610/</w:t>
      </w:r>
      <w:r w:rsidR="00C05576" w:rsidRPr="001A1DC3">
        <w:rPr>
          <w:color w:val="FF0000"/>
        </w:rPr>
        <w:tab/>
      </w:r>
      <w:r w:rsidR="00AB3B45" w:rsidRPr="00AB3B45">
        <w:rPr>
          <w:color w:val="000000" w:themeColor="text1"/>
        </w:rPr>
        <w:t>folgende Materialien erfüllen Nachweislich die Anforderung an die Strahlenbelastung:</w:t>
      </w:r>
    </w:p>
    <w:p w:rsidR="00AB3B45" w:rsidRDefault="00AB3B45" w:rsidP="00AB3B45">
      <w:pPr>
        <w:pStyle w:val="Listenabsatz"/>
        <w:numPr>
          <w:ilvl w:val="0"/>
          <w:numId w:val="11"/>
        </w:numPr>
        <w:rPr>
          <w:color w:val="000000" w:themeColor="text1"/>
        </w:rPr>
      </w:pPr>
      <w:r w:rsidRPr="00C3181F">
        <w:rPr>
          <w:color w:val="000000" w:themeColor="text1"/>
        </w:rPr>
        <w:t>Aluminium</w:t>
      </w:r>
    </w:p>
    <w:p w:rsidR="00C3181F" w:rsidRPr="00C3181F" w:rsidRDefault="00C3181F" w:rsidP="00C3181F">
      <w:pPr>
        <w:pStyle w:val="Listenabsatz"/>
        <w:numPr>
          <w:ilvl w:val="0"/>
          <w:numId w:val="11"/>
        </w:numPr>
        <w:rPr>
          <w:color w:val="000000" w:themeColor="text1"/>
        </w:rPr>
      </w:pPr>
      <w:r w:rsidRPr="00C3181F">
        <w:rPr>
          <w:color w:val="000000" w:themeColor="text1"/>
        </w:rPr>
        <w:t>Stahl</w:t>
      </w:r>
    </w:p>
    <w:p w:rsidR="00F87918" w:rsidRPr="00C3181F" w:rsidRDefault="00C3181F" w:rsidP="00AB3B45">
      <w:pPr>
        <w:pStyle w:val="Listenabsatz"/>
        <w:numPr>
          <w:ilvl w:val="0"/>
          <w:numId w:val="11"/>
        </w:numPr>
        <w:rPr>
          <w:color w:val="000000" w:themeColor="text1"/>
        </w:rPr>
      </w:pPr>
      <w:r w:rsidRPr="00C3181F">
        <w:rPr>
          <w:color w:val="000000" w:themeColor="text1"/>
        </w:rPr>
        <w:t>Kohlefaser verstärkter Kunststoff</w:t>
      </w:r>
      <w:r>
        <w:rPr>
          <w:color w:val="000000" w:themeColor="text1"/>
        </w:rPr>
        <w:t xml:space="preserve"> (CFK)</w:t>
      </w:r>
    </w:p>
    <w:p w:rsidR="00C3181F" w:rsidRPr="00C3181F" w:rsidRDefault="00C3181F" w:rsidP="00C3181F">
      <w:pPr>
        <w:pStyle w:val="Listenabsatz"/>
        <w:ind w:left="1770"/>
        <w:rPr>
          <w:color w:val="000000" w:themeColor="text1"/>
        </w:rPr>
      </w:pPr>
    </w:p>
    <w:p w:rsidR="00AB3B45" w:rsidRPr="007E04E6" w:rsidRDefault="000B1FB0" w:rsidP="007E04E6">
      <w:pPr>
        <w:ind w:left="1410"/>
        <w:rPr>
          <w:color w:val="000000" w:themeColor="text1"/>
        </w:rPr>
      </w:pPr>
      <w:r w:rsidRPr="000B1FB0">
        <w:rPr>
          <w:color w:val="000000" w:themeColor="text1"/>
        </w:rPr>
        <w:t>Die Rahmenkonstruktion</w:t>
      </w:r>
      <w:r>
        <w:rPr>
          <w:color w:val="000000" w:themeColor="text1"/>
        </w:rPr>
        <w:t xml:space="preserve"> der Drohne wird in Aluminium </w:t>
      </w:r>
      <w:r w:rsidR="00C3181F">
        <w:rPr>
          <w:color w:val="000000" w:themeColor="text1"/>
        </w:rPr>
        <w:t xml:space="preserve">und CFK </w:t>
      </w:r>
      <w:r>
        <w:rPr>
          <w:color w:val="000000" w:themeColor="text1"/>
        </w:rPr>
        <w:t>ausgeführt.</w:t>
      </w:r>
    </w:p>
    <w:p w:rsidR="00AB3B45" w:rsidRPr="001A1DC3" w:rsidRDefault="00AB3B45">
      <w:pPr>
        <w:ind w:left="1410" w:hanging="1410"/>
        <w:rPr>
          <w:color w:val="FF0000"/>
        </w:rPr>
      </w:pPr>
      <w:r>
        <w:rPr>
          <w:color w:val="000000" w:themeColor="text1"/>
        </w:rPr>
        <w:tab/>
      </w:r>
    </w:p>
    <w:p w:rsidR="00725869" w:rsidRPr="001A1DC3" w:rsidRDefault="00372C4B">
      <w:pPr>
        <w:ind w:left="1410" w:hanging="1410"/>
        <w:rPr>
          <w:color w:val="FF0000"/>
        </w:rPr>
      </w:pPr>
      <w:r w:rsidRPr="004C35A8">
        <w:rPr>
          <w:color w:val="000000" w:themeColor="text1"/>
        </w:rPr>
        <w:t>/P</w:t>
      </w:r>
      <w:r w:rsidR="00C05576" w:rsidRPr="004C35A8">
        <w:rPr>
          <w:color w:val="000000" w:themeColor="text1"/>
        </w:rPr>
        <w:t>M0620/</w:t>
      </w:r>
      <w:r w:rsidR="00C05576" w:rsidRPr="001A1DC3">
        <w:rPr>
          <w:color w:val="FF0000"/>
        </w:rPr>
        <w:tab/>
      </w:r>
      <w:r w:rsidR="007E04E6" w:rsidRPr="007E04E6">
        <w:rPr>
          <w:color w:val="000000" w:themeColor="text1"/>
        </w:rPr>
        <w:t>Alle Elektronikkomponenten sind als Kaufteile verfügbar</w:t>
      </w:r>
      <w:r w:rsidR="007E04E6">
        <w:rPr>
          <w:color w:val="000000" w:themeColor="text1"/>
        </w:rPr>
        <w:t>.</w:t>
      </w:r>
      <w:r w:rsidR="00C3181F">
        <w:rPr>
          <w:color w:val="000000" w:themeColor="text1"/>
        </w:rPr>
        <w:t xml:space="preserve"> Eine </w:t>
      </w:r>
      <w:proofErr w:type="spellStart"/>
      <w:r w:rsidR="00C3181F">
        <w:rPr>
          <w:color w:val="000000" w:themeColor="text1"/>
        </w:rPr>
        <w:t>d</w:t>
      </w:r>
      <w:r w:rsidR="00480EF3">
        <w:rPr>
          <w:color w:val="000000" w:themeColor="text1"/>
        </w:rPr>
        <w:t>etaili</w:t>
      </w:r>
      <w:r w:rsidR="00F64310">
        <w:rPr>
          <w:color w:val="000000" w:themeColor="text1"/>
        </w:rPr>
        <w:t>e</w:t>
      </w:r>
      <w:r w:rsidR="00480EF3">
        <w:rPr>
          <w:color w:val="000000" w:themeColor="text1"/>
        </w:rPr>
        <w:t>rte</w:t>
      </w:r>
      <w:proofErr w:type="spellEnd"/>
      <w:r w:rsidR="00480EF3">
        <w:rPr>
          <w:color w:val="000000" w:themeColor="text1"/>
        </w:rPr>
        <w:t xml:space="preserve"> Stückliste ist Teil der Konstruktionsunterlagen </w:t>
      </w:r>
      <w:r w:rsidR="00480EF3" w:rsidRPr="00C73B59">
        <w:rPr>
          <w:color w:val="000000" w:themeColor="text1"/>
        </w:rPr>
        <w:t>/PM1010/</w:t>
      </w:r>
      <w:r w:rsidR="00BA54D4">
        <w:rPr>
          <w:color w:val="000000" w:themeColor="text1"/>
        </w:rPr>
        <w:t>.</w:t>
      </w:r>
    </w:p>
    <w:p w:rsidR="00725869" w:rsidRPr="001A1DC3" w:rsidRDefault="00725869">
      <w:pPr>
        <w:ind w:left="1410" w:hanging="1410"/>
        <w:rPr>
          <w:color w:val="FF0000"/>
        </w:rPr>
      </w:pPr>
    </w:p>
    <w:p w:rsidR="00725869" w:rsidRDefault="00C05576">
      <w:pPr>
        <w:pStyle w:val="berschrift2"/>
      </w:pPr>
      <w:bookmarkStart w:id="692" w:name="_Toc512272932"/>
      <w:r>
        <w:t>Signale</w:t>
      </w:r>
      <w:bookmarkEnd w:id="692"/>
    </w:p>
    <w:p w:rsidR="00725869" w:rsidRPr="00D0782C" w:rsidRDefault="00372C4B">
      <w:pPr>
        <w:ind w:left="1410" w:hanging="1410"/>
        <w:rPr>
          <w:rPrChange w:id="693" w:author="Hagen Meyer" w:date="2018-04-18T20:10:00Z">
            <w:rPr>
              <w:color w:val="FF0000"/>
            </w:rPr>
          </w:rPrChange>
        </w:rPr>
      </w:pPr>
      <w:r w:rsidRPr="004C35A8">
        <w:rPr>
          <w:color w:val="000000" w:themeColor="text1"/>
        </w:rPr>
        <w:t>/P</w:t>
      </w:r>
      <w:r w:rsidR="00C05576" w:rsidRPr="004C35A8">
        <w:rPr>
          <w:color w:val="000000" w:themeColor="text1"/>
        </w:rPr>
        <w:t>M0710/</w:t>
      </w:r>
      <w:r w:rsidR="00C05576" w:rsidRPr="00D0782C">
        <w:rPr>
          <w:rPrChange w:id="694" w:author="Hagen Meyer" w:date="2018-04-18T20:10:00Z">
            <w:rPr>
              <w:color w:val="FF0000"/>
            </w:rPr>
          </w:rPrChange>
        </w:rPr>
        <w:tab/>
        <w:t xml:space="preserve">Alle verbauten, signalführenden Elektronikkomponenten </w:t>
      </w:r>
      <w:del w:id="695" w:author="Hagen Meyer" w:date="2018-04-18T20:10:00Z">
        <w:r w:rsidR="00C05576" w:rsidRPr="00D0782C" w:rsidDel="0023530F">
          <w:rPr>
            <w:rPrChange w:id="696" w:author="Hagen Meyer" w:date="2018-04-18T20:10:00Z">
              <w:rPr>
                <w:color w:val="FF0000"/>
              </w:rPr>
            </w:rPrChange>
          </w:rPr>
          <w:delText xml:space="preserve">müssen </w:delText>
        </w:r>
      </w:del>
      <w:ins w:id="697" w:author="Hagen Meyer" w:date="2018-04-18T20:10:00Z">
        <w:r w:rsidR="0023530F">
          <w:t>wird</w:t>
        </w:r>
        <w:r w:rsidR="0023530F" w:rsidRPr="00D0782C">
          <w:rPr>
            <w:rPrChange w:id="698" w:author="Hagen Meyer" w:date="2018-04-18T20:10:00Z">
              <w:rPr>
                <w:color w:val="FF0000"/>
              </w:rPr>
            </w:rPrChange>
          </w:rPr>
          <w:t xml:space="preserve"> </w:t>
        </w:r>
      </w:ins>
      <w:r w:rsidR="00C05576" w:rsidRPr="00D0782C">
        <w:rPr>
          <w:rPrChange w:id="699" w:author="Hagen Meyer" w:date="2018-04-18T20:10:00Z">
            <w:rPr>
              <w:color w:val="FF0000"/>
            </w:rPr>
          </w:rPrChange>
        </w:rPr>
        <w:t>über Kabel und Steckverbindungen miteinander verbunden werden.</w:t>
      </w:r>
    </w:p>
    <w:p w:rsidR="00725869" w:rsidRPr="00D0782C" w:rsidRDefault="00372C4B">
      <w:pPr>
        <w:ind w:left="1410" w:hanging="1410"/>
        <w:rPr>
          <w:rPrChange w:id="700" w:author="Hagen Meyer" w:date="2018-04-18T20:10:00Z">
            <w:rPr>
              <w:color w:val="FF0000"/>
            </w:rPr>
          </w:rPrChange>
        </w:rPr>
      </w:pPr>
      <w:r w:rsidRPr="00D0782C">
        <w:rPr>
          <w:rPrChange w:id="701" w:author="Hagen Meyer" w:date="2018-04-18T20:10:00Z">
            <w:rPr>
              <w:color w:val="000000" w:themeColor="text1"/>
            </w:rPr>
          </w:rPrChange>
        </w:rPr>
        <w:t>/P</w:t>
      </w:r>
      <w:r w:rsidR="00C05576" w:rsidRPr="00D0782C">
        <w:rPr>
          <w:rPrChange w:id="702" w:author="Hagen Meyer" w:date="2018-04-18T20:10:00Z">
            <w:rPr>
              <w:color w:val="000000" w:themeColor="text1"/>
            </w:rPr>
          </w:rPrChange>
        </w:rPr>
        <w:t>M0720/</w:t>
      </w:r>
      <w:r w:rsidR="00C05576" w:rsidRPr="00D0782C">
        <w:rPr>
          <w:rPrChange w:id="703" w:author="Hagen Meyer" w:date="2018-04-18T20:10:00Z">
            <w:rPr>
              <w:color w:val="FF0000"/>
            </w:rPr>
          </w:rPrChange>
        </w:rPr>
        <w:tab/>
        <w:t xml:space="preserve">Alle Signale von Sensoren und Einrichtungen zur Erfassung von optischen Merkmalen </w:t>
      </w:r>
      <w:del w:id="704" w:author="Hagen Meyer" w:date="2018-04-18T20:10:00Z">
        <w:r w:rsidR="00C05576" w:rsidRPr="00D0782C" w:rsidDel="00237CDB">
          <w:rPr>
            <w:rPrChange w:id="705" w:author="Hagen Meyer" w:date="2018-04-18T20:10:00Z">
              <w:rPr>
                <w:color w:val="FF0000"/>
              </w:rPr>
            </w:rPrChange>
          </w:rPr>
          <w:delText xml:space="preserve">müssen </w:delText>
        </w:r>
      </w:del>
      <w:ins w:id="706" w:author="Hagen Meyer" w:date="2018-04-18T20:10:00Z">
        <w:r w:rsidR="00237CDB">
          <w:t>werden</w:t>
        </w:r>
        <w:r w:rsidR="00237CDB" w:rsidRPr="00D0782C">
          <w:rPr>
            <w:rPrChange w:id="707" w:author="Hagen Meyer" w:date="2018-04-18T20:10:00Z">
              <w:rPr>
                <w:color w:val="FF0000"/>
              </w:rPr>
            </w:rPrChange>
          </w:rPr>
          <w:t xml:space="preserve"> </w:t>
        </w:r>
      </w:ins>
      <w:r w:rsidR="00C05576" w:rsidRPr="00D0782C">
        <w:rPr>
          <w:rPrChange w:id="708" w:author="Hagen Meyer" w:date="2018-04-18T20:10:00Z">
            <w:rPr>
              <w:color w:val="FF0000"/>
            </w:rPr>
          </w:rPrChange>
        </w:rPr>
        <w:t>zur Drohnensteuerung übertragen</w:t>
      </w:r>
      <w:del w:id="709" w:author="Hagen Meyer" w:date="2018-04-18T20:10:00Z">
        <w:r w:rsidR="00C05576" w:rsidRPr="00D0782C" w:rsidDel="00237CDB">
          <w:rPr>
            <w:rPrChange w:id="710" w:author="Hagen Meyer" w:date="2018-04-18T20:10:00Z">
              <w:rPr>
                <w:color w:val="FF0000"/>
              </w:rPr>
            </w:rPrChange>
          </w:rPr>
          <w:delText xml:space="preserve"> werden</w:delText>
        </w:r>
      </w:del>
      <w:r w:rsidR="00C05576" w:rsidRPr="00D0782C">
        <w:rPr>
          <w:rPrChange w:id="711" w:author="Hagen Meyer" w:date="2018-04-18T20:10:00Z">
            <w:rPr>
              <w:color w:val="FF0000"/>
            </w:rPr>
          </w:rPrChange>
        </w:rPr>
        <w:t>.</w:t>
      </w:r>
    </w:p>
    <w:p w:rsidR="00725869" w:rsidRPr="00D0782C" w:rsidRDefault="00372C4B">
      <w:pPr>
        <w:ind w:left="1410" w:hanging="1410"/>
        <w:rPr>
          <w:rPrChange w:id="712" w:author="Hagen Meyer" w:date="2018-04-18T20:10:00Z">
            <w:rPr>
              <w:color w:val="FF0000"/>
            </w:rPr>
          </w:rPrChange>
        </w:rPr>
      </w:pPr>
      <w:r w:rsidRPr="00D0782C">
        <w:rPr>
          <w:rPrChange w:id="713" w:author="Hagen Meyer" w:date="2018-04-18T20:10:00Z">
            <w:rPr>
              <w:color w:val="000000" w:themeColor="text1"/>
            </w:rPr>
          </w:rPrChange>
        </w:rPr>
        <w:t>/P</w:t>
      </w:r>
      <w:r w:rsidR="00C05576" w:rsidRPr="00D0782C">
        <w:rPr>
          <w:rPrChange w:id="714" w:author="Hagen Meyer" w:date="2018-04-18T20:10:00Z">
            <w:rPr>
              <w:color w:val="000000" w:themeColor="text1"/>
            </w:rPr>
          </w:rPrChange>
        </w:rPr>
        <w:t>M0730/</w:t>
      </w:r>
      <w:r w:rsidR="00C05576" w:rsidRPr="00D0782C">
        <w:rPr>
          <w:rPrChange w:id="715" w:author="Hagen Meyer" w:date="2018-04-18T20:10:00Z">
            <w:rPr>
              <w:color w:val="FF0000"/>
            </w:rPr>
          </w:rPrChange>
        </w:rPr>
        <w:tab/>
      </w:r>
      <w:r w:rsidR="00E032EF" w:rsidRPr="00E032EF">
        <w:rPr>
          <w:color w:val="FF0000"/>
        </w:rPr>
        <w:t>(TH)</w:t>
      </w:r>
      <w:r w:rsidR="00E032EF">
        <w:tab/>
      </w:r>
      <w:r w:rsidR="00C05576" w:rsidRPr="00D0782C">
        <w:rPr>
          <w:rPrChange w:id="716" w:author="Hagen Meyer" w:date="2018-04-18T20:10:00Z">
            <w:rPr>
              <w:color w:val="FF0000"/>
            </w:rPr>
          </w:rPrChange>
        </w:rPr>
        <w:t xml:space="preserve">Die Elektronikkomponenten </w:t>
      </w:r>
      <w:del w:id="717" w:author="Hagen Meyer" w:date="2018-04-18T20:10:00Z">
        <w:r w:rsidR="00C05576" w:rsidRPr="00D0782C" w:rsidDel="00401969">
          <w:rPr>
            <w:rPrChange w:id="718" w:author="Hagen Meyer" w:date="2018-04-18T20:10:00Z">
              <w:rPr>
                <w:color w:val="FF0000"/>
              </w:rPr>
            </w:rPrChange>
          </w:rPr>
          <w:delText xml:space="preserve">sollen </w:delText>
        </w:r>
      </w:del>
      <w:ins w:id="719" w:author="Hagen Meyer" w:date="2018-04-18T20:10:00Z">
        <w:r w:rsidR="00401969">
          <w:t>werden</w:t>
        </w:r>
        <w:r w:rsidR="00401969" w:rsidRPr="00D0782C">
          <w:rPr>
            <w:rPrChange w:id="720" w:author="Hagen Meyer" w:date="2018-04-18T20:10:00Z">
              <w:rPr>
                <w:color w:val="FF0000"/>
              </w:rPr>
            </w:rPrChange>
          </w:rPr>
          <w:t xml:space="preserve"> </w:t>
        </w:r>
      </w:ins>
      <w:r w:rsidR="00307B54" w:rsidRPr="00D0782C">
        <w:rPr>
          <w:rPrChange w:id="721" w:author="Hagen Meyer" w:date="2018-04-18T20:10:00Z">
            <w:rPr>
              <w:color w:val="FF0000"/>
            </w:rPr>
          </w:rPrChange>
        </w:rPr>
        <w:t>d</w:t>
      </w:r>
      <w:r w:rsidR="00C05576" w:rsidRPr="00D0782C">
        <w:rPr>
          <w:rPrChange w:id="722" w:author="Hagen Meyer" w:date="2018-04-18T20:10:00Z">
            <w:rPr>
              <w:color w:val="FF0000"/>
            </w:rPr>
          </w:rPrChange>
        </w:rPr>
        <w:t xml:space="preserve">igital arbeiten. Die Ansteuerung der Kinematik erfolgt </w:t>
      </w:r>
      <w:r w:rsidR="00307B54" w:rsidRPr="00D0782C">
        <w:rPr>
          <w:rPrChange w:id="723" w:author="Hagen Meyer" w:date="2018-04-18T20:10:00Z">
            <w:rPr>
              <w:color w:val="FF0000"/>
            </w:rPr>
          </w:rPrChange>
        </w:rPr>
        <w:t>a</w:t>
      </w:r>
      <w:r w:rsidR="00C05576" w:rsidRPr="00D0782C">
        <w:rPr>
          <w:rPrChange w:id="724" w:author="Hagen Meyer" w:date="2018-04-18T20:10:00Z">
            <w:rPr>
              <w:color w:val="FF0000"/>
            </w:rPr>
          </w:rPrChange>
        </w:rPr>
        <w:t>nalog.</w:t>
      </w:r>
    </w:p>
    <w:p w:rsidR="00725869" w:rsidRPr="001A1DC3" w:rsidRDefault="00725869">
      <w:pPr>
        <w:ind w:left="1410" w:hanging="1410"/>
        <w:rPr>
          <w:color w:val="FF0000"/>
        </w:rPr>
      </w:pPr>
    </w:p>
    <w:p w:rsidR="00E032EF" w:rsidRDefault="00C05576" w:rsidP="00E032EF">
      <w:pPr>
        <w:pStyle w:val="berschrift2"/>
      </w:pPr>
      <w:bookmarkStart w:id="725" w:name="_Toc512272933"/>
      <w:r>
        <w:t>Sicherheit</w:t>
      </w:r>
      <w:bookmarkEnd w:id="725"/>
    </w:p>
    <w:p w:rsidR="00725869" w:rsidRPr="001A1DC3" w:rsidRDefault="00372C4B">
      <w:pPr>
        <w:ind w:left="1410" w:hanging="1410"/>
        <w:rPr>
          <w:color w:val="FF0000"/>
        </w:rPr>
      </w:pPr>
      <w:r w:rsidRPr="004C35A8">
        <w:rPr>
          <w:rFonts w:cs="Arial"/>
          <w:color w:val="000000" w:themeColor="text1"/>
        </w:rPr>
        <w:t>/P</w:t>
      </w:r>
      <w:r w:rsidR="00C05576" w:rsidRPr="004C35A8">
        <w:rPr>
          <w:rFonts w:cs="Arial"/>
          <w:color w:val="000000" w:themeColor="text1"/>
        </w:rPr>
        <w:t xml:space="preserve">M0810/ </w:t>
      </w:r>
      <w:r w:rsidR="00C05576" w:rsidRPr="001A1DC3">
        <w:rPr>
          <w:rFonts w:cs="Arial"/>
          <w:color w:val="FF0000"/>
        </w:rPr>
        <w:tab/>
      </w:r>
      <w:r w:rsidR="00C05576" w:rsidRPr="001A1DC3">
        <w:rPr>
          <w:color w:val="FF0000"/>
        </w:rPr>
        <w:t>Richtlinie 2006/42/EG (Maschinenrichtlinie)</w:t>
      </w:r>
    </w:p>
    <w:p w:rsidR="00725869" w:rsidRPr="001A1DC3" w:rsidRDefault="00372C4B">
      <w:pPr>
        <w:ind w:left="1410" w:hanging="1410"/>
        <w:rPr>
          <w:color w:val="FF0000"/>
        </w:rPr>
      </w:pPr>
      <w:r w:rsidRPr="004C35A8">
        <w:rPr>
          <w:color w:val="000000" w:themeColor="text1"/>
        </w:rPr>
        <w:t>/P</w:t>
      </w:r>
      <w:r w:rsidR="00C05576" w:rsidRPr="004C35A8">
        <w:rPr>
          <w:color w:val="000000" w:themeColor="text1"/>
        </w:rPr>
        <w:t>M0820/</w:t>
      </w:r>
      <w:r w:rsidR="00C05576" w:rsidRPr="001A1DC3">
        <w:rPr>
          <w:color w:val="FF0000"/>
        </w:rPr>
        <w:tab/>
        <w:t>Richtlinie 2001/95/EG (Produktsicherheit)</w:t>
      </w:r>
    </w:p>
    <w:p w:rsidR="00725869" w:rsidRPr="001A1DC3" w:rsidRDefault="00372C4B">
      <w:pPr>
        <w:ind w:left="1410" w:hanging="1410"/>
        <w:rPr>
          <w:rFonts w:cs="Arial"/>
          <w:color w:val="FF0000"/>
        </w:rPr>
      </w:pPr>
      <w:r w:rsidRPr="004C35A8">
        <w:rPr>
          <w:rFonts w:cs="Arial"/>
          <w:color w:val="000000" w:themeColor="text1"/>
        </w:rPr>
        <w:t>/P</w:t>
      </w:r>
      <w:r w:rsidR="00C05576" w:rsidRPr="004C35A8">
        <w:rPr>
          <w:rFonts w:cs="Arial"/>
          <w:color w:val="000000" w:themeColor="text1"/>
        </w:rPr>
        <w:t>M0820/</w:t>
      </w:r>
      <w:r w:rsidR="00C05576" w:rsidRPr="001A1DC3">
        <w:rPr>
          <w:rFonts w:cs="Arial"/>
          <w:color w:val="FF0000"/>
        </w:rPr>
        <w:tab/>
      </w:r>
      <w:r w:rsidR="00C05576" w:rsidRPr="001A1DC3">
        <w:rPr>
          <w:color w:val="FF0000"/>
        </w:rPr>
        <w:t>EN ISO 12100 Sicherheit von Maschinen</w:t>
      </w:r>
    </w:p>
    <w:p w:rsidR="00725869" w:rsidRPr="001A1DC3" w:rsidRDefault="00372C4B">
      <w:pPr>
        <w:ind w:left="1410" w:hanging="1410"/>
        <w:rPr>
          <w:color w:val="FF0000"/>
        </w:rPr>
      </w:pPr>
      <w:r w:rsidRPr="004C35A8">
        <w:rPr>
          <w:rFonts w:cs="Arial"/>
          <w:color w:val="000000" w:themeColor="text1"/>
        </w:rPr>
        <w:t>/P</w:t>
      </w:r>
      <w:r w:rsidR="00C05576" w:rsidRPr="004C35A8">
        <w:rPr>
          <w:rFonts w:cs="Arial"/>
          <w:color w:val="000000" w:themeColor="text1"/>
        </w:rPr>
        <w:t>M0830/</w:t>
      </w:r>
      <w:r w:rsidR="00C05576" w:rsidRPr="001A1DC3">
        <w:rPr>
          <w:rFonts w:cs="Arial"/>
          <w:color w:val="FF0000"/>
        </w:rPr>
        <w:tab/>
      </w:r>
      <w:r w:rsidR="00C05576" w:rsidRPr="001A1DC3">
        <w:rPr>
          <w:color w:val="FF0000"/>
        </w:rPr>
        <w:t>DIN EN ISO 13857 Sicherheit von Maschinen – Sicherheitsabstände gegen das Erreichen von Gefährdungsbereichen mit den oberen und unteren Gliedmaßen.</w:t>
      </w:r>
    </w:p>
    <w:p w:rsidR="00725869" w:rsidRPr="001A1DC3" w:rsidRDefault="00372C4B">
      <w:pPr>
        <w:ind w:left="1410" w:hanging="1410"/>
        <w:rPr>
          <w:color w:val="FF0000"/>
        </w:rPr>
      </w:pPr>
      <w:r w:rsidRPr="004C35A8">
        <w:rPr>
          <w:color w:val="000000" w:themeColor="text1"/>
        </w:rPr>
        <w:t>/P</w:t>
      </w:r>
      <w:r w:rsidR="00C05576" w:rsidRPr="004C35A8">
        <w:rPr>
          <w:color w:val="000000" w:themeColor="text1"/>
        </w:rPr>
        <w:t>M0840/</w:t>
      </w:r>
      <w:r w:rsidR="00C05576" w:rsidRPr="001A1DC3">
        <w:rPr>
          <w:color w:val="FF0000"/>
        </w:rPr>
        <w:tab/>
        <w:t>EN 349 Sicherheit von Maschinen – Mindestabstände zur Vermeidung des Quetschens von Körperteilen.</w:t>
      </w:r>
    </w:p>
    <w:p w:rsidR="00725869" w:rsidRPr="00325AAF" w:rsidRDefault="00372C4B">
      <w:pPr>
        <w:ind w:left="1410" w:hanging="1410"/>
        <w:rPr>
          <w:rFonts w:cs="Arial"/>
          <w:color w:val="000000" w:themeColor="text1"/>
        </w:rPr>
      </w:pPr>
      <w:r w:rsidRPr="004C35A8">
        <w:rPr>
          <w:color w:val="000000" w:themeColor="text1"/>
        </w:rPr>
        <w:t>/P</w:t>
      </w:r>
      <w:r w:rsidR="00C05576" w:rsidRPr="004C35A8">
        <w:rPr>
          <w:color w:val="000000" w:themeColor="text1"/>
        </w:rPr>
        <w:t>M0850/</w:t>
      </w:r>
      <w:r w:rsidR="00C05576" w:rsidRPr="001A1DC3">
        <w:rPr>
          <w:color w:val="FF0000"/>
        </w:rPr>
        <w:tab/>
      </w:r>
      <w:r w:rsidR="00325AAF" w:rsidRPr="00325AAF">
        <w:rPr>
          <w:color w:val="000000" w:themeColor="text1"/>
        </w:rPr>
        <w:t xml:space="preserve">Die Elektronikkomponenten werden konstruktiv mit einer Einhausung versehen. Der Nachweis nach </w:t>
      </w:r>
      <w:r w:rsidR="00C05576" w:rsidRPr="00325AAF">
        <w:rPr>
          <w:rFonts w:cs="Arial"/>
          <w:color w:val="000000" w:themeColor="text1"/>
        </w:rPr>
        <w:t>Ausführung</w:t>
      </w:r>
      <w:r w:rsidR="00325AAF" w:rsidRPr="00325AAF">
        <w:rPr>
          <w:rFonts w:cs="Arial"/>
          <w:color w:val="000000" w:themeColor="text1"/>
        </w:rPr>
        <w:t xml:space="preserve"> nach DIN EN 60529 Schutzart 65 muss über Tests sichergestellt werden.</w:t>
      </w:r>
    </w:p>
    <w:p w:rsidR="00725869" w:rsidRPr="001A1DC3" w:rsidRDefault="00372C4B">
      <w:pPr>
        <w:ind w:left="1410" w:hanging="1410"/>
        <w:rPr>
          <w:color w:val="FF0000"/>
        </w:rPr>
      </w:pPr>
      <w:r w:rsidRPr="004C35A8">
        <w:rPr>
          <w:rFonts w:cs="Arial"/>
          <w:color w:val="000000" w:themeColor="text1"/>
        </w:rPr>
        <w:t>/P</w:t>
      </w:r>
      <w:r w:rsidR="00C05576" w:rsidRPr="004C35A8">
        <w:rPr>
          <w:rFonts w:cs="Arial"/>
          <w:color w:val="000000" w:themeColor="text1"/>
        </w:rPr>
        <w:t>M0860/</w:t>
      </w:r>
      <w:r w:rsidR="00C05576" w:rsidRPr="001A1DC3">
        <w:rPr>
          <w:rFonts w:cs="Arial"/>
          <w:color w:val="FF0000"/>
        </w:rPr>
        <w:tab/>
      </w:r>
      <w:r w:rsidR="00A47272">
        <w:rPr>
          <w:rFonts w:cs="Arial"/>
          <w:color w:val="000000" w:themeColor="text1"/>
        </w:rPr>
        <w:t>Durch Einhaltung aller Punkte in der Kategorie Sicherheit, insbesondere Punkt /PM0850/ ist ein Betrieb in radioaktiv belasteter Umgebung möglich</w:t>
      </w:r>
      <w:r w:rsidR="00E032EF" w:rsidRPr="00E032EF">
        <w:rPr>
          <w:rFonts w:cs="Arial"/>
          <w:color w:val="000000" w:themeColor="text1"/>
        </w:rPr>
        <w:t>.</w:t>
      </w:r>
    </w:p>
    <w:p w:rsidR="00725869" w:rsidRPr="001A1DC3" w:rsidRDefault="00725869">
      <w:pPr>
        <w:ind w:left="1410" w:hanging="1410"/>
        <w:rPr>
          <w:color w:val="FF0000"/>
        </w:rPr>
      </w:pPr>
    </w:p>
    <w:p w:rsidR="00655020" w:rsidRPr="001A1DC3" w:rsidRDefault="00655020">
      <w:pPr>
        <w:ind w:left="1410" w:hanging="1410"/>
        <w:rPr>
          <w:color w:val="FF0000"/>
        </w:rPr>
      </w:pPr>
    </w:p>
    <w:p w:rsidR="00655020" w:rsidRPr="001A1DC3" w:rsidRDefault="00655020">
      <w:pPr>
        <w:ind w:left="1410" w:hanging="1410"/>
        <w:rPr>
          <w:color w:val="FF0000"/>
        </w:rPr>
      </w:pPr>
    </w:p>
    <w:p w:rsidR="00655020" w:rsidRPr="001A1DC3" w:rsidRDefault="00655020">
      <w:pPr>
        <w:ind w:left="1410" w:hanging="1410"/>
        <w:rPr>
          <w:color w:val="FF0000"/>
        </w:rPr>
      </w:pPr>
    </w:p>
    <w:p w:rsidR="00725869" w:rsidRDefault="00C05576">
      <w:pPr>
        <w:pStyle w:val="berschrift2"/>
      </w:pPr>
      <w:bookmarkStart w:id="726" w:name="_Toc512272934"/>
      <w:r>
        <w:lastRenderedPageBreak/>
        <w:t>Ergonomie</w:t>
      </w:r>
      <w:bookmarkEnd w:id="726"/>
    </w:p>
    <w:p w:rsidR="00725869" w:rsidRPr="00480EF3" w:rsidRDefault="00372C4B" w:rsidP="00480EF3">
      <w:pPr>
        <w:ind w:left="1410" w:hanging="1410"/>
        <w:rPr>
          <w:color w:val="000000" w:themeColor="text1"/>
        </w:rPr>
      </w:pPr>
      <w:r w:rsidRPr="00C73B59">
        <w:rPr>
          <w:color w:val="000000" w:themeColor="text1"/>
        </w:rPr>
        <w:t>/P</w:t>
      </w:r>
      <w:r w:rsidR="00C05576" w:rsidRPr="00C73B59">
        <w:rPr>
          <w:color w:val="000000" w:themeColor="text1"/>
        </w:rPr>
        <w:t>M0910/</w:t>
      </w:r>
      <w:r w:rsidR="00C05576" w:rsidRPr="001A1DC3">
        <w:rPr>
          <w:color w:val="FF0000"/>
        </w:rPr>
        <w:tab/>
      </w:r>
      <w:r w:rsidR="00480EF3" w:rsidRPr="00480EF3">
        <w:rPr>
          <w:color w:val="000000" w:themeColor="text1"/>
        </w:rPr>
        <w:t>Die Programmierung der Drohne erfolgt ausschließlich über ein Webinterface. Siehe Kapitel 11 Benutzeroberfläche für nähere Informationen.</w:t>
      </w:r>
    </w:p>
    <w:p w:rsidR="00725869" w:rsidRPr="001A1DC3" w:rsidRDefault="00372C4B" w:rsidP="00C3181F">
      <w:pPr>
        <w:ind w:left="1410" w:hanging="1410"/>
        <w:rPr>
          <w:color w:val="FF0000"/>
        </w:rPr>
      </w:pPr>
      <w:r w:rsidRPr="00C73B59">
        <w:rPr>
          <w:color w:val="000000" w:themeColor="text1"/>
        </w:rPr>
        <w:t>/P</w:t>
      </w:r>
      <w:r w:rsidR="00C05576" w:rsidRPr="00C73B59">
        <w:rPr>
          <w:color w:val="000000" w:themeColor="text1"/>
        </w:rPr>
        <w:t>M0920/</w:t>
      </w:r>
      <w:r w:rsidR="00C05576" w:rsidRPr="001A1DC3">
        <w:rPr>
          <w:color w:val="FF0000"/>
        </w:rPr>
        <w:tab/>
      </w:r>
      <w:r w:rsidR="00C3181F">
        <w:rPr>
          <w:color w:val="FF0000"/>
        </w:rPr>
        <w:t xml:space="preserve">(TH) </w:t>
      </w:r>
      <w:r w:rsidR="00C05576" w:rsidRPr="00036E5F">
        <w:rPr>
          <w:color w:val="FF0000"/>
        </w:rPr>
        <w:t xml:space="preserve">Die einzelnen Module sollen über Steckverbinder </w:t>
      </w:r>
      <w:r w:rsidR="00655020" w:rsidRPr="00036E5F">
        <w:rPr>
          <w:color w:val="FF0000"/>
        </w:rPr>
        <w:t xml:space="preserve">von Hand </w:t>
      </w:r>
      <w:r w:rsidR="00C05576" w:rsidRPr="00036E5F">
        <w:rPr>
          <w:color w:val="FF0000"/>
        </w:rPr>
        <w:t>getrennt werden können.</w:t>
      </w:r>
    </w:p>
    <w:p w:rsidR="00725869" w:rsidRPr="00480EF3" w:rsidRDefault="00372C4B">
      <w:pPr>
        <w:ind w:left="1410" w:hanging="1410"/>
        <w:rPr>
          <w:color w:val="000000" w:themeColor="text1"/>
        </w:rPr>
      </w:pPr>
      <w:r w:rsidRPr="00C73B59">
        <w:rPr>
          <w:color w:val="000000" w:themeColor="text1"/>
        </w:rPr>
        <w:t>/P</w:t>
      </w:r>
      <w:r w:rsidR="00C05576" w:rsidRPr="00C73B59">
        <w:rPr>
          <w:color w:val="000000" w:themeColor="text1"/>
        </w:rPr>
        <w:t>M0930/</w:t>
      </w:r>
      <w:r w:rsidR="00C05576" w:rsidRPr="001A1DC3">
        <w:rPr>
          <w:color w:val="FF0000"/>
        </w:rPr>
        <w:tab/>
      </w:r>
      <w:r w:rsidR="00480EF3" w:rsidRPr="00480EF3">
        <w:rPr>
          <w:color w:val="000000" w:themeColor="text1"/>
        </w:rPr>
        <w:t xml:space="preserve">Alle Elektronikkomponenten werden nach Schutzart 65 </w:t>
      </w:r>
      <w:proofErr w:type="spellStart"/>
      <w:r w:rsidR="00480EF3" w:rsidRPr="00480EF3">
        <w:rPr>
          <w:color w:val="000000" w:themeColor="text1"/>
        </w:rPr>
        <w:t>eingehaust</w:t>
      </w:r>
      <w:proofErr w:type="spellEnd"/>
      <w:r w:rsidR="00480EF3" w:rsidRPr="00480EF3">
        <w:rPr>
          <w:color w:val="000000" w:themeColor="text1"/>
        </w:rPr>
        <w:t xml:space="preserve"> und sind somit abwaschbar. Alle Komponenten sind für Wartungsarbeiten leicht zugänglich über Öffnungen erreichbar.</w:t>
      </w:r>
      <w:r w:rsidR="00480EF3">
        <w:rPr>
          <w:color w:val="000000" w:themeColor="text1"/>
        </w:rPr>
        <w:t xml:space="preserve"> Die Einhausung besteht aus Kunststoff und ist gemäß </w:t>
      </w:r>
      <w:r w:rsidR="00480EF3" w:rsidRPr="004C35A8">
        <w:rPr>
          <w:color w:val="000000" w:themeColor="text1"/>
        </w:rPr>
        <w:t>/PM0610/</w:t>
      </w:r>
      <w:r w:rsidR="00480EF3">
        <w:rPr>
          <w:color w:val="000000" w:themeColor="text1"/>
        </w:rPr>
        <w:t xml:space="preserve"> Strahlungsfest.</w:t>
      </w:r>
    </w:p>
    <w:p w:rsidR="00725869" w:rsidRPr="001A1DC3" w:rsidRDefault="00725869">
      <w:pPr>
        <w:rPr>
          <w:color w:val="FF0000"/>
        </w:rPr>
      </w:pPr>
    </w:p>
    <w:p w:rsidR="00725869" w:rsidRDefault="00725869">
      <w:pPr>
        <w:pPrChange w:id="727" w:author="Hagen Meyer" w:date="2018-04-23T14:23:00Z">
          <w:pPr>
            <w:pStyle w:val="berschrift2"/>
            <w:numPr>
              <w:ilvl w:val="0"/>
              <w:numId w:val="0"/>
            </w:numPr>
            <w:ind w:left="0" w:firstLine="0"/>
          </w:pPr>
        </w:pPrChange>
      </w:pPr>
    </w:p>
    <w:p w:rsidR="00725869" w:rsidRDefault="00C05576">
      <w:pPr>
        <w:pStyle w:val="berschrift2"/>
      </w:pPr>
      <w:bookmarkStart w:id="728" w:name="_Toc512272935"/>
      <w:r>
        <w:t>Entwicklung</w:t>
      </w:r>
      <w:bookmarkEnd w:id="728"/>
    </w:p>
    <w:p w:rsidR="00725869" w:rsidRPr="001A1DC3" w:rsidRDefault="00372C4B">
      <w:pPr>
        <w:ind w:left="1410" w:hanging="1410"/>
        <w:rPr>
          <w:color w:val="FF0000"/>
        </w:rPr>
      </w:pPr>
      <w:r w:rsidRPr="00C73B59">
        <w:rPr>
          <w:color w:val="000000" w:themeColor="text1"/>
        </w:rPr>
        <w:t>/P</w:t>
      </w:r>
      <w:r w:rsidR="00C05576" w:rsidRPr="00C73B59">
        <w:rPr>
          <w:color w:val="000000" w:themeColor="text1"/>
        </w:rPr>
        <w:t>M1010/</w:t>
      </w:r>
      <w:r w:rsidR="00C05576" w:rsidRPr="001A1DC3">
        <w:rPr>
          <w:color w:val="FF0000"/>
        </w:rPr>
        <w:tab/>
      </w:r>
      <w:r w:rsidR="00C3181F">
        <w:rPr>
          <w:color w:val="000000" w:themeColor="text1"/>
        </w:rPr>
        <w:t>Entwurfszeichnungen</w:t>
      </w:r>
      <w:r w:rsidR="00480EF3" w:rsidRPr="00480EF3">
        <w:rPr>
          <w:color w:val="000000" w:themeColor="text1"/>
        </w:rPr>
        <w:t xml:space="preserve"> Zeichnungen finden sich im Anhang des Pflichtenheftes.</w:t>
      </w:r>
      <w:r w:rsidR="00E032EF">
        <w:rPr>
          <w:color w:val="000000" w:themeColor="text1"/>
        </w:rPr>
        <w:t xml:space="preserve"> Eine Detailierung erfolgt nach Freigabe des Designentwurfes.</w:t>
      </w:r>
    </w:p>
    <w:p w:rsidR="00725869" w:rsidRPr="001A1DC3" w:rsidRDefault="00372C4B">
      <w:pPr>
        <w:ind w:left="1410" w:hanging="1410"/>
        <w:rPr>
          <w:color w:val="FF0000"/>
        </w:rPr>
      </w:pPr>
      <w:r w:rsidRPr="00C73B59">
        <w:rPr>
          <w:color w:val="000000" w:themeColor="text1"/>
        </w:rPr>
        <w:t>/P</w:t>
      </w:r>
      <w:r w:rsidR="00C05576" w:rsidRPr="00C73B59">
        <w:rPr>
          <w:color w:val="000000" w:themeColor="text1"/>
        </w:rPr>
        <w:t>M1020/</w:t>
      </w:r>
      <w:r w:rsidR="00C05576" w:rsidRPr="001A1DC3">
        <w:rPr>
          <w:color w:val="FF0000"/>
        </w:rPr>
        <w:tab/>
      </w:r>
      <w:r w:rsidR="00480EF3" w:rsidRPr="00480EF3">
        <w:rPr>
          <w:color w:val="000000" w:themeColor="text1"/>
        </w:rPr>
        <w:t xml:space="preserve">Alle Auslegungskriterien und Festigkeitsnachweise über die in /PM0410/ spezifizierten Kräfte </w:t>
      </w:r>
    </w:p>
    <w:p w:rsidR="00725869" w:rsidRPr="00A47272" w:rsidRDefault="00372C4B">
      <w:pPr>
        <w:ind w:left="1410" w:hanging="1410"/>
        <w:rPr>
          <w:color w:val="000000" w:themeColor="text1"/>
        </w:rPr>
      </w:pPr>
      <w:r w:rsidRPr="00C73B59">
        <w:rPr>
          <w:color w:val="000000" w:themeColor="text1"/>
        </w:rPr>
        <w:t>/P</w:t>
      </w:r>
      <w:r w:rsidR="00C05576" w:rsidRPr="00C73B59">
        <w:rPr>
          <w:color w:val="000000" w:themeColor="text1"/>
        </w:rPr>
        <w:t>M1030/</w:t>
      </w:r>
      <w:r w:rsidR="00C05576" w:rsidRPr="001A1DC3">
        <w:rPr>
          <w:color w:val="FF0000"/>
        </w:rPr>
        <w:tab/>
      </w:r>
      <w:r w:rsidR="00A47272" w:rsidRPr="00A47272">
        <w:rPr>
          <w:color w:val="000000" w:themeColor="text1"/>
        </w:rPr>
        <w:t xml:space="preserve">Alle Kauf- und Normteile </w:t>
      </w:r>
      <w:r w:rsidR="00A47272">
        <w:rPr>
          <w:color w:val="000000" w:themeColor="text1"/>
        </w:rPr>
        <w:t>sind</w:t>
      </w:r>
      <w:r w:rsidR="00A47272" w:rsidRPr="00A47272">
        <w:rPr>
          <w:color w:val="000000" w:themeColor="text1"/>
        </w:rPr>
        <w:t xml:space="preserve"> in den Konstruktionsunterlagen gekennzeichnet.</w:t>
      </w:r>
    </w:p>
    <w:p w:rsidR="00725869" w:rsidRDefault="00372C4B">
      <w:pPr>
        <w:ind w:left="1410" w:hanging="1410"/>
        <w:rPr>
          <w:color w:val="FF0000"/>
        </w:rPr>
      </w:pPr>
      <w:r w:rsidRPr="00C73B59">
        <w:rPr>
          <w:color w:val="000000" w:themeColor="text1"/>
        </w:rPr>
        <w:t>/P</w:t>
      </w:r>
      <w:r w:rsidR="00C05576" w:rsidRPr="00C73B59">
        <w:rPr>
          <w:color w:val="000000" w:themeColor="text1"/>
        </w:rPr>
        <w:t>M1040/</w:t>
      </w:r>
      <w:r w:rsidR="00C05576" w:rsidRPr="001A1DC3">
        <w:rPr>
          <w:color w:val="FF0000"/>
        </w:rPr>
        <w:tab/>
      </w:r>
      <w:r w:rsidR="00E032EF" w:rsidRPr="00E032EF">
        <w:rPr>
          <w:color w:val="000000" w:themeColor="text1"/>
        </w:rPr>
        <w:t xml:space="preserve">Alle Konstruktionsunterlagen </w:t>
      </w:r>
      <w:r w:rsidR="00A47272">
        <w:rPr>
          <w:color w:val="000000" w:themeColor="text1"/>
        </w:rPr>
        <w:t>sind</w:t>
      </w:r>
      <w:r w:rsidR="00E032EF" w:rsidRPr="00E032EF">
        <w:rPr>
          <w:color w:val="000000" w:themeColor="text1"/>
        </w:rPr>
        <w:t xml:space="preserve"> mit einem Ein-eindeutigem Nummernsystem nach folgendem Schema gekennzeichnet:</w:t>
      </w:r>
    </w:p>
    <w:p w:rsidR="00E032EF" w:rsidRDefault="00E032EF">
      <w:pPr>
        <w:ind w:left="1410" w:hanging="1410"/>
        <w:rPr>
          <w:color w:val="FF0000"/>
        </w:rPr>
      </w:pPr>
      <w:r>
        <w:rPr>
          <w:color w:val="FF0000"/>
        </w:rPr>
        <w:tab/>
        <w:t>00000-A-000</w:t>
      </w:r>
    </w:p>
    <w:p w:rsidR="00E032EF" w:rsidRPr="001A1DC3" w:rsidRDefault="00E032EF">
      <w:pPr>
        <w:ind w:left="1410" w:hanging="1410"/>
        <w:rPr>
          <w:color w:val="FF0000"/>
        </w:rPr>
      </w:pPr>
      <w:r>
        <w:rPr>
          <w:color w:val="FF0000"/>
        </w:rPr>
        <w:tab/>
      </w:r>
    </w:p>
    <w:p w:rsidR="00725869" w:rsidRPr="00A47272" w:rsidRDefault="00372C4B">
      <w:pPr>
        <w:ind w:left="1410" w:hanging="1410"/>
        <w:rPr>
          <w:color w:val="000000" w:themeColor="text1"/>
        </w:rPr>
      </w:pPr>
      <w:r w:rsidRPr="00A47272">
        <w:rPr>
          <w:color w:val="000000" w:themeColor="text1"/>
        </w:rPr>
        <w:t>/P</w:t>
      </w:r>
      <w:r w:rsidR="00C05576" w:rsidRPr="00A47272">
        <w:rPr>
          <w:color w:val="000000" w:themeColor="text1"/>
        </w:rPr>
        <w:t>M1050/</w:t>
      </w:r>
      <w:r w:rsidR="00C05576" w:rsidRPr="00A47272">
        <w:rPr>
          <w:color w:val="000000" w:themeColor="text1"/>
        </w:rPr>
        <w:tab/>
      </w:r>
      <w:r w:rsidR="00A47272" w:rsidRPr="00A47272">
        <w:rPr>
          <w:color w:val="000000" w:themeColor="text1"/>
        </w:rPr>
        <w:t>Der Freigabestatus ist auf den Konstruktionszeichnung ersichtlich. Revisionsstand wird in der Zeichnungsnummer sowie auf der Zeichnung gekennzeichnet.</w:t>
      </w:r>
    </w:p>
    <w:p w:rsidR="00725869" w:rsidRDefault="00725869">
      <w:pPr>
        <w:ind w:left="1410" w:hanging="1410"/>
        <w:rPr>
          <w:color w:val="FF0000"/>
        </w:rPr>
      </w:pPr>
    </w:p>
    <w:p w:rsidR="00A47272" w:rsidRPr="001A1DC3" w:rsidRDefault="00A47272">
      <w:pPr>
        <w:ind w:left="1410" w:hanging="1410"/>
        <w:rPr>
          <w:color w:val="FF0000"/>
        </w:rPr>
      </w:pPr>
    </w:p>
    <w:p w:rsidR="00725869" w:rsidRDefault="00C05576">
      <w:pPr>
        <w:pStyle w:val="berschrift2"/>
      </w:pPr>
      <w:bookmarkStart w:id="729" w:name="_Toc512272936"/>
      <w:r>
        <w:t>Fertigung</w:t>
      </w:r>
      <w:bookmarkEnd w:id="729"/>
    </w:p>
    <w:p w:rsidR="00725869" w:rsidRPr="001A1DC3" w:rsidRDefault="00372C4B">
      <w:pPr>
        <w:ind w:left="1410" w:hanging="1410"/>
        <w:rPr>
          <w:color w:val="FF0000"/>
        </w:rPr>
      </w:pPr>
      <w:r w:rsidRPr="00C73B59">
        <w:rPr>
          <w:color w:val="000000" w:themeColor="text1"/>
        </w:rPr>
        <w:t>/P</w:t>
      </w:r>
      <w:r w:rsidR="00C05576" w:rsidRPr="00C73B59">
        <w:rPr>
          <w:color w:val="000000" w:themeColor="text1"/>
        </w:rPr>
        <w:t>M1110/</w:t>
      </w:r>
      <w:r w:rsidR="00C05576" w:rsidRPr="001A1DC3">
        <w:rPr>
          <w:color w:val="FF0000"/>
        </w:rPr>
        <w:tab/>
      </w:r>
      <w:r w:rsidR="00A47272" w:rsidRPr="00A47272">
        <w:rPr>
          <w:color w:val="000000" w:themeColor="text1"/>
        </w:rPr>
        <w:t>Es wird ein Stück als Prototyp gefertigt.</w:t>
      </w:r>
    </w:p>
    <w:p w:rsidR="00725869" w:rsidRPr="001A1DC3" w:rsidRDefault="00372C4B">
      <w:pPr>
        <w:ind w:left="1410" w:hanging="1410"/>
        <w:rPr>
          <w:color w:val="FF0000"/>
        </w:rPr>
      </w:pPr>
      <w:r w:rsidRPr="00C73B59">
        <w:rPr>
          <w:color w:val="000000" w:themeColor="text1"/>
        </w:rPr>
        <w:t>/P</w:t>
      </w:r>
      <w:r w:rsidR="00C05576" w:rsidRPr="00C73B59">
        <w:rPr>
          <w:color w:val="000000" w:themeColor="text1"/>
        </w:rPr>
        <w:t>M1210/</w:t>
      </w:r>
      <w:r w:rsidR="00C05576" w:rsidRPr="001A1DC3">
        <w:rPr>
          <w:color w:val="FF0000"/>
        </w:rPr>
        <w:tab/>
      </w:r>
      <w:r w:rsidR="00C05576" w:rsidRPr="00A47272">
        <w:rPr>
          <w:color w:val="000000" w:themeColor="text1"/>
        </w:rPr>
        <w:t>Die maximalen Fertigun</w:t>
      </w:r>
      <w:r w:rsidR="00A47272" w:rsidRPr="00A47272">
        <w:rPr>
          <w:color w:val="000000" w:themeColor="text1"/>
        </w:rPr>
        <w:t>gsmaße ergeben sind konstruktiv auf 400x400 mm beschränkt.</w:t>
      </w:r>
    </w:p>
    <w:p w:rsidR="00725869" w:rsidRDefault="00725869">
      <w:pPr>
        <w:pPrChange w:id="730" w:author="Hagen Meyer" w:date="2018-04-23T14:23:00Z">
          <w:pPr>
            <w:pStyle w:val="berschrift2"/>
            <w:numPr>
              <w:ilvl w:val="0"/>
              <w:numId w:val="0"/>
            </w:numPr>
            <w:ind w:left="0" w:firstLine="0"/>
          </w:pPr>
        </w:pPrChange>
      </w:pPr>
    </w:p>
    <w:p w:rsidR="00725869" w:rsidRDefault="00C05576">
      <w:pPr>
        <w:pStyle w:val="berschrift2"/>
      </w:pPr>
      <w:bookmarkStart w:id="731" w:name="_Toc512272937"/>
      <w:r>
        <w:t>Gebrauch</w:t>
      </w:r>
      <w:bookmarkEnd w:id="731"/>
    </w:p>
    <w:p w:rsidR="00725869" w:rsidRPr="00A47272" w:rsidRDefault="00372C4B" w:rsidP="00A47272">
      <w:pPr>
        <w:ind w:left="1410" w:hanging="1410"/>
        <w:rPr>
          <w:color w:val="000000" w:themeColor="text1"/>
        </w:rPr>
      </w:pPr>
      <w:r w:rsidRPr="00A47272">
        <w:rPr>
          <w:color w:val="000000" w:themeColor="text1"/>
        </w:rPr>
        <w:t>/P</w:t>
      </w:r>
      <w:r w:rsidR="00C05576" w:rsidRPr="00A47272">
        <w:rPr>
          <w:color w:val="000000" w:themeColor="text1"/>
        </w:rPr>
        <w:t>M1310/</w:t>
      </w:r>
      <w:r w:rsidR="00C05576" w:rsidRPr="00A47272">
        <w:rPr>
          <w:color w:val="000000" w:themeColor="text1"/>
        </w:rPr>
        <w:tab/>
        <w:t>Die Situation am Einsatzort entspricht /LM0110/ und /LM0120/ sowie /LM0130/</w:t>
      </w:r>
      <w:r w:rsidR="00A47272">
        <w:rPr>
          <w:color w:val="000000" w:themeColor="text1"/>
        </w:rPr>
        <w:t>. Eine mögliche Strahlenbelastung kann für den Bau des Prototyps vernachlässigt werden</w:t>
      </w:r>
    </w:p>
    <w:p w:rsidR="00725869" w:rsidRPr="001A1DC3" w:rsidRDefault="00725869">
      <w:pPr>
        <w:rPr>
          <w:color w:val="FF0000"/>
        </w:rPr>
      </w:pPr>
    </w:p>
    <w:p w:rsidR="00725869" w:rsidRDefault="00C05576">
      <w:pPr>
        <w:pStyle w:val="berschrift2"/>
      </w:pPr>
      <w:bookmarkStart w:id="732" w:name="_Toc512272938"/>
      <w:r>
        <w:t>Montage</w:t>
      </w:r>
      <w:bookmarkEnd w:id="732"/>
    </w:p>
    <w:p w:rsidR="00725869" w:rsidRPr="00941383" w:rsidRDefault="00372C4B">
      <w:pPr>
        <w:ind w:left="1410" w:hanging="1410"/>
        <w:rPr>
          <w:color w:val="000000" w:themeColor="text1"/>
        </w:rPr>
      </w:pPr>
      <w:r w:rsidRPr="00C73B59">
        <w:rPr>
          <w:color w:val="000000" w:themeColor="text1"/>
        </w:rPr>
        <w:t>/P</w:t>
      </w:r>
      <w:r w:rsidR="00C05576" w:rsidRPr="00C73B59">
        <w:rPr>
          <w:color w:val="000000" w:themeColor="text1"/>
        </w:rPr>
        <w:t>M1410/</w:t>
      </w:r>
      <w:r w:rsidR="00C05576" w:rsidRPr="001A1DC3">
        <w:rPr>
          <w:color w:val="FF0000"/>
        </w:rPr>
        <w:tab/>
      </w:r>
      <w:r w:rsidR="00941383" w:rsidRPr="00941383">
        <w:rPr>
          <w:color w:val="000000" w:themeColor="text1"/>
        </w:rPr>
        <w:t>Für die Montage werden Innensechskant sowie Kreuzschlitzschraubenzieher benötigt.</w:t>
      </w:r>
    </w:p>
    <w:p w:rsidR="00725869" w:rsidRPr="001A1DC3" w:rsidRDefault="00725869">
      <w:pPr>
        <w:ind w:left="1410" w:hanging="1410"/>
        <w:rPr>
          <w:color w:val="FF0000"/>
        </w:rPr>
      </w:pPr>
    </w:p>
    <w:p w:rsidR="00725869" w:rsidRDefault="00C05576">
      <w:pPr>
        <w:pStyle w:val="berschrift2"/>
      </w:pPr>
      <w:bookmarkStart w:id="733" w:name="_Toc512272939"/>
      <w:r>
        <w:t>Transport</w:t>
      </w:r>
      <w:bookmarkEnd w:id="733"/>
    </w:p>
    <w:p w:rsidR="00725869" w:rsidRPr="001A1DC3" w:rsidRDefault="00372C4B">
      <w:pPr>
        <w:ind w:left="1410" w:hanging="1410"/>
        <w:rPr>
          <w:color w:val="FF0000"/>
        </w:rPr>
      </w:pPr>
      <w:r w:rsidRPr="00C73B59">
        <w:rPr>
          <w:color w:val="000000" w:themeColor="text1"/>
        </w:rPr>
        <w:t>/P</w:t>
      </w:r>
      <w:r w:rsidR="00C05576" w:rsidRPr="00C73B59">
        <w:rPr>
          <w:color w:val="000000" w:themeColor="text1"/>
        </w:rPr>
        <w:t>M1510/</w:t>
      </w:r>
      <w:r w:rsidR="00C05576" w:rsidRPr="001A1DC3">
        <w:rPr>
          <w:color w:val="FF0000"/>
        </w:rPr>
        <w:tab/>
      </w:r>
      <w:r w:rsidR="00DC09BA" w:rsidRPr="00EE2615">
        <w:rPr>
          <w:color w:val="000000" w:themeColor="text1"/>
        </w:rPr>
        <w:t>Der Transport ist durch das maximale Abfluggewicht von</w:t>
      </w:r>
      <w:r w:rsidR="00EE2615" w:rsidRPr="00EE2615">
        <w:rPr>
          <w:color w:val="000000" w:themeColor="text1"/>
        </w:rPr>
        <w:t xml:space="preserve"> 2,3kg durch eine Person ohne Hilfsmittel möglich.</w:t>
      </w:r>
    </w:p>
    <w:p w:rsidR="00725869" w:rsidRPr="001A1DC3" w:rsidRDefault="00725869">
      <w:pPr>
        <w:ind w:left="1410" w:hanging="1410"/>
        <w:rPr>
          <w:color w:val="FF0000"/>
        </w:rPr>
      </w:pPr>
    </w:p>
    <w:p w:rsidR="00725869" w:rsidRDefault="00C05576">
      <w:pPr>
        <w:pStyle w:val="berschrift2"/>
      </w:pPr>
      <w:bookmarkStart w:id="734" w:name="_Toc512272940"/>
      <w:r>
        <w:t>Recycling</w:t>
      </w:r>
      <w:bookmarkEnd w:id="734"/>
    </w:p>
    <w:p w:rsidR="00725869" w:rsidRPr="001A1DC3" w:rsidRDefault="00372C4B">
      <w:pPr>
        <w:ind w:left="1410" w:hanging="1410"/>
        <w:rPr>
          <w:color w:val="FF0000"/>
        </w:rPr>
      </w:pPr>
      <w:r w:rsidRPr="00C73B59">
        <w:rPr>
          <w:color w:val="000000" w:themeColor="text1"/>
        </w:rPr>
        <w:t>/P</w:t>
      </w:r>
      <w:r w:rsidR="00C05576" w:rsidRPr="00C73B59">
        <w:rPr>
          <w:color w:val="000000" w:themeColor="text1"/>
        </w:rPr>
        <w:t>M1610/</w:t>
      </w:r>
      <w:r w:rsidR="00C05576" w:rsidRPr="001A1DC3">
        <w:rPr>
          <w:color w:val="FF0000"/>
        </w:rPr>
        <w:tab/>
      </w:r>
      <w:r w:rsidR="00C05576" w:rsidRPr="00EE2615">
        <w:rPr>
          <w:color w:val="000000" w:themeColor="text1"/>
        </w:rPr>
        <w:t xml:space="preserve">Aufgrund der möglichen Strahlenbelastung ist eine Verwertung oder Wiederverwendung von Einzelkomponenten eventuell nicht möglich. Eine spezielle </w:t>
      </w:r>
      <w:r w:rsidR="00C05576" w:rsidRPr="00EE2615">
        <w:rPr>
          <w:color w:val="000000" w:themeColor="text1"/>
        </w:rPr>
        <w:lastRenderedPageBreak/>
        <w:t>Entsorgung von verstrahlten Bauteilen ist notwendig und fällt unter die Zuständigkeit der Fachabteilung.</w:t>
      </w:r>
    </w:p>
    <w:p w:rsidR="00725869" w:rsidRDefault="00725869">
      <w:pPr>
        <w:pPrChange w:id="735" w:author="Hagen Meyer" w:date="2018-04-23T18:51:00Z">
          <w:pPr>
            <w:pStyle w:val="berschrift1"/>
            <w:numPr>
              <w:numId w:val="0"/>
            </w:numPr>
            <w:ind w:left="0" w:firstLine="0"/>
          </w:pPr>
        </w:pPrChange>
      </w:pPr>
    </w:p>
    <w:p w:rsidR="002D0110" w:rsidRDefault="00C05576" w:rsidP="00773B20">
      <w:pPr>
        <w:pStyle w:val="berschrift1"/>
        <w:rPr>
          <w:ins w:id="736" w:author="Hagen Meyer" w:date="2018-04-03T16:46:00Z"/>
        </w:rPr>
      </w:pPr>
      <w:bookmarkStart w:id="737" w:name="_Toc512272941"/>
      <w:r>
        <w:t>Software</w:t>
      </w:r>
      <w:r w:rsidR="00F17B90">
        <w:t xml:space="preserve"> Spezifikation</w:t>
      </w:r>
      <w:bookmarkEnd w:id="737"/>
    </w:p>
    <w:p w:rsidR="002D0110" w:rsidRDefault="002D0110" w:rsidP="002D0110">
      <w:pPr>
        <w:rPr>
          <w:ins w:id="738" w:author="Hagen Meyer" w:date="2018-04-03T16:46:00Z"/>
        </w:rPr>
      </w:pPr>
    </w:p>
    <w:p w:rsidR="002D0110" w:rsidRDefault="004908D4" w:rsidP="002D0110">
      <w:pPr>
        <w:rPr>
          <w:ins w:id="739" w:author="Hagen Meyer" w:date="2018-04-03T16:55:00Z"/>
        </w:rPr>
      </w:pPr>
      <w:ins w:id="740" w:author="Hagen Meyer" w:date="2018-04-03T16:47:00Z">
        <w:r>
          <w:t>Ausgehend von den einzelnen Anforderungen an die Drohne, lassen si</w:t>
        </w:r>
      </w:ins>
      <w:ins w:id="741" w:author="Hagen Meyer" w:date="2018-04-03T16:48:00Z">
        <w:r>
          <w:t xml:space="preserve">ch </w:t>
        </w:r>
      </w:ins>
      <w:ins w:id="742" w:author="Hagen Meyer" w:date="2018-04-03T16:55:00Z">
        <w:r w:rsidR="003F68B9">
          <w:t>fünf</w:t>
        </w:r>
      </w:ins>
      <w:ins w:id="743" w:author="Hagen Meyer" w:date="2018-04-03T16:48:00Z">
        <w:r>
          <w:t xml:space="preserve"> große Themengebiete identifizieren, die als Software-Module umzusetzen sind. </w:t>
        </w:r>
      </w:ins>
      <w:ins w:id="744" w:author="Hagen Meyer" w:date="2018-04-03T16:49:00Z">
        <w:r>
          <w:t>Dies sind die Benutzerschnittstelle</w:t>
        </w:r>
      </w:ins>
      <w:ins w:id="745" w:author="Hagen Meyer" w:date="2018-04-03T16:54:00Z">
        <w:r>
          <w:t>, die</w:t>
        </w:r>
      </w:ins>
      <w:ins w:id="746" w:author="Hagen Meyer" w:date="2018-04-03T16:50:00Z">
        <w:r>
          <w:t xml:space="preserve"> </w:t>
        </w:r>
      </w:ins>
      <w:ins w:id="747" w:author="Hagen Meyer" w:date="2018-04-03T16:54:00Z">
        <w:r>
          <w:t>Planung</w:t>
        </w:r>
      </w:ins>
      <w:ins w:id="748" w:author="Hagen Meyer" w:date="2018-04-03T16:50:00Z">
        <w:r>
          <w:t xml:space="preserve"> der Flugroute, die Verarbeitung</w:t>
        </w:r>
      </w:ins>
      <w:ins w:id="749" w:author="Hagen Meyer" w:date="2018-04-03T16:52:00Z">
        <w:r>
          <w:t xml:space="preserve"> </w:t>
        </w:r>
      </w:ins>
      <w:ins w:id="750" w:author="Hagen Meyer" w:date="2018-04-18T18:41:00Z">
        <w:r w:rsidR="00FE4AFB">
          <w:t xml:space="preserve">der </w:t>
        </w:r>
        <w:proofErr w:type="spellStart"/>
        <w:r w:rsidR="00FE4AFB">
          <w:t>Telemetriedaten</w:t>
        </w:r>
      </w:ins>
      <w:proofErr w:type="spellEnd"/>
      <w:ins w:id="751" w:author="Hagen Meyer" w:date="2018-04-03T16:53:00Z">
        <w:r>
          <w:t xml:space="preserve">, </w:t>
        </w:r>
      </w:ins>
      <w:ins w:id="752" w:author="Hagen Meyer" w:date="2018-04-03T16:49:00Z">
        <w:r>
          <w:t>die Positionsbestimmung</w:t>
        </w:r>
      </w:ins>
      <w:ins w:id="753" w:author="Hagen Meyer" w:date="2018-04-03T16:53:00Z">
        <w:r>
          <w:t xml:space="preserve"> an Hand von Wegmarken</w:t>
        </w:r>
      </w:ins>
      <w:ins w:id="754" w:author="Hagen Meyer" w:date="2018-04-03T16:49:00Z">
        <w:r>
          <w:t xml:space="preserve"> und die daraus resultierende</w:t>
        </w:r>
      </w:ins>
      <w:ins w:id="755" w:author="Hagen Meyer" w:date="2018-04-03T16:50:00Z">
        <w:r>
          <w:t xml:space="preserve"> autonome Flugkontrolle.</w:t>
        </w:r>
      </w:ins>
    </w:p>
    <w:p w:rsidR="000A30FA" w:rsidRDefault="000A30FA" w:rsidP="002D0110">
      <w:pPr>
        <w:rPr>
          <w:ins w:id="756" w:author="Hagen Meyer" w:date="2018-04-03T17:37:00Z"/>
        </w:rPr>
      </w:pPr>
    </w:p>
    <w:p w:rsidR="002A3610" w:rsidRDefault="002A3610" w:rsidP="002D0110">
      <w:pPr>
        <w:rPr>
          <w:ins w:id="757" w:author="Hagen Meyer" w:date="2018-04-03T17:39:00Z"/>
        </w:rPr>
      </w:pPr>
      <w:ins w:id="758" w:author="Hagen Meyer" w:date="2018-04-03T17:38:00Z">
        <w:r>
          <w:t>Für die Umsetzung werden folgende Programmiersprachen und Techn</w:t>
        </w:r>
      </w:ins>
      <w:ins w:id="759" w:author="Hagen Meyer" w:date="2018-04-03T17:39:00Z">
        <w:r>
          <w:t>ologien zum Einsatz kommen:</w:t>
        </w:r>
      </w:ins>
    </w:p>
    <w:p w:rsidR="002A3610" w:rsidRDefault="002A3610" w:rsidP="002A3610">
      <w:pPr>
        <w:pStyle w:val="Listenabsatz"/>
        <w:numPr>
          <w:ilvl w:val="0"/>
          <w:numId w:val="16"/>
        </w:numPr>
        <w:rPr>
          <w:ins w:id="760" w:author="Hagen Meyer" w:date="2018-04-03T17:39:00Z"/>
        </w:rPr>
      </w:pPr>
      <w:ins w:id="761" w:author="Hagen Meyer" w:date="2018-04-03T17:39:00Z">
        <w:r>
          <w:t>HTML, JavaScript, CSS für die Benutzeroberfläche</w:t>
        </w:r>
      </w:ins>
      <w:ins w:id="762" w:author="Hagen Meyer" w:date="2018-04-03T17:41:00Z">
        <w:r>
          <w:t>.</w:t>
        </w:r>
      </w:ins>
    </w:p>
    <w:p w:rsidR="002A3610" w:rsidRDefault="002A3610" w:rsidP="002A3610">
      <w:pPr>
        <w:pStyle w:val="Listenabsatz"/>
        <w:numPr>
          <w:ilvl w:val="0"/>
          <w:numId w:val="16"/>
        </w:numPr>
        <w:rPr>
          <w:ins w:id="763" w:author="Hagen Meyer" w:date="2018-04-03T17:40:00Z"/>
        </w:rPr>
      </w:pPr>
      <w:ins w:id="764" w:author="Hagen Meyer" w:date="2018-04-03T17:39:00Z">
        <w:r>
          <w:t>Python für den l</w:t>
        </w:r>
      </w:ins>
      <w:ins w:id="765" w:author="Hagen Meyer" w:date="2018-04-03T17:40:00Z">
        <w:r>
          <w:t>okalen Web-Server, die Flugsteuerung und die Verarbeitung unterschiedlicher Sensorik</w:t>
        </w:r>
      </w:ins>
      <w:ins w:id="766" w:author="Hagen Meyer" w:date="2018-04-03T17:41:00Z">
        <w:r>
          <w:t>.</w:t>
        </w:r>
      </w:ins>
    </w:p>
    <w:p w:rsidR="002A3610" w:rsidRDefault="002A3610">
      <w:pPr>
        <w:pStyle w:val="Listenabsatz"/>
        <w:numPr>
          <w:ilvl w:val="0"/>
          <w:numId w:val="16"/>
        </w:numPr>
        <w:rPr>
          <w:ins w:id="767" w:author="Hagen Meyer" w:date="2018-04-03T17:37:00Z"/>
        </w:rPr>
        <w:pPrChange w:id="768" w:author="Hagen Meyer" w:date="2018-04-03T17:39:00Z">
          <w:pPr/>
        </w:pPrChange>
      </w:pPr>
      <w:ins w:id="769" w:author="Hagen Meyer" w:date="2018-04-03T17:40:00Z">
        <w:r>
          <w:t xml:space="preserve">C++ für die </w:t>
        </w:r>
      </w:ins>
      <w:ins w:id="770" w:author="Hagen Meyer" w:date="2018-04-03T17:41:00Z">
        <w:r>
          <w:t xml:space="preserve">Bildverarbeitung, die </w:t>
        </w:r>
      </w:ins>
      <w:ins w:id="771" w:author="Hagen Meyer" w:date="2018-04-03T17:40:00Z">
        <w:r>
          <w:t>Positionserkennung</w:t>
        </w:r>
      </w:ins>
      <w:ins w:id="772" w:author="Hagen Meyer" w:date="2018-04-03T17:41:00Z">
        <w:r>
          <w:t xml:space="preserve"> und</w:t>
        </w:r>
      </w:ins>
      <w:ins w:id="773" w:author="Hagen Meyer" w:date="2018-04-03T17:40:00Z">
        <w:r>
          <w:t xml:space="preserve"> das Ren</w:t>
        </w:r>
      </w:ins>
      <w:ins w:id="774" w:author="Hagen Meyer" w:date="2018-04-03T17:41:00Z">
        <w:r>
          <w:t>dering der 3D-Daten zur Routenprogrammierung.</w:t>
        </w:r>
      </w:ins>
    </w:p>
    <w:p w:rsidR="002A3610" w:rsidRDefault="002A3610" w:rsidP="002D0110">
      <w:pPr>
        <w:rPr>
          <w:ins w:id="775" w:author="Hagen Meyer" w:date="2018-04-03T16:55:00Z"/>
        </w:rPr>
      </w:pPr>
    </w:p>
    <w:p w:rsidR="000A30FA" w:rsidRPr="008026B0" w:rsidRDefault="000A30FA">
      <w:pPr>
        <w:rPr>
          <w:ins w:id="776" w:author="Hagen Meyer" w:date="2018-04-03T16:46:00Z"/>
        </w:rPr>
        <w:pPrChange w:id="777" w:author="Hagen Meyer" w:date="2018-04-03T16:46:00Z">
          <w:pPr>
            <w:pStyle w:val="berschrift1"/>
          </w:pPr>
        </w:pPrChange>
      </w:pPr>
      <w:ins w:id="778" w:author="Hagen Meyer" w:date="2018-04-03T16:55:00Z">
        <w:r>
          <w:t>Folgende Abbildung zeigt eine</w:t>
        </w:r>
      </w:ins>
      <w:ins w:id="779" w:author="Hagen Meyer" w:date="2018-04-03T16:56:00Z">
        <w:r>
          <w:t xml:space="preserve"> vorläufige</w:t>
        </w:r>
      </w:ins>
      <w:ins w:id="780" w:author="Hagen Meyer" w:date="2018-04-03T16:55:00Z">
        <w:r>
          <w:t xml:space="preserve"> Übersicht der einzelnen Softwaremod</w:t>
        </w:r>
      </w:ins>
      <w:ins w:id="781" w:author="Hagen Meyer" w:date="2018-04-03T16:56:00Z">
        <w:r>
          <w:t>ule.</w:t>
        </w:r>
        <w:r w:rsidR="00E74000">
          <w:t xml:space="preserve"> Auf </w:t>
        </w:r>
      </w:ins>
      <w:ins w:id="782" w:author="Hagen Meyer" w:date="2018-04-03T16:57:00Z">
        <w:r w:rsidR="00E74000">
          <w:t xml:space="preserve">konkrete Funktionen soll im </w:t>
        </w:r>
        <w:proofErr w:type="gramStart"/>
        <w:r w:rsidR="00E74000">
          <w:t>folgendem</w:t>
        </w:r>
        <w:proofErr w:type="gramEnd"/>
        <w:r w:rsidR="00E74000">
          <w:t xml:space="preserve"> Abschnitt näher eingegangen werden.</w:t>
        </w:r>
      </w:ins>
    </w:p>
    <w:p w:rsidR="001E3D71" w:rsidRDefault="009E252B">
      <w:pPr>
        <w:pStyle w:val="Beschriftung"/>
        <w:keepNext/>
        <w:rPr>
          <w:ins w:id="783" w:author="Hagen Meyer" w:date="2018-04-18T19:20:00Z"/>
        </w:rPr>
        <w:pPrChange w:id="784" w:author="Hagen Meyer" w:date="2018-04-18T19:20:00Z">
          <w:pPr>
            <w:pStyle w:val="Beschriftung"/>
          </w:pPr>
        </w:pPrChange>
      </w:pPr>
      <w:ins w:id="785" w:author="Hagen Meyer" w:date="2018-04-23T16:10:00Z">
        <w:r>
          <w:rPr>
            <w:noProof/>
            <w:lang w:eastAsia="de-DE"/>
          </w:rPr>
          <w:drawing>
            <wp:inline distT="0" distB="0" distL="0" distR="0">
              <wp:extent cx="5753100" cy="32385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ins>
    </w:p>
    <w:p w:rsidR="00725869" w:rsidDel="00773B20" w:rsidRDefault="003B205B">
      <w:pPr>
        <w:pStyle w:val="Beschriftung"/>
        <w:jc w:val="center"/>
        <w:rPr>
          <w:del w:id="786" w:author="Hagen Meyer" w:date="2018-04-03T16:38:00Z"/>
        </w:rPr>
        <w:pPrChange w:id="787" w:author="Hagen Meyer" w:date="2018-04-18T19:20:00Z">
          <w:pPr>
            <w:pStyle w:val="berschrift1"/>
          </w:pPr>
        </w:pPrChange>
      </w:pPr>
      <w:ins w:id="788" w:author="Hagen Meyer" w:date="2018-04-18T20:11:00Z">
        <w:r>
          <w:t>Abbildung -</w:t>
        </w:r>
      </w:ins>
      <w:ins w:id="789" w:author="Hagen Meyer" w:date="2018-04-18T19:20:00Z">
        <w:r w:rsidR="001E3D71">
          <w:t xml:space="preserve"> Grobentwurf der Software-Architektur</w:t>
        </w:r>
      </w:ins>
    </w:p>
    <w:p w:rsidR="004D6AAB" w:rsidRDefault="004D6AAB">
      <w:pPr>
        <w:pStyle w:val="Beschriftung"/>
        <w:jc w:val="center"/>
        <w:rPr>
          <w:ins w:id="790" w:author="Hagen Meyer" w:date="2018-04-03T16:56:00Z"/>
          <w:i w:val="0"/>
          <w:iCs w:val="0"/>
          <w:color w:val="auto"/>
          <w:sz w:val="20"/>
          <w:szCs w:val="22"/>
        </w:rPr>
        <w:pPrChange w:id="791" w:author="Hagen Meyer" w:date="2018-04-18T19:20:00Z">
          <w:pPr>
            <w:pStyle w:val="Beschriftung"/>
          </w:pPr>
        </w:pPrChange>
      </w:pPr>
    </w:p>
    <w:p w:rsidR="004B1C7B" w:rsidRPr="004B1C7B" w:rsidRDefault="004B1C7B">
      <w:pPr>
        <w:spacing w:before="240"/>
        <w:pPrChange w:id="792" w:author="Hagen Meyer" w:date="2018-04-03T17:37:00Z">
          <w:pPr/>
        </w:pPrChange>
      </w:pPr>
    </w:p>
    <w:p w:rsidR="00725869" w:rsidRDefault="00C05576">
      <w:pPr>
        <w:pStyle w:val="berschrift2"/>
      </w:pPr>
      <w:bookmarkStart w:id="793" w:name="_Toc512272942"/>
      <w:r>
        <w:lastRenderedPageBreak/>
        <w:t>Funktion</w:t>
      </w:r>
      <w:bookmarkEnd w:id="793"/>
    </w:p>
    <w:p w:rsidR="00725869" w:rsidRDefault="000F0536">
      <w:pPr>
        <w:ind w:left="1410" w:hanging="1410"/>
        <w:rPr>
          <w:ins w:id="794" w:author="Hagen Meyer" w:date="2018-04-23T18:31:00Z"/>
        </w:rPr>
      </w:pPr>
      <w:r w:rsidRPr="00C73B59">
        <w:rPr>
          <w:color w:val="000000" w:themeColor="text1"/>
        </w:rPr>
        <w:t>/P</w:t>
      </w:r>
      <w:r w:rsidR="00C05576" w:rsidRPr="00C73B59">
        <w:rPr>
          <w:color w:val="000000" w:themeColor="text1"/>
        </w:rPr>
        <w:t>S0010/</w:t>
      </w:r>
      <w:r w:rsidR="00C05576" w:rsidRPr="001A1DC3">
        <w:rPr>
          <w:color w:val="FF0000"/>
        </w:rPr>
        <w:tab/>
      </w:r>
      <w:del w:id="795" w:author="Hagen Meyer" w:date="2018-04-23T18:13:00Z">
        <w:r w:rsidR="00C05576" w:rsidRPr="001A1DC3" w:rsidDel="009F1751">
          <w:rPr>
            <w:color w:val="FF0000"/>
          </w:rPr>
          <w:delText>Die benötigte Datenverarbeitungsrate und Performance richtet sich nach /LM0070/ sowie /LM0080/ und wird im Pflichtenheft spezifiziert.</w:delText>
        </w:r>
      </w:del>
      <w:ins w:id="796" w:author="Hagen Meyer" w:date="2018-04-23T18:15:00Z">
        <w:r w:rsidR="000A6A7C">
          <w:t xml:space="preserve">Im Funktionskatalog lassen sich mehrere Themenkomplexe finden, </w:t>
        </w:r>
      </w:ins>
      <w:ins w:id="797" w:author="Hagen Meyer" w:date="2018-04-23T18:17:00Z">
        <w:r w:rsidR="000A6A7C">
          <w:t>an die besondere</w:t>
        </w:r>
      </w:ins>
      <w:ins w:id="798" w:author="Hagen Meyer" w:date="2018-04-23T18:15:00Z">
        <w:r w:rsidR="000A6A7C">
          <w:t xml:space="preserve"> </w:t>
        </w:r>
      </w:ins>
      <w:ins w:id="799" w:author="Hagen Meyer" w:date="2018-04-23T18:31:00Z">
        <w:r w:rsidR="00955B64">
          <w:t>Anforderungen in Bezug auf die Datenverarbeitung gestellt werden.</w:t>
        </w:r>
      </w:ins>
    </w:p>
    <w:p w:rsidR="00C865C1" w:rsidRDefault="00C865C1" w:rsidP="00C865C1">
      <w:pPr>
        <w:pStyle w:val="Listenabsatz"/>
        <w:numPr>
          <w:ilvl w:val="0"/>
          <w:numId w:val="29"/>
        </w:numPr>
        <w:rPr>
          <w:ins w:id="800" w:author="Hagen Meyer" w:date="2018-04-23T18:38:00Z"/>
        </w:rPr>
      </w:pPr>
      <w:ins w:id="801" w:author="Hagen Meyer" w:date="2018-04-23T18:34:00Z">
        <w:r>
          <w:t xml:space="preserve">Detektion der Marker und </w:t>
        </w:r>
      </w:ins>
      <w:ins w:id="802" w:author="Hagen Meyer" w:date="2018-04-23T18:31:00Z">
        <w:r w:rsidR="00955B64">
          <w:t>Lagebestimmung</w:t>
        </w:r>
      </w:ins>
      <w:ins w:id="803" w:author="Hagen Meyer" w:date="2018-04-23T18:38:00Z">
        <w:r>
          <w:t>:</w:t>
        </w:r>
      </w:ins>
    </w:p>
    <w:p w:rsidR="00955B64" w:rsidRDefault="00C865C1" w:rsidP="00C865C1">
      <w:pPr>
        <w:pStyle w:val="Listenabsatz"/>
        <w:ind w:left="2130"/>
        <w:rPr>
          <w:ins w:id="804" w:author="Hagen Meyer" w:date="2018-04-23T18:38:00Z"/>
        </w:rPr>
      </w:pPr>
      <w:ins w:id="805" w:author="Hagen Meyer" w:date="2018-04-23T18:34:00Z">
        <w:r>
          <w:t>Die Implementierung muss in der Lage sei</w:t>
        </w:r>
      </w:ins>
      <w:ins w:id="806" w:author="Hagen Meyer" w:date="2018-04-23T18:35:00Z">
        <w:r>
          <w:t xml:space="preserve">n innerhalb von </w:t>
        </w:r>
      </w:ins>
      <w:ins w:id="807" w:author="Hagen Meyer" w:date="2018-04-23T18:36:00Z">
        <w:r>
          <w:t>250 Millisekunden die aktuelle Position zu ermitteln</w:t>
        </w:r>
      </w:ins>
      <w:ins w:id="808" w:author="Hagen Meyer" w:date="2018-04-23T18:37:00Z">
        <w:r>
          <w:t>.</w:t>
        </w:r>
      </w:ins>
    </w:p>
    <w:p w:rsidR="00C865C1" w:rsidRDefault="00C865C1">
      <w:pPr>
        <w:pStyle w:val="Listenabsatz"/>
        <w:ind w:left="2130"/>
        <w:rPr>
          <w:ins w:id="809" w:author="Hagen Meyer" w:date="2018-04-23T18:32:00Z"/>
        </w:rPr>
        <w:pPrChange w:id="810" w:author="Hagen Meyer" w:date="2018-04-23T18:38:00Z">
          <w:pPr>
            <w:ind w:left="2130"/>
          </w:pPr>
        </w:pPrChange>
      </w:pPr>
    </w:p>
    <w:p w:rsidR="007724AA" w:rsidRDefault="00955B64">
      <w:pPr>
        <w:pStyle w:val="Listenabsatz"/>
        <w:numPr>
          <w:ilvl w:val="0"/>
          <w:numId w:val="29"/>
        </w:numPr>
        <w:rPr>
          <w:ins w:id="811" w:author="Hagen Meyer" w:date="2018-04-23T18:39:00Z"/>
        </w:rPr>
        <w:pPrChange w:id="812" w:author="Hagen Meyer" w:date="2018-04-23T18:39:00Z">
          <w:pPr>
            <w:pStyle w:val="Listenabsatz"/>
            <w:ind w:left="2130"/>
          </w:pPr>
        </w:pPrChange>
      </w:pPr>
      <w:ins w:id="813" w:author="Hagen Meyer" w:date="2018-04-23T18:33:00Z">
        <w:r>
          <w:t>Flugkontrolle</w:t>
        </w:r>
      </w:ins>
      <w:ins w:id="814" w:author="Hagen Meyer" w:date="2018-04-23T18:39:00Z">
        <w:r w:rsidR="007724AA">
          <w:t>:</w:t>
        </w:r>
        <w:r w:rsidR="007724AA">
          <w:br/>
          <w:t>Die Flugkontrolle muss innerhalb von 100 Millisekunden auf manuelle Steuerbefehle reagieren können.</w:t>
        </w:r>
      </w:ins>
    </w:p>
    <w:p w:rsidR="007724AA" w:rsidRDefault="007724AA">
      <w:pPr>
        <w:pStyle w:val="Listenabsatz"/>
        <w:ind w:left="2130"/>
        <w:rPr>
          <w:ins w:id="815" w:author="Hagen Meyer" w:date="2018-04-23T18:31:00Z"/>
        </w:rPr>
        <w:pPrChange w:id="816" w:author="Hagen Meyer" w:date="2018-04-23T18:39:00Z">
          <w:pPr>
            <w:pStyle w:val="Listenabsatz"/>
            <w:numPr>
              <w:numId w:val="29"/>
            </w:numPr>
            <w:ind w:left="2130" w:hanging="360"/>
          </w:pPr>
        </w:pPrChange>
      </w:pPr>
    </w:p>
    <w:p w:rsidR="00955B64" w:rsidRDefault="00955B64" w:rsidP="00955B64">
      <w:pPr>
        <w:pStyle w:val="Listenabsatz"/>
        <w:numPr>
          <w:ilvl w:val="0"/>
          <w:numId w:val="29"/>
        </w:numPr>
        <w:rPr>
          <w:ins w:id="817" w:author="Hagen Meyer" w:date="2018-04-23T18:38:00Z"/>
        </w:rPr>
      </w:pPr>
      <w:proofErr w:type="spellStart"/>
      <w:ins w:id="818" w:author="Hagen Meyer" w:date="2018-04-23T18:31:00Z">
        <w:r>
          <w:t>Telemetriedaten</w:t>
        </w:r>
      </w:ins>
      <w:proofErr w:type="spellEnd"/>
      <w:ins w:id="819" w:author="Hagen Meyer" w:date="2018-04-23T18:38:00Z">
        <w:r w:rsidR="00C865C1">
          <w:t>:</w:t>
        </w:r>
      </w:ins>
    </w:p>
    <w:p w:rsidR="00C865C1" w:rsidRDefault="00C865C1">
      <w:pPr>
        <w:pStyle w:val="Listenabsatz"/>
        <w:ind w:left="2130"/>
        <w:rPr>
          <w:ins w:id="820" w:author="Hagen Meyer" w:date="2018-04-23T18:38:00Z"/>
        </w:rPr>
        <w:pPrChange w:id="821" w:author="Hagen Meyer" w:date="2018-04-23T18:38:00Z">
          <w:pPr>
            <w:pStyle w:val="Listenabsatz"/>
            <w:numPr>
              <w:numId w:val="29"/>
            </w:numPr>
            <w:ind w:left="2130" w:hanging="360"/>
          </w:pPr>
        </w:pPrChange>
      </w:pPr>
      <w:ins w:id="822" w:author="Hagen Meyer" w:date="2018-04-23T18:38:00Z">
        <w:r>
          <w:t xml:space="preserve">Die Implementierung muss in der Lage </w:t>
        </w:r>
      </w:ins>
      <w:ins w:id="823" w:author="Hagen Meyer" w:date="2018-04-23T18:45:00Z">
        <w:r w:rsidR="00FA72D7">
          <w:t>sein nahezu in Echtzeit</w:t>
        </w:r>
      </w:ins>
      <w:ins w:id="824" w:author="Hagen Meyer" w:date="2018-04-23T18:38:00Z">
        <w:r>
          <w:t xml:space="preserve"> die </w:t>
        </w:r>
        <w:proofErr w:type="gramStart"/>
        <w:r>
          <w:t>aktuelle</w:t>
        </w:r>
        <w:proofErr w:type="gramEnd"/>
        <w:r>
          <w:t xml:space="preserve"> </w:t>
        </w:r>
        <w:proofErr w:type="spellStart"/>
        <w:r>
          <w:t>Telemetriedaten</w:t>
        </w:r>
        <w:proofErr w:type="spellEnd"/>
        <w:r>
          <w:t xml:space="preserve"> auszulesen und</w:t>
        </w:r>
      </w:ins>
      <w:ins w:id="825" w:author="Hagen Meyer" w:date="2018-04-23T18:39:00Z">
        <w:r>
          <w:t xml:space="preserve"> zu protokollieren</w:t>
        </w:r>
      </w:ins>
      <w:ins w:id="826" w:author="Hagen Meyer" w:date="2018-04-23T18:38:00Z">
        <w:r>
          <w:t>.</w:t>
        </w:r>
      </w:ins>
    </w:p>
    <w:p w:rsidR="00C865C1" w:rsidRDefault="00C865C1">
      <w:pPr>
        <w:pStyle w:val="Listenabsatz"/>
        <w:ind w:left="2130"/>
        <w:rPr>
          <w:ins w:id="827" w:author="Hagen Meyer" w:date="2018-04-23T18:31:00Z"/>
        </w:rPr>
        <w:pPrChange w:id="828" w:author="Hagen Meyer" w:date="2018-04-23T18:38:00Z">
          <w:pPr>
            <w:pStyle w:val="Listenabsatz"/>
            <w:numPr>
              <w:numId w:val="29"/>
            </w:numPr>
            <w:ind w:left="2130" w:hanging="360"/>
          </w:pPr>
        </w:pPrChange>
      </w:pPr>
    </w:p>
    <w:p w:rsidR="00C865C1" w:rsidRPr="009F1751" w:rsidRDefault="00955B64">
      <w:pPr>
        <w:pStyle w:val="Listenabsatz"/>
        <w:numPr>
          <w:ilvl w:val="0"/>
          <w:numId w:val="29"/>
        </w:numPr>
        <w:rPr>
          <w:rPrChange w:id="829" w:author="Hagen Meyer" w:date="2018-04-23T18:13:00Z">
            <w:rPr>
              <w:color w:val="FF0000"/>
            </w:rPr>
          </w:rPrChange>
        </w:rPr>
        <w:pPrChange w:id="830" w:author="Hagen Meyer" w:date="2018-04-23T18:39:00Z">
          <w:pPr>
            <w:ind w:left="1410" w:hanging="1410"/>
          </w:pPr>
        </w:pPrChange>
      </w:pPr>
      <w:ins w:id="831" w:author="Hagen Meyer" w:date="2018-04-23T18:31:00Z">
        <w:r>
          <w:t>Kamerabild</w:t>
        </w:r>
      </w:ins>
      <w:ins w:id="832" w:author="Hagen Meyer" w:date="2018-04-23T18:39:00Z">
        <w:r w:rsidR="007724AA">
          <w:t>:</w:t>
        </w:r>
        <w:r w:rsidR="007724AA">
          <w:br/>
        </w:r>
      </w:ins>
      <w:ins w:id="833" w:author="Hagen Meyer" w:date="2018-04-23T18:37:00Z">
        <w:r w:rsidR="00C865C1">
          <w:t>Das Kamerabild soll nahezu in Echtzeit übertragen werden. Allerdings sind hier Einschränkungen auf Grund der Hardware oder verfügbaren Bandbreite hinzunehmen.</w:t>
        </w:r>
      </w:ins>
    </w:p>
    <w:p w:rsidR="003E3A5F" w:rsidRPr="005F514E" w:rsidRDefault="000F0536">
      <w:pPr>
        <w:ind w:left="1410" w:hanging="1410"/>
        <w:rPr>
          <w:ins w:id="834" w:author="Hagen Meyer" w:date="2018-04-05T13:43:00Z"/>
          <w:rPrChange w:id="835" w:author="Hagen Meyer" w:date="2018-04-13T19:32:00Z">
            <w:rPr>
              <w:ins w:id="836" w:author="Hagen Meyer" w:date="2018-04-05T13:43:00Z"/>
              <w:color w:val="FF0000"/>
            </w:rPr>
          </w:rPrChange>
        </w:rPr>
      </w:pPr>
      <w:r w:rsidRPr="00C73B59">
        <w:rPr>
          <w:color w:val="000000" w:themeColor="text1"/>
        </w:rPr>
        <w:t>/P</w:t>
      </w:r>
      <w:r w:rsidR="00C05576" w:rsidRPr="00C73B59">
        <w:rPr>
          <w:color w:val="000000" w:themeColor="text1"/>
        </w:rPr>
        <w:t>S0020/</w:t>
      </w:r>
      <w:r w:rsidR="00C05576" w:rsidRPr="001A1DC3">
        <w:rPr>
          <w:color w:val="FF0000"/>
        </w:rPr>
        <w:tab/>
      </w:r>
      <w:del w:id="837" w:author="Hagen Meyer" w:date="2018-04-05T13:33:00Z">
        <w:r w:rsidR="00C05576" w:rsidRPr="00756260" w:rsidDel="00756260">
          <w:rPr>
            <w:rPrChange w:id="838" w:author="Hagen Meyer" w:date="2018-04-05T13:33:00Z">
              <w:rPr>
                <w:color w:val="FF0000"/>
              </w:rPr>
            </w:rPrChange>
          </w:rPr>
          <w:delText xml:space="preserve">Bereitstehende </w:delText>
        </w:r>
      </w:del>
      <w:ins w:id="839" w:author="Hagen Meyer" w:date="2018-04-05T13:33:00Z">
        <w:r w:rsidR="00756260">
          <w:t xml:space="preserve">Grundlage </w:t>
        </w:r>
      </w:ins>
      <w:ins w:id="840" w:author="Hagen Meyer" w:date="2018-04-05T13:34:00Z">
        <w:r w:rsidR="00756260">
          <w:t xml:space="preserve">für </w:t>
        </w:r>
      </w:ins>
      <w:ins w:id="841" w:author="Hagen Meyer" w:date="2018-04-13T17:25:00Z">
        <w:r w:rsidR="009A5BDC">
          <w:t>das Wegprofil der</w:t>
        </w:r>
      </w:ins>
      <w:ins w:id="842" w:author="Hagen Meyer" w:date="2018-04-05T13:34:00Z">
        <w:r w:rsidR="00756260">
          <w:t xml:space="preserve"> autonome</w:t>
        </w:r>
      </w:ins>
      <w:ins w:id="843" w:author="Hagen Meyer" w:date="2018-04-13T17:25:00Z">
        <w:r w:rsidR="009A5BDC">
          <w:t>n</w:t>
        </w:r>
      </w:ins>
      <w:ins w:id="844" w:author="Hagen Meyer" w:date="2018-04-05T13:34:00Z">
        <w:r w:rsidR="00756260">
          <w:t xml:space="preserve"> Navigation</w:t>
        </w:r>
      </w:ins>
      <w:ins w:id="845" w:author="Hagen Meyer" w:date="2018-04-13T17:25:00Z">
        <w:r w:rsidR="00877D6E">
          <w:t xml:space="preserve"> </w:t>
        </w:r>
      </w:ins>
      <w:ins w:id="846" w:author="Hagen Meyer" w:date="2018-04-13T17:21:00Z">
        <w:r w:rsidR="0029056B">
          <w:t xml:space="preserve">stellen sogenannte </w:t>
        </w:r>
      </w:ins>
      <w:proofErr w:type="spellStart"/>
      <w:ins w:id="847" w:author="Hagen Meyer" w:date="2018-04-06T15:07:00Z">
        <w:r w:rsidR="00E1769C">
          <w:t>Ar</w:t>
        </w:r>
      </w:ins>
      <w:ins w:id="848" w:author="Hagen Meyer" w:date="2018-04-20T12:17:00Z">
        <w:r w:rsidR="00CE78D3">
          <w:t>U</w:t>
        </w:r>
      </w:ins>
      <w:ins w:id="849" w:author="Hagen Meyer" w:date="2018-04-06T15:07:00Z">
        <w:r w:rsidR="00E1769C">
          <w:t>co</w:t>
        </w:r>
        <w:proofErr w:type="spellEnd"/>
        <w:r w:rsidR="00E1769C">
          <w:t>-Wegmar</w:t>
        </w:r>
      </w:ins>
      <w:ins w:id="850" w:author="Hagen Meyer" w:date="2018-04-13T15:26:00Z">
        <w:r w:rsidR="000D1C4E">
          <w:t>k</w:t>
        </w:r>
      </w:ins>
      <w:ins w:id="851" w:author="Hagen Meyer" w:date="2018-04-06T15:07:00Z">
        <w:r w:rsidR="00E1769C">
          <w:t>en</w:t>
        </w:r>
      </w:ins>
      <w:ins w:id="852" w:author="Hagen Meyer" w:date="2018-04-13T17:21:00Z">
        <w:r w:rsidR="0029056B">
          <w:t xml:space="preserve"> dar, die im Abstand von fünf bis zehn Metern an den Wänden des Einsatzortes </w:t>
        </w:r>
      </w:ins>
      <w:ins w:id="853" w:author="Hagen Meyer" w:date="2018-04-13T17:22:00Z">
        <w:r w:rsidR="0029056B">
          <w:t xml:space="preserve">angebracht </w:t>
        </w:r>
      </w:ins>
      <w:ins w:id="854" w:author="Hagen Meyer" w:date="2018-04-13T19:51:00Z">
        <w:r w:rsidR="00205658">
          <w:t>werden</w:t>
        </w:r>
      </w:ins>
      <w:ins w:id="855" w:author="Hagen Meyer" w:date="2018-04-13T17:22:00Z">
        <w:r w:rsidR="0029056B">
          <w:t>. Jeder Marker ist durch einen Zahlenwert, dem Identifier, eindeutig identifizierbar</w:t>
        </w:r>
      </w:ins>
      <w:ins w:id="856" w:author="Hagen Meyer" w:date="2018-04-13T17:23:00Z">
        <w:r w:rsidR="00985E9D">
          <w:t xml:space="preserve"> und besitzt fest definierte</w:t>
        </w:r>
      </w:ins>
      <w:ins w:id="857" w:author="Hagen Meyer" w:date="2018-04-05T18:48:00Z">
        <w:r w:rsidR="001732D1">
          <w:t xml:space="preserve"> Koordinate</w:t>
        </w:r>
      </w:ins>
      <w:ins w:id="858" w:author="Hagen Meyer" w:date="2018-04-13T17:23:00Z">
        <w:r w:rsidR="00985E9D">
          <w:t>n</w:t>
        </w:r>
      </w:ins>
      <w:ins w:id="859" w:author="Hagen Meyer" w:date="2018-04-05T18:48:00Z">
        <w:r w:rsidR="001732D1">
          <w:t xml:space="preserve"> im Raum</w:t>
        </w:r>
      </w:ins>
      <w:ins w:id="860" w:author="Hagen Meyer" w:date="2018-04-13T17:23:00Z">
        <w:r w:rsidR="009E4034">
          <w:t xml:space="preserve">. Zur Programmierung des Wegprofils </w:t>
        </w:r>
      </w:ins>
      <w:ins w:id="861" w:author="Hagen Meyer" w:date="2018-04-13T17:24:00Z">
        <w:r w:rsidR="009E4034">
          <w:t xml:space="preserve">dient ein </w:t>
        </w:r>
      </w:ins>
      <w:ins w:id="862" w:author="Hagen Meyer" w:date="2018-04-05T18:48:00Z">
        <w:r w:rsidR="001732D1">
          <w:t>3D-Modell</w:t>
        </w:r>
      </w:ins>
      <w:ins w:id="863" w:author="Hagen Meyer" w:date="2018-04-13T17:24:00Z">
        <w:r w:rsidR="009E4034">
          <w:t xml:space="preserve"> des Einsatzortes</w:t>
        </w:r>
        <w:r w:rsidR="00E315AF">
          <w:t>, welches</w:t>
        </w:r>
      </w:ins>
      <w:ins w:id="864" w:author="Hagen Meyer" w:date="2018-04-05T13:41:00Z">
        <w:r w:rsidR="003E3A5F">
          <w:t xml:space="preserve"> als *.</w:t>
        </w:r>
        <w:proofErr w:type="spellStart"/>
        <w:r w:rsidR="003E3A5F">
          <w:t>stl</w:t>
        </w:r>
        <w:proofErr w:type="spellEnd"/>
        <w:r w:rsidR="003E3A5F">
          <w:t xml:space="preserve"> </w:t>
        </w:r>
      </w:ins>
      <w:ins w:id="865" w:author="Hagen Meyer" w:date="2018-04-05T13:42:00Z">
        <w:r w:rsidR="003E3A5F">
          <w:t>oder *.</w:t>
        </w:r>
        <w:proofErr w:type="spellStart"/>
        <w:r w:rsidR="003E3A5F">
          <w:t>obj</w:t>
        </w:r>
        <w:proofErr w:type="spellEnd"/>
        <w:r w:rsidR="003E3A5F">
          <w:t xml:space="preserve"> Datei </w:t>
        </w:r>
      </w:ins>
      <w:ins w:id="866" w:author="Hagen Meyer" w:date="2018-04-13T15:34:00Z">
        <w:r w:rsidR="00023CA6">
          <w:t>vor</w:t>
        </w:r>
      </w:ins>
      <w:ins w:id="867" w:author="Hagen Meyer" w:date="2018-04-13T17:24:00Z">
        <w:r w:rsidR="00E315AF">
          <w:t>liegt</w:t>
        </w:r>
      </w:ins>
      <w:ins w:id="868" w:author="Hagen Meyer" w:date="2018-04-05T13:42:00Z">
        <w:r w:rsidR="003E3A5F">
          <w:t xml:space="preserve"> und über das </w:t>
        </w:r>
      </w:ins>
      <w:del w:id="869" w:author="Hagen Meyer" w:date="2018-04-05T13:42:00Z">
        <w:r w:rsidR="00C05576" w:rsidRPr="00756260" w:rsidDel="003E3A5F">
          <w:rPr>
            <w:rPrChange w:id="870" w:author="Hagen Meyer" w:date="2018-04-05T13:33:00Z">
              <w:rPr>
                <w:color w:val="FF0000"/>
              </w:rPr>
            </w:rPrChange>
          </w:rPr>
          <w:delText xml:space="preserve">CAD-Daten sollen zur Berechnung von Wegprofilen verwendet werden können. </w:delText>
        </w:r>
      </w:del>
      <w:ins w:id="871" w:author="Hagen Meyer" w:date="2018-04-05T13:42:00Z">
        <w:r w:rsidR="003E3A5F">
          <w:t>im Punkt /PS0070/ definierte Web-Interface auf die Drohne geladen</w:t>
        </w:r>
      </w:ins>
      <w:ins w:id="872" w:author="Hagen Meyer" w:date="2018-04-13T19:52:00Z">
        <w:r w:rsidR="00196405">
          <w:t xml:space="preserve"> wird</w:t>
        </w:r>
      </w:ins>
      <w:ins w:id="873" w:author="Hagen Meyer" w:date="2018-04-05T13:42:00Z">
        <w:r w:rsidR="003E3A5F">
          <w:t>.</w:t>
        </w:r>
      </w:ins>
      <w:ins w:id="874" w:author="Hagen Meyer" w:date="2018-04-13T19:32:00Z">
        <w:r w:rsidR="00C878A6">
          <w:t xml:space="preserve"> </w:t>
        </w:r>
      </w:ins>
      <w:ins w:id="875" w:author="Hagen Meyer" w:date="2018-04-13T19:33:00Z">
        <w:r w:rsidR="00C878A6">
          <w:t>An dieser Stelle soll nur grob auf das Wegprofil und die beinhaltenden Daten einge</w:t>
        </w:r>
      </w:ins>
      <w:ins w:id="876" w:author="Hagen Meyer" w:date="2018-04-13T19:34:00Z">
        <w:r w:rsidR="00C878A6">
          <w:t xml:space="preserve">gangen werden. Für die detaillierte Beschreibung der Benutzeroberfläche </w:t>
        </w:r>
      </w:ins>
      <w:ins w:id="877" w:author="Hagen Meyer" w:date="2018-04-13T19:53:00Z">
        <w:r w:rsidR="00D044DB">
          <w:t>wechseln</w:t>
        </w:r>
      </w:ins>
      <w:ins w:id="878" w:author="Hagen Meyer" w:date="2018-04-13T19:34:00Z">
        <w:r w:rsidR="00C878A6">
          <w:t xml:space="preserve"> </w:t>
        </w:r>
        <w:r w:rsidR="00846B10">
          <w:t>S</w:t>
        </w:r>
        <w:r w:rsidR="00C878A6">
          <w:t xml:space="preserve">ie </w:t>
        </w:r>
      </w:ins>
      <w:ins w:id="879" w:author="Hagen Meyer" w:date="2018-04-13T19:53:00Z">
        <w:r w:rsidR="00D044DB">
          <w:t>zum</w:t>
        </w:r>
      </w:ins>
      <w:ins w:id="880" w:author="Hagen Meyer" w:date="2018-04-13T19:34:00Z">
        <w:r w:rsidR="00C878A6">
          <w:t xml:space="preserve"> Abschnitt </w:t>
        </w:r>
        <w:r w:rsidR="00C878A6" w:rsidRPr="00C73B59">
          <w:rPr>
            <w:color w:val="000000" w:themeColor="text1"/>
          </w:rPr>
          <w:t>/PS0070/</w:t>
        </w:r>
        <w:r w:rsidR="00C878A6">
          <w:rPr>
            <w:color w:val="000000" w:themeColor="text1"/>
          </w:rPr>
          <w:t>.</w:t>
        </w:r>
      </w:ins>
    </w:p>
    <w:p w:rsidR="00F71857" w:rsidRPr="00435DDB" w:rsidRDefault="003E3A5F">
      <w:pPr>
        <w:ind w:left="1410" w:hanging="1410"/>
        <w:rPr>
          <w:ins w:id="881" w:author="Hagen Meyer" w:date="2018-04-05T14:49:00Z"/>
          <w:rPrChange w:id="882" w:author="Hagen Meyer" w:date="2018-04-13T19:56:00Z">
            <w:rPr>
              <w:ins w:id="883" w:author="Hagen Meyer" w:date="2018-04-05T14:49:00Z"/>
              <w:color w:val="FF0000"/>
            </w:rPr>
          </w:rPrChange>
        </w:rPr>
        <w:pPrChange w:id="884" w:author="Hagen Meyer" w:date="2018-04-13T19:56:00Z">
          <w:pPr>
            <w:ind w:left="1410"/>
          </w:pPr>
        </w:pPrChange>
      </w:pPr>
      <w:ins w:id="885" w:author="Hagen Meyer" w:date="2018-04-05T13:43:00Z">
        <w:r>
          <w:rPr>
            <w:color w:val="FF0000"/>
          </w:rPr>
          <w:tab/>
        </w:r>
        <w:r>
          <w:t>In einem speziellen Simulationsmodus wird es dem Benutzer ermöglich</w:t>
        </w:r>
      </w:ins>
      <w:ins w:id="886" w:author="Hagen Meyer" w:date="2018-04-05T13:44:00Z">
        <w:r>
          <w:t>t durch das 3D-Modell zu „fliegen“ und ein</w:t>
        </w:r>
      </w:ins>
      <w:ins w:id="887" w:author="Hagen Meyer" w:date="2018-04-13T15:27:00Z">
        <w:r w:rsidR="00B64CD3">
          <w:t xml:space="preserve"> Wegprofil </w:t>
        </w:r>
      </w:ins>
      <w:ins w:id="888" w:author="Hagen Meyer" w:date="2018-04-05T13:44:00Z">
        <w:r>
          <w:t>für den autonomen Flug zu konfigurieren.</w:t>
        </w:r>
      </w:ins>
      <w:ins w:id="889" w:author="Hagen Meyer" w:date="2018-04-13T20:01:00Z">
        <w:r w:rsidR="003F29C0">
          <w:t xml:space="preserve"> Das Wegprofil besteht aus einzelnen Wegpunkten die </w:t>
        </w:r>
        <w:r w:rsidR="00BB2AAC">
          <w:t>zeilenweise</w:t>
        </w:r>
      </w:ins>
      <w:ins w:id="890" w:author="Hagen Meyer" w:date="2018-04-13T20:02:00Z">
        <w:r w:rsidR="000814A2">
          <w:t>, in der Reihenfolge des Anfluges</w:t>
        </w:r>
      </w:ins>
      <w:ins w:id="891" w:author="Hagen Meyer" w:date="2018-04-13T20:01:00Z">
        <w:r w:rsidR="00BB2AAC">
          <w:t xml:space="preserve"> in einer Datei abgelegt werden.</w:t>
        </w:r>
      </w:ins>
    </w:p>
    <w:p w:rsidR="00162C01" w:rsidRDefault="00AE5565">
      <w:pPr>
        <w:ind w:left="1410"/>
        <w:rPr>
          <w:ins w:id="892" w:author="Hagen Meyer" w:date="2018-04-13T20:04:00Z"/>
        </w:rPr>
      </w:pPr>
      <w:ins w:id="893" w:author="Hagen Meyer" w:date="2018-04-13T20:44:00Z">
        <w:r>
          <w:t>Jeder</w:t>
        </w:r>
      </w:ins>
      <w:ins w:id="894" w:author="Hagen Meyer" w:date="2018-04-13T19:57:00Z">
        <w:r w:rsidR="00435DDB">
          <w:t xml:space="preserve"> </w:t>
        </w:r>
      </w:ins>
      <w:proofErr w:type="spellStart"/>
      <w:ins w:id="895" w:author="Hagen Meyer" w:date="2018-04-09T20:06:00Z">
        <w:r w:rsidR="005850EC">
          <w:t>Wegpunkt</w:t>
        </w:r>
      </w:ins>
      <w:proofErr w:type="spellEnd"/>
      <w:ins w:id="896" w:author="Hagen Meyer" w:date="2018-04-13T20:44:00Z">
        <w:r>
          <w:t xml:space="preserve"> auch der Startpunkt</w:t>
        </w:r>
      </w:ins>
      <w:ins w:id="897" w:author="Hagen Meyer" w:date="2018-04-13T19:57:00Z">
        <w:r w:rsidR="00435DDB">
          <w:t xml:space="preserve"> des Wegprofils </w:t>
        </w:r>
      </w:ins>
      <w:proofErr w:type="gramStart"/>
      <w:ins w:id="898" w:author="Hagen Meyer" w:date="2018-04-13T20:45:00Z">
        <w:r w:rsidR="000B7DA4">
          <w:t>werden</w:t>
        </w:r>
        <w:proofErr w:type="gramEnd"/>
        <w:r w:rsidR="000B7DA4">
          <w:t xml:space="preserve"> </w:t>
        </w:r>
      </w:ins>
      <w:ins w:id="899" w:author="Hagen Meyer" w:date="2018-04-13T19:58:00Z">
        <w:r w:rsidR="00435DDB">
          <w:t>als</w:t>
        </w:r>
      </w:ins>
      <w:ins w:id="900" w:author="Hagen Meyer" w:date="2018-04-13T15:46:00Z">
        <w:r w:rsidR="00681E57">
          <w:t xml:space="preserve"> </w:t>
        </w:r>
      </w:ins>
      <w:ins w:id="901" w:author="Hagen Meyer" w:date="2018-04-09T20:06:00Z">
        <w:r w:rsidR="005850EC">
          <w:t>Tupel aus</w:t>
        </w:r>
      </w:ins>
      <w:ins w:id="902" w:author="Hagen Meyer" w:date="2018-04-09T20:05:00Z">
        <w:r w:rsidR="005850EC">
          <w:t xml:space="preserve"> Marker-Identifier</w:t>
        </w:r>
      </w:ins>
      <w:ins w:id="903" w:author="Hagen Meyer" w:date="2018-04-09T20:06:00Z">
        <w:r w:rsidR="005850EC">
          <w:t xml:space="preserve"> und dem Abstandsvektor zwischen Drohne und </w:t>
        </w:r>
      </w:ins>
      <w:ins w:id="904" w:author="Hagen Meyer" w:date="2018-04-09T20:07:00Z">
        <w:r w:rsidR="005850EC">
          <w:t>Marker</w:t>
        </w:r>
      </w:ins>
      <w:ins w:id="905" w:author="Hagen Meyer" w:date="2018-04-13T19:58:00Z">
        <w:r w:rsidR="00435DDB">
          <w:t xml:space="preserve"> definiert</w:t>
        </w:r>
      </w:ins>
      <w:ins w:id="906" w:author="Hagen Meyer" w:date="2018-04-09T20:07:00Z">
        <w:r w:rsidR="005850EC">
          <w:t>.</w:t>
        </w:r>
      </w:ins>
      <w:ins w:id="907" w:author="Hagen Meyer" w:date="2018-04-13T19:58:00Z">
        <w:r w:rsidR="00831F84">
          <w:t xml:space="preserve"> Der Abstand </w:t>
        </w:r>
      </w:ins>
      <w:ins w:id="908" w:author="Hagen Meyer" w:date="2018-04-13T19:59:00Z">
        <w:r w:rsidR="00831F84">
          <w:t xml:space="preserve">zu einem Marker und die </w:t>
        </w:r>
      </w:ins>
      <w:ins w:id="909" w:author="Hagen Meyer" w:date="2018-04-13T20:00:00Z">
        <w:r w:rsidR="00831F84">
          <w:t xml:space="preserve">absoluten </w:t>
        </w:r>
      </w:ins>
      <w:ins w:id="910" w:author="Hagen Meyer" w:date="2018-04-13T19:59:00Z">
        <w:r w:rsidR="00831F84">
          <w:t>Koordinaten des Markers</w:t>
        </w:r>
      </w:ins>
      <w:ins w:id="911" w:author="Hagen Meyer" w:date="2018-04-13T20:00:00Z">
        <w:r w:rsidR="00831F84">
          <w:t xml:space="preserve"> im Raum</w:t>
        </w:r>
      </w:ins>
      <w:ins w:id="912" w:author="Hagen Meyer" w:date="2018-04-13T19:59:00Z">
        <w:r w:rsidR="00831F84">
          <w:t xml:space="preserve"> dienen der Drohne</w:t>
        </w:r>
      </w:ins>
      <w:ins w:id="913" w:author="Hagen Meyer" w:date="2018-04-13T20:00:00Z">
        <w:r w:rsidR="00F77005">
          <w:t>nsteuerung</w:t>
        </w:r>
      </w:ins>
      <w:ins w:id="914" w:author="Hagen Meyer" w:date="2018-04-13T19:59:00Z">
        <w:r w:rsidR="00831F84">
          <w:t xml:space="preserve"> </w:t>
        </w:r>
      </w:ins>
      <w:ins w:id="915" w:author="Hagen Meyer" w:date="2018-04-13T20:00:00Z">
        <w:r w:rsidR="00831F84">
          <w:t>während des Fluges zur</w:t>
        </w:r>
      </w:ins>
      <w:ins w:id="916" w:author="Hagen Meyer" w:date="2018-04-13T20:01:00Z">
        <w:r w:rsidR="00F77005">
          <w:t xml:space="preserve"> eigenen</w:t>
        </w:r>
      </w:ins>
      <w:ins w:id="917" w:author="Hagen Meyer" w:date="2018-04-13T20:00:00Z">
        <w:r w:rsidR="00831F84">
          <w:t xml:space="preserve"> Positionsbestimmung.</w:t>
        </w:r>
      </w:ins>
      <w:ins w:id="918" w:author="Hagen Meyer" w:date="2018-04-23T14:27:00Z">
        <w:r w:rsidR="000166CE">
          <w:t xml:space="preserve"> </w:t>
        </w:r>
      </w:ins>
      <w:ins w:id="919" w:author="Hagen Meyer" w:date="2018-04-23T14:28:00Z">
        <w:r w:rsidR="000166CE">
          <w:t>Bei der Wahl der Wegpunkte sind die Maße der Drohne zu beachten um eine Kollision mit Wä</w:t>
        </w:r>
      </w:ins>
      <w:ins w:id="920" w:author="Hagen Meyer" w:date="2018-04-23T14:29:00Z">
        <w:r w:rsidR="000166CE">
          <w:t>nden zu verhindern.</w:t>
        </w:r>
      </w:ins>
    </w:p>
    <w:p w:rsidR="003B62B6" w:rsidRDefault="003B62B6">
      <w:pPr>
        <w:ind w:left="1410"/>
        <w:rPr>
          <w:ins w:id="921" w:author="Hagen Meyer" w:date="2018-04-05T18:53:00Z"/>
        </w:rPr>
      </w:pPr>
      <w:ins w:id="922" w:author="Hagen Meyer" w:date="2018-04-13T20:05:00Z">
        <w:r>
          <w:t xml:space="preserve">Zusätzlich zu den Wegpunkten sind ebenfalls die Ortsvektoren der </w:t>
        </w:r>
      </w:ins>
      <w:ins w:id="923" w:author="Hagen Meyer" w:date="2018-04-13T20:45:00Z">
        <w:r w:rsidR="00E572B1">
          <w:t>linken</w:t>
        </w:r>
      </w:ins>
      <w:ins w:id="924" w:author="Hagen Meyer" w:date="2018-04-13T20:05:00Z">
        <w:r>
          <w:t xml:space="preserve">, </w:t>
        </w:r>
      </w:ins>
      <w:ins w:id="925" w:author="Hagen Meyer" w:date="2018-04-13T20:45:00Z">
        <w:r w:rsidR="00E572B1">
          <w:t xml:space="preserve">oberen </w:t>
        </w:r>
      </w:ins>
      <w:ins w:id="926" w:author="Hagen Meyer" w:date="2018-04-13T20:05:00Z">
        <w:r>
          <w:t xml:space="preserve">Ecke der Marker abzuspeichern. </w:t>
        </w:r>
      </w:ins>
    </w:p>
    <w:p w:rsidR="006A77CB" w:rsidRDefault="00812E20">
      <w:pPr>
        <w:ind w:left="1410"/>
        <w:rPr>
          <w:ins w:id="927" w:author="Hagen Meyer" w:date="2018-04-05T18:59:00Z"/>
        </w:rPr>
      </w:pPr>
      <w:ins w:id="928" w:author="Hagen Meyer" w:date="2018-04-13T20:03:00Z">
        <w:r>
          <w:t>Neben den Wegpunkten</w:t>
        </w:r>
      </w:ins>
      <w:ins w:id="929" w:author="Hagen Meyer" w:date="2018-04-13T20:04:00Z">
        <w:r>
          <w:t xml:space="preserve"> und den </w:t>
        </w:r>
      </w:ins>
      <w:ins w:id="930" w:author="Hagen Meyer" w:date="2018-04-13T20:05:00Z">
        <w:r w:rsidR="009D17C7">
          <w:t>Koordinaten de</w:t>
        </w:r>
        <w:r w:rsidR="006A7EA9">
          <w:t>r Marker</w:t>
        </w:r>
      </w:ins>
      <w:ins w:id="931" w:author="Hagen Meyer" w:date="2018-04-13T20:03:00Z">
        <w:r>
          <w:t xml:space="preserve"> wird auch das Rückkehrverhalten der Drohne im Wegprofil gespeichert. Zu unterscheiden ist hier,</w:t>
        </w:r>
      </w:ins>
      <w:ins w:id="932" w:author="Hagen Meyer" w:date="2018-04-13T18:28:00Z">
        <w:r w:rsidR="00096C8F">
          <w:t xml:space="preserve"> ob die Drohne automatisch zum Ausgangspunkt zurückkehren soll oder am Ende der Route landet. </w:t>
        </w:r>
      </w:ins>
    </w:p>
    <w:p w:rsidR="00865B9E" w:rsidRPr="00450F55" w:rsidRDefault="006D3348" w:rsidP="00094A8D">
      <w:pPr>
        <w:ind w:left="1410"/>
        <w:rPr>
          <w:ins w:id="933" w:author="Hagen Meyer" w:date="2018-04-05T14:58:00Z"/>
        </w:rPr>
      </w:pPr>
      <w:ins w:id="934" w:author="Hagen Meyer" w:date="2018-04-13T21:01:00Z">
        <w:r>
          <w:t xml:space="preserve">Das </w:t>
        </w:r>
        <w:r w:rsidR="00665713">
          <w:t xml:space="preserve">gesamte </w:t>
        </w:r>
        <w:r>
          <w:t xml:space="preserve">Wegprofil </w:t>
        </w:r>
        <w:r w:rsidR="00665713">
          <w:t>wird</w:t>
        </w:r>
        <w:r>
          <w:t xml:space="preserve"> in einer Datei routingPofile.txt</w:t>
        </w:r>
      </w:ins>
      <w:ins w:id="935" w:author="Hagen Meyer" w:date="2018-04-05T18:53:00Z">
        <w:r w:rsidR="00865B9E">
          <w:t xml:space="preserve"> </w:t>
        </w:r>
      </w:ins>
      <w:ins w:id="936" w:author="Hagen Meyer" w:date="2018-04-13T21:02:00Z">
        <w:r w:rsidR="00665713">
          <w:t>gespeichert</w:t>
        </w:r>
      </w:ins>
      <w:ins w:id="937" w:author="Hagen Meyer" w:date="2018-04-17T18:28:00Z">
        <w:r w:rsidR="00450F55">
          <w:t>, welche</w:t>
        </w:r>
      </w:ins>
      <w:ins w:id="938" w:author="Hagen Meyer" w:date="2018-04-13T21:02:00Z">
        <w:r w:rsidR="00665713" w:rsidRPr="00450F55">
          <w:t xml:space="preserve"> wie folgt aufgebaut sein</w:t>
        </w:r>
      </w:ins>
      <w:ins w:id="939" w:author="Hagen Meyer" w:date="2018-04-17T18:28:00Z">
        <w:r w:rsidR="00450F55">
          <w:t xml:space="preserve"> kann</w:t>
        </w:r>
      </w:ins>
      <w:ins w:id="940" w:author="Hagen Meyer" w:date="2018-04-13T21:02:00Z">
        <w:r w:rsidR="00665713" w:rsidRPr="00450F55">
          <w:t>:</w:t>
        </w:r>
      </w:ins>
    </w:p>
    <w:p w:rsidR="007D7D38" w:rsidRPr="00450F55" w:rsidRDefault="007D7D38" w:rsidP="00094A8D">
      <w:pPr>
        <w:ind w:left="1410"/>
        <w:rPr>
          <w:ins w:id="941" w:author="Hagen Meyer" w:date="2018-04-06T15:34:00Z"/>
        </w:rPr>
      </w:pPr>
    </w:p>
    <w:p w:rsidR="00BD60A3" w:rsidRDefault="00BD60A3">
      <w:pPr>
        <w:ind w:left="2118"/>
        <w:jc w:val="left"/>
        <w:rPr>
          <w:ins w:id="942" w:author="Hagen Meyer" w:date="2018-04-06T15:35:00Z"/>
          <w:lang w:val="en-US"/>
        </w:rPr>
        <w:pPrChange w:id="943" w:author="Hagen Meyer" w:date="2018-04-13T20:11:00Z">
          <w:pPr>
            <w:ind w:left="2124"/>
            <w:jc w:val="left"/>
          </w:pPr>
        </w:pPrChange>
      </w:pPr>
      <w:ins w:id="944" w:author="Hagen Meyer" w:date="2018-04-06T15:34:00Z">
        <w:r w:rsidRPr="00BD60A3">
          <w:rPr>
            <w:lang w:val="en-US"/>
            <w:rPrChange w:id="945" w:author="Hagen Meyer" w:date="2018-04-06T15:35:00Z">
              <w:rPr/>
            </w:rPrChange>
          </w:rPr>
          <w:lastRenderedPageBreak/>
          <w:t>//</w:t>
        </w:r>
      </w:ins>
      <w:ins w:id="946" w:author="Hagen Meyer" w:date="2018-04-13T20:11:00Z">
        <w:r w:rsidR="00A55B07">
          <w:rPr>
            <w:lang w:val="en-US"/>
          </w:rPr>
          <w:t xml:space="preserve"> </w:t>
        </w:r>
      </w:ins>
      <w:ins w:id="947" w:author="Hagen Meyer" w:date="2018-04-13T20:10:00Z">
        <w:r w:rsidR="00A55B07">
          <w:rPr>
            <w:lang w:val="en-US"/>
          </w:rPr>
          <w:t xml:space="preserve">type of return: 1=return to </w:t>
        </w:r>
      </w:ins>
      <w:ins w:id="948" w:author="Hagen Meyer" w:date="2018-04-13T20:11:00Z">
        <w:r w:rsidR="00D52584">
          <w:rPr>
            <w:lang w:val="en-US"/>
          </w:rPr>
          <w:t>first waypo</w:t>
        </w:r>
      </w:ins>
      <w:ins w:id="949" w:author="Hagen Meyer" w:date="2018-04-13T20:12:00Z">
        <w:r w:rsidR="00D52584">
          <w:rPr>
            <w:lang w:val="en-US"/>
          </w:rPr>
          <w:t xml:space="preserve">int </w:t>
        </w:r>
      </w:ins>
      <w:ins w:id="950" w:author="Hagen Meyer" w:date="2018-04-13T20:10:00Z">
        <w:r w:rsidR="00A55B07">
          <w:rPr>
            <w:lang w:val="en-US"/>
          </w:rPr>
          <w:t xml:space="preserve">2=last </w:t>
        </w:r>
      </w:ins>
      <w:ins w:id="951" w:author="Hagen Meyer" w:date="2018-04-13T20:11:00Z">
        <w:r w:rsidR="00D52584">
          <w:rPr>
            <w:lang w:val="en-US"/>
          </w:rPr>
          <w:t>waypoint</w:t>
        </w:r>
      </w:ins>
      <w:ins w:id="952" w:author="Hagen Meyer" w:date="2018-04-13T17:19:00Z">
        <w:r w:rsidR="00386728">
          <w:rPr>
            <w:lang w:val="en-US"/>
          </w:rPr>
          <w:br/>
        </w:r>
      </w:ins>
      <w:ins w:id="953" w:author="Hagen Meyer" w:date="2018-04-13T20:10:00Z">
        <w:r w:rsidR="00A55B07">
          <w:rPr>
            <w:lang w:val="en-US"/>
          </w:rPr>
          <w:t>TOR</w:t>
        </w:r>
      </w:ins>
      <w:ins w:id="954" w:author="Hagen Meyer" w:date="2018-04-13T20:06:00Z">
        <w:r w:rsidR="008B1A6F">
          <w:rPr>
            <w:lang w:val="en-US"/>
          </w:rPr>
          <w:t xml:space="preserve"> </w:t>
        </w:r>
      </w:ins>
      <w:ins w:id="955" w:author="Hagen Meyer" w:date="2018-04-13T20:10:00Z">
        <w:r w:rsidR="00A55B07">
          <w:rPr>
            <w:lang w:val="en-US"/>
          </w:rPr>
          <w:t>1</w:t>
        </w:r>
      </w:ins>
    </w:p>
    <w:p w:rsidR="00BD60A3" w:rsidRDefault="00BD60A3">
      <w:pPr>
        <w:ind w:left="2124"/>
        <w:jc w:val="left"/>
        <w:rPr>
          <w:ins w:id="956" w:author="Hagen Meyer" w:date="2018-04-06T15:35:00Z"/>
          <w:lang w:val="en-US"/>
        </w:rPr>
      </w:pPr>
      <w:ins w:id="957" w:author="Hagen Meyer" w:date="2018-04-06T15:35:00Z">
        <w:r>
          <w:rPr>
            <w:lang w:val="en-US"/>
          </w:rPr>
          <w:t>//</w:t>
        </w:r>
      </w:ins>
      <w:ins w:id="958" w:author="Hagen Meyer" w:date="2018-04-13T20:11:00Z">
        <w:r w:rsidR="00A55B07">
          <w:rPr>
            <w:lang w:val="en-US"/>
          </w:rPr>
          <w:t xml:space="preserve"> </w:t>
        </w:r>
      </w:ins>
      <w:ins w:id="959" w:author="Hagen Meyer" w:date="2018-04-06T15:35:00Z">
        <w:r>
          <w:rPr>
            <w:lang w:val="en-US"/>
          </w:rPr>
          <w:t>waypoints</w:t>
        </w:r>
      </w:ins>
    </w:p>
    <w:p w:rsidR="007D7D38" w:rsidRPr="00F65CCB" w:rsidRDefault="008B1A6F">
      <w:pPr>
        <w:ind w:left="2124"/>
        <w:jc w:val="left"/>
        <w:rPr>
          <w:ins w:id="960" w:author="Hagen Meyer" w:date="2018-04-05T18:54:00Z"/>
          <w:lang w:val="en-US"/>
          <w:rPrChange w:id="961" w:author="Hagen Meyer" w:date="2018-04-06T14:56:00Z">
            <w:rPr>
              <w:ins w:id="962" w:author="Hagen Meyer" w:date="2018-04-05T18:54:00Z"/>
            </w:rPr>
          </w:rPrChange>
        </w:rPr>
        <w:pPrChange w:id="963" w:author="Hagen Meyer" w:date="2018-04-13T20:11:00Z">
          <w:pPr>
            <w:ind w:left="1410"/>
          </w:pPr>
        </w:pPrChange>
      </w:pPr>
      <w:ins w:id="964" w:author="Hagen Meyer" w:date="2018-04-13T20:06:00Z">
        <w:r>
          <w:rPr>
            <w:lang w:val="en-US"/>
          </w:rPr>
          <w:t>WP</w:t>
        </w:r>
      </w:ins>
      <w:ins w:id="965" w:author="Hagen Meyer" w:date="2018-04-05T18:57:00Z">
        <w:r w:rsidR="00355D1C" w:rsidRPr="00F65CCB">
          <w:rPr>
            <w:lang w:val="en-US"/>
          </w:rPr>
          <w:t xml:space="preserve"> </w:t>
        </w:r>
      </w:ins>
      <w:ins w:id="966" w:author="Hagen Meyer" w:date="2018-04-06T15:25:00Z">
        <w:r w:rsidR="00672BB2">
          <w:rPr>
            <w:lang w:val="en-US"/>
          </w:rPr>
          <w:t>1</w:t>
        </w:r>
      </w:ins>
      <w:ins w:id="967" w:author="Hagen Meyer" w:date="2018-04-13T20:07:00Z">
        <w:r w:rsidR="00A55B07">
          <w:rPr>
            <w:lang w:val="en-US"/>
          </w:rPr>
          <w:t xml:space="preserve"> </w:t>
        </w:r>
      </w:ins>
      <w:ins w:id="968" w:author="Hagen Meyer" w:date="2018-04-05T18:57:00Z">
        <w:r w:rsidR="00355D1C" w:rsidRPr="00F65CCB">
          <w:rPr>
            <w:lang w:val="en-US"/>
          </w:rPr>
          <w:t>1</w:t>
        </w:r>
      </w:ins>
      <w:ins w:id="969" w:author="Hagen Meyer" w:date="2018-04-06T15:33:00Z">
        <w:r w:rsidR="00B66F82">
          <w:rPr>
            <w:lang w:val="en-US"/>
          </w:rPr>
          <w:t xml:space="preserve"> 0</w:t>
        </w:r>
      </w:ins>
      <w:ins w:id="970" w:author="Hagen Meyer" w:date="2018-04-06T15:34:00Z">
        <w:r w:rsidR="00B66F82">
          <w:rPr>
            <w:lang w:val="en-US"/>
          </w:rPr>
          <w:t>.9 0.6</w:t>
        </w:r>
      </w:ins>
    </w:p>
    <w:p w:rsidR="00865B9E" w:rsidRDefault="008B1A6F">
      <w:pPr>
        <w:ind w:left="2124"/>
        <w:jc w:val="left"/>
        <w:rPr>
          <w:ins w:id="971" w:author="Hagen Meyer" w:date="2018-04-06T15:27:00Z"/>
          <w:lang w:val="en-US"/>
        </w:rPr>
        <w:pPrChange w:id="972" w:author="Hagen Meyer" w:date="2018-04-13T20:11:00Z">
          <w:pPr>
            <w:ind w:left="1410"/>
          </w:pPr>
        </w:pPrChange>
      </w:pPr>
      <w:ins w:id="973" w:author="Hagen Meyer" w:date="2018-04-13T20:06:00Z">
        <w:r>
          <w:rPr>
            <w:lang w:val="en-US"/>
          </w:rPr>
          <w:t>WP</w:t>
        </w:r>
      </w:ins>
      <w:ins w:id="974" w:author="Hagen Meyer" w:date="2018-04-05T18:59:00Z">
        <w:r w:rsidR="00355D1C" w:rsidRPr="00672BB2">
          <w:rPr>
            <w:lang w:val="en-US"/>
          </w:rPr>
          <w:t xml:space="preserve"> </w:t>
        </w:r>
      </w:ins>
      <w:ins w:id="975" w:author="Hagen Meyer" w:date="2018-04-06T15:25:00Z">
        <w:r w:rsidR="00672BB2">
          <w:rPr>
            <w:lang w:val="en-US"/>
          </w:rPr>
          <w:t>1</w:t>
        </w:r>
      </w:ins>
      <w:ins w:id="976" w:author="Hagen Meyer" w:date="2018-04-13T20:08:00Z">
        <w:r w:rsidR="00A55B07">
          <w:rPr>
            <w:lang w:val="en-US"/>
          </w:rPr>
          <w:t xml:space="preserve"> </w:t>
        </w:r>
      </w:ins>
      <w:ins w:id="977" w:author="Hagen Meyer" w:date="2018-04-05T18:59:00Z">
        <w:r w:rsidR="00355D1C" w:rsidRPr="00672BB2">
          <w:rPr>
            <w:lang w:val="en-US"/>
            <w:rPrChange w:id="978" w:author="Hagen Meyer" w:date="2018-04-06T15:25:00Z">
              <w:rPr/>
            </w:rPrChange>
          </w:rPr>
          <w:t xml:space="preserve">0.4 </w:t>
        </w:r>
      </w:ins>
      <w:ins w:id="979" w:author="Hagen Meyer" w:date="2018-04-06T15:33:00Z">
        <w:r w:rsidR="00B66F82">
          <w:rPr>
            <w:lang w:val="en-US"/>
          </w:rPr>
          <w:t xml:space="preserve">0 0 </w:t>
        </w:r>
      </w:ins>
    </w:p>
    <w:p w:rsidR="00672BB2" w:rsidRPr="00672BB2" w:rsidRDefault="008B1A6F">
      <w:pPr>
        <w:ind w:left="2124"/>
        <w:jc w:val="left"/>
        <w:rPr>
          <w:ins w:id="980" w:author="Hagen Meyer" w:date="2018-04-05T18:59:00Z"/>
          <w:lang w:val="en-US"/>
          <w:rPrChange w:id="981" w:author="Hagen Meyer" w:date="2018-04-06T15:25:00Z">
            <w:rPr>
              <w:ins w:id="982" w:author="Hagen Meyer" w:date="2018-04-05T18:59:00Z"/>
            </w:rPr>
          </w:rPrChange>
        </w:rPr>
        <w:pPrChange w:id="983" w:author="Hagen Meyer" w:date="2018-04-13T20:11:00Z">
          <w:pPr>
            <w:ind w:left="1410"/>
          </w:pPr>
        </w:pPrChange>
      </w:pPr>
      <w:ins w:id="984" w:author="Hagen Meyer" w:date="2018-04-13T20:06:00Z">
        <w:r>
          <w:rPr>
            <w:lang w:val="en-US"/>
          </w:rPr>
          <w:t>WP</w:t>
        </w:r>
      </w:ins>
      <w:ins w:id="985" w:author="Hagen Meyer" w:date="2018-04-09T20:02:00Z">
        <w:r w:rsidR="00E44E6F">
          <w:rPr>
            <w:lang w:val="en-US"/>
          </w:rPr>
          <w:t xml:space="preserve"> </w:t>
        </w:r>
      </w:ins>
      <w:ins w:id="986" w:author="Hagen Meyer" w:date="2018-04-06T15:27:00Z">
        <w:r w:rsidR="00672BB2">
          <w:rPr>
            <w:lang w:val="en-US"/>
          </w:rPr>
          <w:t>2</w:t>
        </w:r>
      </w:ins>
      <w:ins w:id="987" w:author="Hagen Meyer" w:date="2018-04-13T20:08:00Z">
        <w:r w:rsidR="00A55B07">
          <w:rPr>
            <w:lang w:val="en-US"/>
          </w:rPr>
          <w:t xml:space="preserve"> </w:t>
        </w:r>
      </w:ins>
      <w:ins w:id="988" w:author="Hagen Meyer" w:date="2018-04-06T15:27:00Z">
        <w:r w:rsidR="00672BB2">
          <w:rPr>
            <w:lang w:val="en-US"/>
          </w:rPr>
          <w:t>0.4</w:t>
        </w:r>
      </w:ins>
      <w:ins w:id="989" w:author="Hagen Meyer" w:date="2018-04-06T15:33:00Z">
        <w:r w:rsidR="00B66F82">
          <w:rPr>
            <w:lang w:val="en-US"/>
          </w:rPr>
          <w:t xml:space="preserve"> 0 0</w:t>
        </w:r>
      </w:ins>
    </w:p>
    <w:p w:rsidR="00C37CC5" w:rsidRDefault="00C37CC5">
      <w:pPr>
        <w:ind w:left="2124"/>
        <w:jc w:val="left"/>
        <w:rPr>
          <w:ins w:id="990" w:author="Hagen Meyer" w:date="2018-04-06T15:35:00Z"/>
          <w:lang w:val="en-US"/>
        </w:rPr>
      </w:pPr>
      <w:ins w:id="991" w:author="Hagen Meyer" w:date="2018-04-06T15:28:00Z">
        <w:r>
          <w:rPr>
            <w:lang w:val="en-US"/>
          </w:rPr>
          <w:t>…</w:t>
        </w:r>
      </w:ins>
    </w:p>
    <w:p w:rsidR="00BD60A3" w:rsidRPr="00672BB2" w:rsidRDefault="00BD60A3">
      <w:pPr>
        <w:ind w:left="2124"/>
        <w:jc w:val="left"/>
        <w:rPr>
          <w:ins w:id="992" w:author="Hagen Meyer" w:date="2018-04-05T18:59:00Z"/>
          <w:lang w:val="en-US"/>
          <w:rPrChange w:id="993" w:author="Hagen Meyer" w:date="2018-04-06T15:25:00Z">
            <w:rPr>
              <w:ins w:id="994" w:author="Hagen Meyer" w:date="2018-04-05T18:59:00Z"/>
            </w:rPr>
          </w:rPrChange>
        </w:rPr>
        <w:pPrChange w:id="995" w:author="Hagen Meyer" w:date="2018-04-13T20:11:00Z">
          <w:pPr>
            <w:ind w:left="1410"/>
          </w:pPr>
        </w:pPrChange>
      </w:pPr>
      <w:ins w:id="996" w:author="Hagen Meyer" w:date="2018-04-06T15:35:00Z">
        <w:r>
          <w:rPr>
            <w:lang w:val="en-US"/>
          </w:rPr>
          <w:t>//</w:t>
        </w:r>
      </w:ins>
      <w:ins w:id="997" w:author="Hagen Meyer" w:date="2018-04-13T20:11:00Z">
        <w:r w:rsidR="00A55B07">
          <w:rPr>
            <w:lang w:val="en-US"/>
          </w:rPr>
          <w:t xml:space="preserve"> </w:t>
        </w:r>
      </w:ins>
      <w:ins w:id="998" w:author="Hagen Meyer" w:date="2018-04-06T15:35:00Z">
        <w:r>
          <w:rPr>
            <w:lang w:val="en-US"/>
          </w:rPr>
          <w:t>markers</w:t>
        </w:r>
      </w:ins>
    </w:p>
    <w:p w:rsidR="00355D1C" w:rsidRPr="00B66F82" w:rsidRDefault="008B1A6F">
      <w:pPr>
        <w:ind w:left="2124"/>
        <w:jc w:val="left"/>
        <w:rPr>
          <w:ins w:id="999" w:author="Hagen Meyer" w:date="2018-04-06T15:28:00Z"/>
          <w:lang w:val="en-US"/>
          <w:rPrChange w:id="1000" w:author="Hagen Meyer" w:date="2018-04-06T15:33:00Z">
            <w:rPr>
              <w:ins w:id="1001" w:author="Hagen Meyer" w:date="2018-04-06T15:28:00Z"/>
            </w:rPr>
          </w:rPrChange>
        </w:rPr>
        <w:pPrChange w:id="1002" w:author="Hagen Meyer" w:date="2018-04-13T20:11:00Z">
          <w:pPr>
            <w:ind w:left="1410"/>
          </w:pPr>
        </w:pPrChange>
      </w:pPr>
      <w:ins w:id="1003" w:author="Hagen Meyer" w:date="2018-04-06T15:25:00Z">
        <w:r w:rsidRPr="00672BB2">
          <w:rPr>
            <w:lang w:val="en-US"/>
          </w:rPr>
          <w:t>M</w:t>
        </w:r>
      </w:ins>
      <w:ins w:id="1004" w:author="Hagen Meyer" w:date="2018-04-13T20:06:00Z">
        <w:r>
          <w:rPr>
            <w:lang w:val="en-US"/>
          </w:rPr>
          <w:t xml:space="preserve"> 1</w:t>
        </w:r>
      </w:ins>
      <w:ins w:id="1005" w:author="Hagen Meyer" w:date="2018-04-06T15:25:00Z">
        <w:r w:rsidR="00672BB2" w:rsidRPr="00672BB2">
          <w:rPr>
            <w:lang w:val="en-US"/>
            <w:rPrChange w:id="1006" w:author="Hagen Meyer" w:date="2018-04-06T15:26:00Z">
              <w:rPr/>
            </w:rPrChange>
          </w:rPr>
          <w:t xml:space="preserve"> </w:t>
        </w:r>
      </w:ins>
      <w:ins w:id="1007" w:author="Hagen Meyer" w:date="2018-04-06T15:26:00Z">
        <w:r w:rsidR="00672BB2" w:rsidRPr="00672BB2">
          <w:rPr>
            <w:lang w:val="en-US"/>
            <w:rPrChange w:id="1008" w:author="Hagen Meyer" w:date="2018-04-06T15:26:00Z">
              <w:rPr/>
            </w:rPrChange>
          </w:rPr>
          <w:t>1</w:t>
        </w:r>
      </w:ins>
      <w:ins w:id="1009" w:author="Hagen Meyer" w:date="2018-04-06T15:27:00Z">
        <w:r w:rsidR="00B305F9" w:rsidRPr="00B66F82">
          <w:rPr>
            <w:lang w:val="en-US"/>
            <w:rPrChange w:id="1010" w:author="Hagen Meyer" w:date="2018-04-06T15:33:00Z">
              <w:rPr/>
            </w:rPrChange>
          </w:rPr>
          <w:t xml:space="preserve"> 0.9</w:t>
        </w:r>
      </w:ins>
      <w:ins w:id="1011" w:author="Hagen Meyer" w:date="2018-04-06T15:28:00Z">
        <w:r w:rsidR="00B305F9" w:rsidRPr="00B66F82">
          <w:rPr>
            <w:lang w:val="en-US"/>
            <w:rPrChange w:id="1012" w:author="Hagen Meyer" w:date="2018-04-06T15:33:00Z">
              <w:rPr/>
            </w:rPrChange>
          </w:rPr>
          <w:t xml:space="preserve"> 0.6</w:t>
        </w:r>
      </w:ins>
    </w:p>
    <w:p w:rsidR="00B305F9" w:rsidRPr="00E15ADC" w:rsidRDefault="008B1A6F">
      <w:pPr>
        <w:ind w:left="2124"/>
        <w:jc w:val="left"/>
        <w:rPr>
          <w:ins w:id="1013" w:author="Hagen Meyer" w:date="2018-04-05T18:55:00Z"/>
        </w:rPr>
        <w:pPrChange w:id="1014" w:author="Hagen Meyer" w:date="2018-04-13T20:11:00Z">
          <w:pPr>
            <w:ind w:left="1410"/>
          </w:pPr>
        </w:pPrChange>
      </w:pPr>
      <w:ins w:id="1015" w:author="Hagen Meyer" w:date="2018-04-13T20:06:00Z">
        <w:r w:rsidRPr="00E15ADC">
          <w:rPr>
            <w:rPrChange w:id="1016" w:author="Hagen Meyer" w:date="2018-04-13T21:13:00Z">
              <w:rPr>
                <w:lang w:val="en-US"/>
              </w:rPr>
            </w:rPrChange>
          </w:rPr>
          <w:t xml:space="preserve">M </w:t>
        </w:r>
      </w:ins>
      <w:ins w:id="1017" w:author="Hagen Meyer" w:date="2018-04-06T15:28:00Z">
        <w:r w:rsidR="00B305F9" w:rsidRPr="00E15ADC">
          <w:t>2 1 5 0.6</w:t>
        </w:r>
      </w:ins>
    </w:p>
    <w:p w:rsidR="00865B9E" w:rsidRPr="00F50DE8" w:rsidRDefault="00C37CC5">
      <w:pPr>
        <w:ind w:left="2124"/>
        <w:jc w:val="left"/>
        <w:rPr>
          <w:ins w:id="1018" w:author="Hagen Meyer" w:date="2018-04-05T18:55:00Z"/>
        </w:rPr>
        <w:pPrChange w:id="1019" w:author="Hagen Meyer" w:date="2018-04-13T20:11:00Z">
          <w:pPr>
            <w:ind w:left="1410"/>
          </w:pPr>
        </w:pPrChange>
      </w:pPr>
      <w:ins w:id="1020" w:author="Hagen Meyer" w:date="2018-04-06T15:28:00Z">
        <w:r w:rsidRPr="00F50DE8">
          <w:rPr>
            <w:rPrChange w:id="1021" w:author="Hagen Meyer" w:date="2018-04-09T19:58:00Z">
              <w:rPr>
                <w:lang w:val="en-US"/>
              </w:rPr>
            </w:rPrChange>
          </w:rPr>
          <w:t>…</w:t>
        </w:r>
      </w:ins>
    </w:p>
    <w:p w:rsidR="00865B9E" w:rsidRDefault="00865B9E">
      <w:pPr>
        <w:ind w:left="1410"/>
        <w:rPr>
          <w:ins w:id="1022" w:author="Hagen Meyer" w:date="2018-04-13T17:19:00Z"/>
        </w:rPr>
      </w:pPr>
    </w:p>
    <w:p w:rsidR="00B14544" w:rsidRPr="00F50DE8" w:rsidRDefault="00A55B07">
      <w:pPr>
        <w:ind w:left="1410"/>
        <w:rPr>
          <w:ins w:id="1023" w:author="Hagen Meyer" w:date="2018-04-05T18:55:00Z"/>
        </w:rPr>
      </w:pPr>
      <w:ins w:id="1024" w:author="Hagen Meyer" w:date="2018-04-13T20:07:00Z">
        <w:r>
          <w:t xml:space="preserve">Zeilen in denen Wegpunkte hinterlegt wurden beginnen hier mit dem Präfix WP gefolgt </w:t>
        </w:r>
      </w:ins>
      <w:ins w:id="1025" w:author="Hagen Meyer" w:date="2018-04-13T20:08:00Z">
        <w:r>
          <w:t xml:space="preserve">vom Identifier des Markers und den Komponenten X, Y, Z des Abstandsvektors zwischen Marker und Kamera. </w:t>
        </w:r>
      </w:ins>
      <w:ins w:id="1026" w:author="Hagen Meyer" w:date="2018-04-13T20:07:00Z">
        <w:r>
          <w:t>Zeilen mit Marker-Koordinaten beginnen mit dem Pr</w:t>
        </w:r>
      </w:ins>
      <w:ins w:id="1027" w:author="Hagen Meyer" w:date="2018-04-13T20:09:00Z">
        <w:r>
          <w:t>ä</w:t>
        </w:r>
      </w:ins>
      <w:ins w:id="1028" w:author="Hagen Meyer" w:date="2018-04-13T20:07:00Z">
        <w:r>
          <w:t>fix M</w:t>
        </w:r>
      </w:ins>
      <w:ins w:id="1029" w:author="Hagen Meyer" w:date="2018-04-13T20:09:00Z">
        <w:r>
          <w:t xml:space="preserve"> gefolgt vom Identifier des Markers und den Komponenten X, Y, Z des Ortsvektors des Markers.</w:t>
        </w:r>
      </w:ins>
      <w:ins w:id="1030" w:author="Hagen Meyer" w:date="2018-04-13T20:12:00Z">
        <w:r w:rsidR="00492E60">
          <w:t xml:space="preserve"> Die </w:t>
        </w:r>
        <w:r w:rsidR="00D47E5B">
          <w:t>mit dem Präfix TOR beginnende Zeile definiert das Rückkehrv</w:t>
        </w:r>
      </w:ins>
      <w:ins w:id="1031" w:author="Hagen Meyer" w:date="2018-04-13T20:13:00Z">
        <w:r w:rsidR="00D47E5B">
          <w:t>erhalten.</w:t>
        </w:r>
      </w:ins>
      <w:ins w:id="1032" w:author="Hagen Meyer" w:date="2018-04-13T20:09:00Z">
        <w:r>
          <w:t xml:space="preserve"> </w:t>
        </w:r>
      </w:ins>
      <w:ins w:id="1033" w:author="Hagen Meyer" w:date="2018-04-13T17:19:00Z">
        <w:r w:rsidR="00B14544">
          <w:t>Kommentare werden durch // eingeleitet.</w:t>
        </w:r>
      </w:ins>
    </w:p>
    <w:p w:rsidR="00865B9E" w:rsidRPr="00F50DE8" w:rsidRDefault="00865B9E">
      <w:pPr>
        <w:ind w:left="1410"/>
        <w:rPr>
          <w:ins w:id="1034" w:author="Hagen Meyer" w:date="2018-04-05T13:55:00Z"/>
        </w:rPr>
        <w:pPrChange w:id="1035" w:author="Hagen Meyer" w:date="2018-04-05T14:38:00Z">
          <w:pPr>
            <w:pStyle w:val="Listenabsatz"/>
            <w:numPr>
              <w:numId w:val="18"/>
            </w:numPr>
            <w:ind w:left="1770" w:hanging="360"/>
          </w:pPr>
        </w:pPrChange>
      </w:pPr>
      <w:ins w:id="1036" w:author="Hagen Meyer" w:date="2018-04-05T18:54:00Z">
        <w:r w:rsidRPr="00F50DE8">
          <w:t xml:space="preserve"> </w:t>
        </w:r>
      </w:ins>
    </w:p>
    <w:p w:rsidR="003E3A5F" w:rsidRPr="00F50DE8" w:rsidRDefault="003E3A5F">
      <w:pPr>
        <w:ind w:left="1410" w:hanging="1410"/>
        <w:rPr>
          <w:color w:val="FF0000"/>
        </w:rPr>
      </w:pPr>
      <w:ins w:id="1037" w:author="Hagen Meyer" w:date="2018-04-05T13:43:00Z">
        <w:r w:rsidRPr="00F50DE8">
          <w:rPr>
            <w:color w:val="FF0000"/>
          </w:rPr>
          <w:tab/>
        </w:r>
      </w:ins>
    </w:p>
    <w:p w:rsidR="001B4C1B" w:rsidRDefault="000F0536">
      <w:pPr>
        <w:ind w:left="1410" w:hanging="1410"/>
        <w:rPr>
          <w:ins w:id="1038" w:author="Hagen Meyer" w:date="2018-04-20T13:13:00Z"/>
        </w:rPr>
        <w:pPrChange w:id="1039" w:author="Hagen Meyer" w:date="2018-04-20T13:25:00Z">
          <w:pPr>
            <w:pStyle w:val="Listenabsatz"/>
            <w:numPr>
              <w:numId w:val="19"/>
            </w:numPr>
            <w:ind w:left="2136" w:hanging="360"/>
          </w:pPr>
        </w:pPrChange>
      </w:pPr>
      <w:r w:rsidRPr="00C73B59">
        <w:rPr>
          <w:color w:val="000000" w:themeColor="text1"/>
        </w:rPr>
        <w:t>/P</w:t>
      </w:r>
      <w:r w:rsidR="00C05576" w:rsidRPr="00C73B59">
        <w:rPr>
          <w:color w:val="000000" w:themeColor="text1"/>
        </w:rPr>
        <w:t>S0030/</w:t>
      </w:r>
      <w:r w:rsidR="00C05576" w:rsidRPr="001A1DC3">
        <w:rPr>
          <w:color w:val="FF0000"/>
        </w:rPr>
        <w:tab/>
      </w:r>
      <w:del w:id="1040" w:author="Hagen Meyer" w:date="2018-04-13T17:39:00Z">
        <w:r w:rsidR="00C05576" w:rsidRPr="003A5459" w:rsidDel="00C63A1C">
          <w:rPr>
            <w:rPrChange w:id="1041" w:author="Hagen Meyer" w:date="2018-04-13T17:33:00Z">
              <w:rPr>
                <w:color w:val="FF0000"/>
              </w:rPr>
            </w:rPrChange>
          </w:rPr>
          <w:delText>Die räumliche Position und Lage der Drohne soll anhand von optischen Merkmalen in der Drohnensteuerung bestimmt werden. Die Drohne darf während des Betriebs den gedachten Korridor an keiner Stelle überragen (1400mm x 1400mm).</w:delText>
        </w:r>
      </w:del>
      <w:ins w:id="1042" w:author="Hagen Meyer" w:date="2018-04-13T17:34:00Z">
        <w:r w:rsidR="003A5459">
          <w:t xml:space="preserve">Aus zeitlichen Gründen </w:t>
        </w:r>
        <w:r w:rsidR="00472565">
          <w:t>werde für dieses Projekt</w:t>
        </w:r>
      </w:ins>
      <w:ins w:id="1043" w:author="Hagen Meyer" w:date="2018-04-13T17:35:00Z">
        <w:r w:rsidR="00472565">
          <w:t xml:space="preserve"> einige Annahmen und Einschränkungen für</w:t>
        </w:r>
      </w:ins>
      <w:ins w:id="1044" w:author="Hagen Meyer" w:date="2018-04-13T17:34:00Z">
        <w:r w:rsidR="003A5459">
          <w:t xml:space="preserve"> die </w:t>
        </w:r>
        <w:r w:rsidR="00472565">
          <w:t xml:space="preserve">räumliche Positionsbestimmung </w:t>
        </w:r>
      </w:ins>
      <w:ins w:id="1045" w:author="Hagen Meyer" w:date="2018-04-13T17:35:00Z">
        <w:r w:rsidR="00472565">
          <w:t>definiert:</w:t>
        </w:r>
      </w:ins>
    </w:p>
    <w:p w:rsidR="00472565" w:rsidRDefault="00472565" w:rsidP="00472565">
      <w:pPr>
        <w:pStyle w:val="Listenabsatz"/>
        <w:numPr>
          <w:ilvl w:val="0"/>
          <w:numId w:val="19"/>
        </w:numPr>
        <w:rPr>
          <w:ins w:id="1046" w:author="Hagen Meyer" w:date="2018-04-20T13:25:00Z"/>
        </w:rPr>
      </w:pPr>
      <w:ins w:id="1047" w:author="Hagen Meyer" w:date="2018-04-13T17:35:00Z">
        <w:r>
          <w:t xml:space="preserve">Die Positionsbestimmung wird ausschließlich über </w:t>
        </w:r>
      </w:ins>
      <w:ins w:id="1048" w:author="Hagen Meyer" w:date="2018-04-13T17:36:00Z">
        <w:r>
          <w:t>unterscheidbare</w:t>
        </w:r>
      </w:ins>
      <w:ins w:id="1049" w:author="Hagen Meyer" w:date="2018-04-13T17:35:00Z">
        <w:r>
          <w:t xml:space="preserve"> </w:t>
        </w:r>
        <w:proofErr w:type="spellStart"/>
        <w:r>
          <w:t>Ar</w:t>
        </w:r>
      </w:ins>
      <w:ins w:id="1050" w:author="Hagen Meyer" w:date="2018-04-20T12:17:00Z">
        <w:r w:rsidR="00DA6EAC">
          <w:t>U</w:t>
        </w:r>
      </w:ins>
      <w:ins w:id="1051" w:author="Hagen Meyer" w:date="2018-04-13T17:35:00Z">
        <w:r>
          <w:t>co</w:t>
        </w:r>
        <w:proofErr w:type="spellEnd"/>
        <w:r>
          <w:t>-</w:t>
        </w:r>
      </w:ins>
      <w:ins w:id="1052" w:author="Hagen Meyer" w:date="2018-04-20T12:43:00Z">
        <w:r w:rsidR="004E59E3">
          <w:t>Referenzmarken</w:t>
        </w:r>
      </w:ins>
      <w:ins w:id="1053" w:author="Hagen Meyer" w:date="2018-04-13T17:36:00Z">
        <w:r>
          <w:t xml:space="preserve"> umgesetzt.</w:t>
        </w:r>
      </w:ins>
      <w:ins w:id="1054" w:author="Hagen Meyer" w:date="2018-04-13T17:37:00Z">
        <w:r>
          <w:t xml:space="preserve"> Weitere optische Verfahren sind nicht Teil dieses Projekts.</w:t>
        </w:r>
      </w:ins>
    </w:p>
    <w:p w:rsidR="000722EF" w:rsidRDefault="005C6F95" w:rsidP="00472565">
      <w:pPr>
        <w:pStyle w:val="Listenabsatz"/>
        <w:numPr>
          <w:ilvl w:val="0"/>
          <w:numId w:val="19"/>
        </w:numPr>
        <w:rPr>
          <w:ins w:id="1055" w:author="Hagen Meyer" w:date="2018-04-13T17:36:00Z"/>
        </w:rPr>
      </w:pPr>
      <w:ins w:id="1056" w:author="Hagen Meyer" w:date="2018-04-20T13:26:00Z">
        <w:r>
          <w:t>Anzusteuernde Referenzmarken und deren Koordinaten werden dem Weg</w:t>
        </w:r>
      </w:ins>
      <w:ins w:id="1057" w:author="Hagen Meyer" w:date="2018-04-20T13:39:00Z">
        <w:r w:rsidR="00987DC0">
          <w:t>profil aus /PS0020/ entnommen</w:t>
        </w:r>
      </w:ins>
    </w:p>
    <w:p w:rsidR="00472565" w:rsidRDefault="00472565" w:rsidP="00472565">
      <w:pPr>
        <w:pStyle w:val="Listenabsatz"/>
        <w:numPr>
          <w:ilvl w:val="0"/>
          <w:numId w:val="19"/>
        </w:numPr>
        <w:rPr>
          <w:ins w:id="1058" w:author="Hagen Meyer" w:date="2018-04-13T17:36:00Z"/>
        </w:rPr>
      </w:pPr>
      <w:ins w:id="1059" w:author="Hagen Meyer" w:date="2018-04-13T17:36:00Z">
        <w:r>
          <w:t>Es sei definiert, dass die Drohne immer freies Sichtfeld auf die nächste Wegmarke besitzt.</w:t>
        </w:r>
      </w:ins>
    </w:p>
    <w:p w:rsidR="00472565" w:rsidRDefault="00472565" w:rsidP="00472565">
      <w:pPr>
        <w:pStyle w:val="Listenabsatz"/>
        <w:numPr>
          <w:ilvl w:val="0"/>
          <w:numId w:val="19"/>
        </w:numPr>
        <w:rPr>
          <w:ins w:id="1060" w:author="Hagen Meyer" w:date="2018-04-13T17:38:00Z"/>
        </w:rPr>
      </w:pPr>
      <w:ins w:id="1061" w:author="Hagen Meyer" w:date="2018-04-13T17:37:00Z">
        <w:r>
          <w:t>Ein Erkennen und Ausweichen von Hindernissen ist nicht Te</w:t>
        </w:r>
      </w:ins>
      <w:ins w:id="1062" w:author="Hagen Meyer" w:date="2018-04-13T17:38:00Z">
        <w:r>
          <w:t>il dieses Projekt</w:t>
        </w:r>
      </w:ins>
      <w:ins w:id="1063" w:author="Hagen Meyer" w:date="2018-04-20T13:23:00Z">
        <w:r w:rsidR="001B4C1B">
          <w:t>e</w:t>
        </w:r>
      </w:ins>
      <w:ins w:id="1064" w:author="Hagen Meyer" w:date="2018-04-13T17:38:00Z">
        <w:r>
          <w:t>s.</w:t>
        </w:r>
      </w:ins>
    </w:p>
    <w:p w:rsidR="00472565" w:rsidRDefault="00472565">
      <w:pPr>
        <w:pStyle w:val="Listenabsatz"/>
        <w:numPr>
          <w:ilvl w:val="0"/>
          <w:numId w:val="19"/>
        </w:numPr>
        <w:rPr>
          <w:ins w:id="1065" w:author="Hagen Meyer" w:date="2018-04-20T12:50:00Z"/>
        </w:rPr>
      </w:pPr>
      <w:ins w:id="1066" w:author="Hagen Meyer" w:date="2018-04-13T17:38:00Z">
        <w:r>
          <w:t xml:space="preserve">Die </w:t>
        </w:r>
      </w:ins>
      <w:ins w:id="1067" w:author="Hagen Meyer" w:date="2018-04-13T19:15:00Z">
        <w:r w:rsidR="00025A43">
          <w:t>Bedingun</w:t>
        </w:r>
      </w:ins>
      <w:ins w:id="1068" w:author="Hagen Meyer" w:date="2018-04-13T19:16:00Z">
        <w:r w:rsidR="00025A43">
          <w:t>g</w:t>
        </w:r>
      </w:ins>
      <w:ins w:id="1069" w:author="Hagen Meyer" w:date="2018-04-13T17:38:00Z">
        <w:r>
          <w:t xml:space="preserve"> eines gedachten Flugkorridors von 1400mm x 1400mm entf</w:t>
        </w:r>
      </w:ins>
      <w:ins w:id="1070" w:author="Hagen Meyer" w:date="2018-04-13T17:39:00Z">
        <w:r>
          <w:t>ällt für dieses Projekt.</w:t>
        </w:r>
      </w:ins>
    </w:p>
    <w:p w:rsidR="003C2151" w:rsidRDefault="003C2151">
      <w:pPr>
        <w:keepNext/>
        <w:ind w:left="1776"/>
        <w:jc w:val="center"/>
        <w:rPr>
          <w:ins w:id="1071" w:author="Hagen Meyer" w:date="2018-04-20T12:50:00Z"/>
        </w:rPr>
        <w:pPrChange w:id="1072" w:author="Hagen Meyer" w:date="2018-04-20T12:50:00Z">
          <w:pPr>
            <w:ind w:left="1776"/>
            <w:jc w:val="center"/>
          </w:pPr>
        </w:pPrChange>
      </w:pPr>
      <w:ins w:id="1073" w:author="Hagen Meyer" w:date="2018-04-20T12:50:00Z">
        <w:r>
          <w:rPr>
            <w:noProof/>
            <w:lang w:eastAsia="de-DE"/>
          </w:rPr>
          <w:drawing>
            <wp:inline distT="0" distB="0" distL="0" distR="0">
              <wp:extent cx="1895475" cy="1602455"/>
              <wp:effectExtent l="0" t="0" r="0" b="0"/>
              <wp:docPr id="3" name="Grafik 3" descr="https://docs.opencv.org/3.1.0/mark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opencv.org/3.1.0/marker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4897" cy="1610421"/>
                      </a:xfrm>
                      <a:prstGeom prst="rect">
                        <a:avLst/>
                      </a:prstGeom>
                      <a:noFill/>
                      <a:ln>
                        <a:noFill/>
                      </a:ln>
                    </pic:spPr>
                  </pic:pic>
                </a:graphicData>
              </a:graphic>
            </wp:inline>
          </w:drawing>
        </w:r>
      </w:ins>
    </w:p>
    <w:p w:rsidR="003C2151" w:rsidRDefault="003C2151">
      <w:pPr>
        <w:jc w:val="center"/>
        <w:rPr>
          <w:ins w:id="1074" w:author="Hagen Meyer" w:date="2018-04-20T12:50:00Z"/>
        </w:rPr>
        <w:pPrChange w:id="1075" w:author="Hagen Meyer" w:date="2018-04-20T12:50:00Z">
          <w:pPr>
            <w:ind w:left="1776"/>
            <w:jc w:val="center"/>
          </w:pPr>
        </w:pPrChange>
      </w:pPr>
      <w:ins w:id="1076" w:author="Hagen Meyer" w:date="2018-04-20T12:50:00Z">
        <w:r>
          <w:t xml:space="preserve">Abbildung </w:t>
        </w:r>
        <w:r>
          <w:fldChar w:fldCharType="begin"/>
        </w:r>
        <w:r>
          <w:instrText xml:space="preserve"> SEQ Abbildung \* ARABIC </w:instrText>
        </w:r>
      </w:ins>
      <w:r>
        <w:fldChar w:fldCharType="separate"/>
      </w:r>
      <w:ins w:id="1077" w:author="Hagen Meyer" w:date="2018-04-20T13:51:00Z">
        <w:r w:rsidR="004003B3">
          <w:rPr>
            <w:noProof/>
          </w:rPr>
          <w:t>1</w:t>
        </w:r>
      </w:ins>
      <w:ins w:id="1078" w:author="Hagen Meyer" w:date="2018-04-20T12:50:00Z">
        <w:r>
          <w:fldChar w:fldCharType="end"/>
        </w:r>
        <w:r>
          <w:t xml:space="preserve"> - Beispiele für </w:t>
        </w:r>
        <w:proofErr w:type="spellStart"/>
        <w:r>
          <w:t>ArUco</w:t>
        </w:r>
        <w:proofErr w:type="spellEnd"/>
        <w:r>
          <w:t xml:space="preserve"> Marker</w:t>
        </w:r>
      </w:ins>
    </w:p>
    <w:p w:rsidR="003C2151" w:rsidRDefault="003C2151">
      <w:pPr>
        <w:ind w:left="1776"/>
        <w:jc w:val="center"/>
        <w:rPr>
          <w:ins w:id="1079" w:author="Hagen Meyer" w:date="2018-04-19T16:19:00Z"/>
        </w:rPr>
        <w:pPrChange w:id="1080" w:author="Hagen Meyer" w:date="2018-04-20T12:50:00Z">
          <w:pPr>
            <w:pStyle w:val="Listenabsatz"/>
            <w:numPr>
              <w:numId w:val="19"/>
            </w:numPr>
            <w:ind w:left="2136" w:hanging="360"/>
          </w:pPr>
        </w:pPrChange>
      </w:pPr>
    </w:p>
    <w:p w:rsidR="00F342FC" w:rsidRDefault="00F342FC">
      <w:pPr>
        <w:ind w:left="1416"/>
        <w:rPr>
          <w:ins w:id="1081" w:author="Hagen Meyer" w:date="2018-04-20T12:44:00Z"/>
        </w:rPr>
        <w:pPrChange w:id="1082" w:author="Hagen Meyer" w:date="2018-04-20T12:44:00Z">
          <w:pPr>
            <w:pStyle w:val="Listenabsatz"/>
            <w:numPr>
              <w:numId w:val="19"/>
            </w:numPr>
            <w:ind w:left="2136" w:hanging="360"/>
          </w:pPr>
        </w:pPrChange>
      </w:pPr>
      <w:proofErr w:type="spellStart"/>
      <w:ins w:id="1083" w:author="Hagen Meyer" w:date="2018-04-20T12:44:00Z">
        <w:r>
          <w:t>ArUco</w:t>
        </w:r>
        <w:proofErr w:type="spellEnd"/>
        <w:r>
          <w:t xml:space="preserve"> Marker sind rechteckige Referenzmarker. </w:t>
        </w:r>
      </w:ins>
      <w:ins w:id="1084" w:author="Hagen Meyer" w:date="2018-04-20T12:45:00Z">
        <w:r w:rsidR="00EF35E0">
          <w:t xml:space="preserve">Ihre Form wird durch einen </w:t>
        </w:r>
      </w:ins>
      <w:ins w:id="1085" w:author="Hagen Meyer" w:date="2018-04-20T12:44:00Z">
        <w:r>
          <w:t>schwarzen Rand</w:t>
        </w:r>
      </w:ins>
      <w:ins w:id="1086" w:author="Hagen Meyer" w:date="2018-04-20T12:45:00Z">
        <w:r w:rsidR="00EF35E0">
          <w:t xml:space="preserve"> begrenzt</w:t>
        </w:r>
      </w:ins>
      <w:ins w:id="1087" w:author="Hagen Meyer" w:date="2018-04-20T12:44:00Z">
        <w:r>
          <w:t xml:space="preserve">, was eine </w:t>
        </w:r>
      </w:ins>
      <w:ins w:id="1088" w:author="Hagen Meyer" w:date="2018-04-20T12:45:00Z">
        <w:r w:rsidR="00EF35E0">
          <w:t xml:space="preserve">Unterscheidbarkeit </w:t>
        </w:r>
      </w:ins>
      <w:ins w:id="1089" w:author="Hagen Meyer" w:date="2018-04-20T12:44:00Z">
        <w:r>
          <w:t xml:space="preserve">vom Hintergrund </w:t>
        </w:r>
      </w:ins>
      <w:ins w:id="1090" w:author="Hagen Meyer" w:date="2018-04-20T12:45:00Z">
        <w:r w:rsidR="00EF35E0">
          <w:t>erleichtert</w:t>
        </w:r>
      </w:ins>
      <w:ins w:id="1091" w:author="Hagen Meyer" w:date="2018-04-20T12:44:00Z">
        <w:r>
          <w:t xml:space="preserve">. Das Innere des Markers ist eine binäre Matrix aus schwarzen (Wert 0) und weißen (Wert 1) Quadraten. Organisiert werden die Marker in einem </w:t>
        </w:r>
        <w:proofErr w:type="spellStart"/>
        <w:r>
          <w:t>Dictionary</w:t>
        </w:r>
        <w:proofErr w:type="spellEnd"/>
        <w:r>
          <w:t xml:space="preserve">, welches jedem Marker einen eindeutigen Identifier zuordnet. Die Anzahl der unterscheidbaren Marker wird durch die </w:t>
        </w:r>
      </w:ins>
      <w:ins w:id="1092" w:author="Hagen Meyer" w:date="2018-04-20T12:45:00Z">
        <w:r w:rsidR="00EF35E0">
          <w:t>G</w:t>
        </w:r>
      </w:ins>
      <w:ins w:id="1093" w:author="Hagen Meyer" w:date="2018-04-20T12:44:00Z">
        <w:r>
          <w:t xml:space="preserve">röße der binären Matrix bestimmt. </w:t>
        </w:r>
        <w:proofErr w:type="spellStart"/>
        <w:r>
          <w:t>AruCo</w:t>
        </w:r>
        <w:proofErr w:type="spellEnd"/>
        <w:r>
          <w:t xml:space="preserve"> Marker sind so angelegt, dass sie auch gedreht</w:t>
        </w:r>
      </w:ins>
      <w:ins w:id="1094" w:author="Hagen Meyer" w:date="2018-04-20T12:46:00Z">
        <w:r w:rsidR="00283BDB">
          <w:t xml:space="preserve"> oder auf dem Kopf stehend</w:t>
        </w:r>
      </w:ins>
      <w:ins w:id="1095" w:author="Hagen Meyer" w:date="2018-04-20T12:44:00Z">
        <w:r>
          <w:t xml:space="preserve"> erkannt und unterschieden werden können. </w:t>
        </w:r>
        <w:r w:rsidRPr="00FF4A1B">
          <w:t xml:space="preserve">Grundlage </w:t>
        </w:r>
      </w:ins>
      <w:ins w:id="1096" w:author="Hagen Meyer" w:date="2018-04-20T12:47:00Z">
        <w:r w:rsidR="00283BDB">
          <w:t xml:space="preserve">der </w:t>
        </w:r>
      </w:ins>
      <w:proofErr w:type="spellStart"/>
      <w:ins w:id="1097" w:author="Hagen Meyer" w:date="2018-04-20T12:44:00Z">
        <w:r w:rsidRPr="00FF4A1B">
          <w:t>ArUco</w:t>
        </w:r>
        <w:proofErr w:type="spellEnd"/>
        <w:r w:rsidRPr="00FF4A1B">
          <w:t xml:space="preserve"> Marker ist </w:t>
        </w:r>
      </w:ins>
      <w:ins w:id="1098" w:author="Hagen Meyer" w:date="2018-04-20T12:46:00Z">
        <w:r w:rsidR="00283BDB">
          <w:t xml:space="preserve">eine </w:t>
        </w:r>
      </w:ins>
      <w:ins w:id="1099" w:author="Hagen Meyer" w:date="2018-04-20T12:44:00Z">
        <w:r w:rsidRPr="00FF4A1B">
          <w:t>Veröffentlichung</w:t>
        </w:r>
      </w:ins>
      <w:ins w:id="1100" w:author="Hagen Meyer" w:date="2018-04-20T12:46:00Z">
        <w:r w:rsidR="00283BDB">
          <w:t xml:space="preserve"> von </w:t>
        </w:r>
        <w:r w:rsidR="00283BDB" w:rsidRPr="00283BDB">
          <w:t xml:space="preserve">Rafael </w:t>
        </w:r>
        <w:proofErr w:type="spellStart"/>
        <w:r w:rsidR="00283BDB" w:rsidRPr="00283BDB">
          <w:t>Muñoz</w:t>
        </w:r>
        <w:proofErr w:type="spellEnd"/>
        <w:r w:rsidR="00283BDB" w:rsidRPr="00283BDB">
          <w:t xml:space="preserve"> </w:t>
        </w:r>
        <w:r w:rsidR="00283BDB">
          <w:t>und</w:t>
        </w:r>
        <w:r w:rsidR="00283BDB" w:rsidRPr="00283BDB">
          <w:t xml:space="preserve"> Sergio Garrido</w:t>
        </w:r>
        <w:r w:rsidR="00283BDB">
          <w:t>.</w:t>
        </w:r>
      </w:ins>
      <w:ins w:id="1101" w:author="Hagen Meyer" w:date="2018-04-20T12:47:00Z">
        <w:r w:rsidR="002007E9">
          <w:rPr>
            <w:rStyle w:val="Funotenzeichen"/>
          </w:rPr>
          <w:footnoteReference w:id="1"/>
        </w:r>
        <w:r w:rsidR="002007E9">
          <w:t xml:space="preserve"> Auf </w:t>
        </w:r>
      </w:ins>
      <w:ins w:id="1107" w:author="Hagen Meyer" w:date="2018-04-20T12:48:00Z">
        <w:r w:rsidR="002007E9">
          <w:t xml:space="preserve">eine weitere Beschreibung der </w:t>
        </w:r>
        <w:proofErr w:type="spellStart"/>
        <w:r w:rsidR="002007E9">
          <w:t>ArUco</w:t>
        </w:r>
        <w:proofErr w:type="spellEnd"/>
        <w:r w:rsidR="002007E9">
          <w:t xml:space="preserve"> Marker soll an dieser Stelle verzichtet werden</w:t>
        </w:r>
        <w:r w:rsidR="003C2151">
          <w:t>.</w:t>
        </w:r>
      </w:ins>
    </w:p>
    <w:p w:rsidR="00087D0A" w:rsidRDefault="00087D0A" w:rsidP="00087D0A">
      <w:pPr>
        <w:rPr>
          <w:ins w:id="1108" w:author="Hagen Meyer" w:date="2018-04-19T16:19:00Z"/>
        </w:rPr>
      </w:pPr>
    </w:p>
    <w:p w:rsidR="00087D0A" w:rsidRDefault="00087D0A">
      <w:pPr>
        <w:ind w:left="1416"/>
        <w:rPr>
          <w:ins w:id="1109" w:author="Hagen Meyer" w:date="2018-04-19T16:19:00Z"/>
        </w:rPr>
      </w:pPr>
      <w:proofErr w:type="gramStart"/>
      <w:ins w:id="1110" w:author="Hagen Meyer" w:date="2018-04-19T16:22:00Z">
        <w:r>
          <w:t>F</w:t>
        </w:r>
      </w:ins>
      <w:ins w:id="1111" w:author="Hagen Meyer" w:date="2018-04-19T16:20:00Z">
        <w:r>
          <w:t>olgenden</w:t>
        </w:r>
        <w:proofErr w:type="gramEnd"/>
        <w:r>
          <w:t xml:space="preserve"> </w:t>
        </w:r>
      </w:ins>
      <w:ins w:id="1112" w:author="Hagen Meyer" w:date="2018-04-19T16:23:00Z">
        <w:r w:rsidR="00954CA4">
          <w:t xml:space="preserve">Aspekte </w:t>
        </w:r>
      </w:ins>
      <w:ins w:id="1113" w:author="Hagen Meyer" w:date="2018-04-19T16:44:00Z">
        <w:r w:rsidR="00276D41">
          <w:t xml:space="preserve">von </w:t>
        </w:r>
      </w:ins>
      <w:proofErr w:type="spellStart"/>
      <w:ins w:id="1114" w:author="Hagen Meyer" w:date="2018-04-19T16:46:00Z">
        <w:r w:rsidR="002109F9">
          <w:t>Ar</w:t>
        </w:r>
      </w:ins>
      <w:ins w:id="1115" w:author="Hagen Meyer" w:date="2018-04-20T12:17:00Z">
        <w:r w:rsidR="00DA6EAC">
          <w:t>U</w:t>
        </w:r>
      </w:ins>
      <w:ins w:id="1116" w:author="Hagen Meyer" w:date="2018-04-19T16:46:00Z">
        <w:r w:rsidR="002109F9">
          <w:t>co</w:t>
        </w:r>
        <w:proofErr w:type="spellEnd"/>
        <w:r w:rsidR="002109F9">
          <w:t>-</w:t>
        </w:r>
      </w:ins>
      <w:ins w:id="1117" w:author="Hagen Meyer" w:date="2018-04-20T12:41:00Z">
        <w:r w:rsidR="000E6441">
          <w:t>Referenzmarken</w:t>
        </w:r>
      </w:ins>
      <w:ins w:id="1118" w:author="Hagen Meyer" w:date="2018-04-19T16:23:00Z">
        <w:r w:rsidR="00954CA4">
          <w:t xml:space="preserve"> </w:t>
        </w:r>
      </w:ins>
      <w:ins w:id="1119" w:author="Hagen Meyer" w:date="2018-04-19T16:24:00Z">
        <w:r w:rsidR="00954CA4">
          <w:t xml:space="preserve">qualifizieren für eine verlässliche </w:t>
        </w:r>
      </w:ins>
      <w:ins w:id="1120" w:author="Hagen Meyer" w:date="2018-04-19T16:20:00Z">
        <w:r>
          <w:t xml:space="preserve">Positionsbestimmung in </w:t>
        </w:r>
      </w:ins>
      <w:ins w:id="1121" w:author="Hagen Meyer" w:date="2018-04-19T16:24:00Z">
        <w:r w:rsidR="00954CA4">
          <w:t>Innenr</w:t>
        </w:r>
      </w:ins>
      <w:ins w:id="1122" w:author="Hagen Meyer" w:date="2018-04-19T16:20:00Z">
        <w:r>
          <w:t>äumen:</w:t>
        </w:r>
      </w:ins>
    </w:p>
    <w:p w:rsidR="00087D0A" w:rsidRDefault="00087D0A" w:rsidP="00087D0A">
      <w:pPr>
        <w:pStyle w:val="Listenabsatz"/>
        <w:numPr>
          <w:ilvl w:val="0"/>
          <w:numId w:val="28"/>
        </w:numPr>
        <w:rPr>
          <w:ins w:id="1123" w:author="Hagen Meyer" w:date="2018-04-19T16:21:00Z"/>
        </w:rPr>
      </w:pPr>
      <w:ins w:id="1124" w:author="Hagen Meyer" w:date="2018-04-19T16:21:00Z">
        <w:r>
          <w:t>Form</w:t>
        </w:r>
      </w:ins>
      <w:ins w:id="1125" w:author="Hagen Meyer" w:date="2018-04-20T12:42:00Z">
        <w:r w:rsidR="00946101">
          <w:t xml:space="preserve"> und Aufbau der binären Matrix</w:t>
        </w:r>
      </w:ins>
      <w:ins w:id="1126" w:author="Hagen Meyer" w:date="2018-04-20T12:43:00Z">
        <w:r w:rsidR="0038704F">
          <w:t xml:space="preserve"> des Markers</w:t>
        </w:r>
      </w:ins>
      <w:ins w:id="1127" w:author="Hagen Meyer" w:date="2018-04-19T16:19:00Z">
        <w:r>
          <w:t xml:space="preserve"> </w:t>
        </w:r>
      </w:ins>
      <w:ins w:id="1128" w:author="Hagen Meyer" w:date="2018-04-19T16:21:00Z">
        <w:r>
          <w:t>machen eine</w:t>
        </w:r>
      </w:ins>
      <w:ins w:id="1129" w:author="Hagen Meyer" w:date="2018-04-20T12:42:00Z">
        <w:r w:rsidR="00636849">
          <w:t xml:space="preserve"> Detektion in der Umgebung und eine</w:t>
        </w:r>
      </w:ins>
      <w:ins w:id="1130" w:author="Hagen Meyer" w:date="2018-04-19T16:21:00Z">
        <w:r>
          <w:t xml:space="preserve"> </w:t>
        </w:r>
      </w:ins>
      <w:ins w:id="1131" w:author="Hagen Meyer" w:date="2018-04-20T12:42:00Z">
        <w:r w:rsidR="00636849">
          <w:t>Unterscheidbarkeit untereinander leicht</w:t>
        </w:r>
      </w:ins>
      <w:ins w:id="1132" w:author="Hagen Meyer" w:date="2018-04-19T16:27:00Z">
        <w:r w:rsidR="00954CA4">
          <w:t>.</w:t>
        </w:r>
      </w:ins>
    </w:p>
    <w:p w:rsidR="00954CA4" w:rsidRDefault="00954CA4" w:rsidP="00087D0A">
      <w:pPr>
        <w:pStyle w:val="Listenabsatz"/>
        <w:numPr>
          <w:ilvl w:val="0"/>
          <w:numId w:val="28"/>
        </w:numPr>
        <w:rPr>
          <w:ins w:id="1133" w:author="Hagen Meyer" w:date="2018-04-19T16:26:00Z"/>
        </w:rPr>
      </w:pPr>
      <w:ins w:id="1134" w:author="Hagen Meyer" w:date="2018-04-19T16:24:00Z">
        <w:r>
          <w:t xml:space="preserve">Freie </w:t>
        </w:r>
      </w:ins>
      <w:ins w:id="1135" w:author="Hagen Meyer" w:date="2018-04-19T16:25:00Z">
        <w:r>
          <w:t>Platzierung der Marken</w:t>
        </w:r>
      </w:ins>
      <w:ins w:id="1136" w:author="Hagen Meyer" w:date="2018-04-19T16:27:00Z">
        <w:r>
          <w:t>.</w:t>
        </w:r>
      </w:ins>
    </w:p>
    <w:p w:rsidR="00087D0A" w:rsidRDefault="00954CA4" w:rsidP="00087D0A">
      <w:pPr>
        <w:pStyle w:val="Listenabsatz"/>
        <w:numPr>
          <w:ilvl w:val="0"/>
          <w:numId w:val="28"/>
        </w:numPr>
        <w:rPr>
          <w:ins w:id="1137" w:author="Hagen Meyer" w:date="2018-04-19T16:27:00Z"/>
        </w:rPr>
      </w:pPr>
      <w:ins w:id="1138" w:author="Hagen Meyer" w:date="2018-04-19T16:26:00Z">
        <w:r>
          <w:t xml:space="preserve">Jede Marke ist </w:t>
        </w:r>
      </w:ins>
      <w:ins w:id="1139" w:author="Hagen Meyer" w:date="2018-04-19T16:27:00Z">
        <w:r>
          <w:t>e</w:t>
        </w:r>
      </w:ins>
      <w:ins w:id="1140" w:author="Hagen Meyer" w:date="2018-04-19T16:26:00Z">
        <w:r>
          <w:t>indeutig und identifizie</w:t>
        </w:r>
      </w:ins>
      <w:ins w:id="1141" w:author="Hagen Meyer" w:date="2018-04-19T16:27:00Z">
        <w:r>
          <w:t xml:space="preserve">rt somit auch einen Ort eindeutig. </w:t>
        </w:r>
      </w:ins>
    </w:p>
    <w:p w:rsidR="007A7C32" w:rsidRDefault="007A7C32" w:rsidP="00087D0A">
      <w:pPr>
        <w:pStyle w:val="Listenabsatz"/>
        <w:numPr>
          <w:ilvl w:val="0"/>
          <w:numId w:val="28"/>
        </w:numPr>
        <w:rPr>
          <w:ins w:id="1142" w:author="Hagen Meyer" w:date="2018-04-19T16:28:00Z"/>
        </w:rPr>
      </w:pPr>
      <w:ins w:id="1143" w:author="Hagen Meyer" w:date="2018-04-19T16:27:00Z">
        <w:r>
          <w:t>Geometrie und Auf</w:t>
        </w:r>
      </w:ins>
      <w:ins w:id="1144" w:author="Hagen Meyer" w:date="2018-04-19T16:28:00Z">
        <w:r>
          <w:t>bau der Marken ist algorithmisch bekannt.</w:t>
        </w:r>
      </w:ins>
    </w:p>
    <w:p w:rsidR="00377596" w:rsidRDefault="007A7C32">
      <w:pPr>
        <w:pStyle w:val="Listenabsatz"/>
        <w:numPr>
          <w:ilvl w:val="0"/>
          <w:numId w:val="28"/>
        </w:numPr>
        <w:rPr>
          <w:ins w:id="1145" w:author="Hagen Meyer" w:date="2018-04-19T16:47:00Z"/>
        </w:rPr>
        <w:pPrChange w:id="1146" w:author="Hagen Meyer" w:date="2018-04-20T12:49:00Z">
          <w:pPr>
            <w:ind w:left="1416"/>
          </w:pPr>
        </w:pPrChange>
      </w:pPr>
      <w:ins w:id="1147" w:author="Hagen Meyer" w:date="2018-04-19T16:28:00Z">
        <w:r>
          <w:t>Bestehende Software zur Identifikation und Detektion</w:t>
        </w:r>
      </w:ins>
    </w:p>
    <w:p w:rsidR="00377596" w:rsidRDefault="00377596">
      <w:pPr>
        <w:rPr>
          <w:ins w:id="1148" w:author="Hagen Meyer" w:date="2018-04-19T16:47:00Z"/>
        </w:rPr>
        <w:pPrChange w:id="1149" w:author="Hagen Meyer" w:date="2018-04-20T13:41:00Z">
          <w:pPr>
            <w:ind w:left="1416"/>
          </w:pPr>
        </w:pPrChange>
      </w:pPr>
    </w:p>
    <w:p w:rsidR="00CE7307" w:rsidRDefault="00CE7307" w:rsidP="00CE7307">
      <w:pPr>
        <w:ind w:left="1416"/>
        <w:rPr>
          <w:ins w:id="1150" w:author="Hagen Meyer" w:date="2018-04-20T14:06:00Z"/>
        </w:rPr>
      </w:pPr>
      <w:ins w:id="1151" w:author="Hagen Meyer" w:date="2018-04-20T14:06:00Z">
        <w:r>
          <w:t>Der nun skizzierte Algorithmus ist</w:t>
        </w:r>
      </w:ins>
      <w:ins w:id="1152" w:author="Hagen Meyer" w:date="2018-04-20T14:25:00Z">
        <w:r w:rsidR="00F43C35">
          <w:t xml:space="preserve"> in C++ und </w:t>
        </w:r>
      </w:ins>
      <w:ins w:id="1153" w:author="Hagen Meyer" w:date="2018-04-20T14:06:00Z">
        <w:r>
          <w:t>dem Open-Source</w:t>
        </w:r>
      </w:ins>
      <w:ins w:id="1154" w:author="Hagen Meyer" w:date="2018-04-20T14:08:00Z">
        <w:r w:rsidR="00A7432B">
          <w:t>-</w:t>
        </w:r>
      </w:ins>
      <w:ins w:id="1155" w:author="Hagen Meyer" w:date="2018-04-20T14:06:00Z">
        <w:r>
          <w:t xml:space="preserve">Framework </w:t>
        </w:r>
        <w:proofErr w:type="spellStart"/>
        <w:r>
          <w:t>OpenCV</w:t>
        </w:r>
        <w:proofErr w:type="spellEnd"/>
        <w:r>
          <w:t xml:space="preserve"> und dessen Erweiterung </w:t>
        </w:r>
        <w:proofErr w:type="spellStart"/>
        <w:r>
          <w:t>O</w:t>
        </w:r>
        <w:r w:rsidRPr="003A3F86">
          <w:t>pen</w:t>
        </w:r>
        <w:r>
          <w:t>CV</w:t>
        </w:r>
        <w:proofErr w:type="spellEnd"/>
        <w:r>
          <w:t xml:space="preserve"> </w:t>
        </w:r>
        <w:proofErr w:type="spellStart"/>
        <w:r>
          <w:t>C</w:t>
        </w:r>
        <w:r w:rsidRPr="003A3F86">
          <w:t>ontrib</w:t>
        </w:r>
        <w:proofErr w:type="spellEnd"/>
        <w:r>
          <w:t xml:space="preserve"> </w:t>
        </w:r>
      </w:ins>
      <w:ins w:id="1156" w:author="Hagen Meyer" w:date="2018-04-20T14:09:00Z">
        <w:r w:rsidR="00A7432B">
          <w:t>umzusetzen</w:t>
        </w:r>
      </w:ins>
      <w:ins w:id="1157" w:author="Hagen Meyer" w:date="2018-04-20T14:06:00Z">
        <w:r>
          <w:t>.</w:t>
        </w:r>
      </w:ins>
    </w:p>
    <w:p w:rsidR="00AF5C37" w:rsidRDefault="00377596" w:rsidP="00AF5C37">
      <w:pPr>
        <w:ind w:left="1410"/>
        <w:rPr>
          <w:ins w:id="1158" w:author="Hagen Meyer" w:date="2018-04-20T14:09:00Z"/>
        </w:rPr>
      </w:pPr>
      <w:ins w:id="1159" w:author="Hagen Meyer" w:date="2018-04-19T16:47:00Z">
        <w:r>
          <w:t xml:space="preserve">Der </w:t>
        </w:r>
      </w:ins>
      <w:ins w:id="1160" w:author="Hagen Meyer" w:date="2018-04-20T14:25:00Z">
        <w:r w:rsidR="005B060D">
          <w:t xml:space="preserve">komplette </w:t>
        </w:r>
      </w:ins>
      <w:ins w:id="1161" w:author="Hagen Meyer" w:date="2018-04-19T16:47:00Z">
        <w:r>
          <w:t>Algorithmus zur Lagebestimmung best</w:t>
        </w:r>
      </w:ins>
      <w:ins w:id="1162" w:author="Hagen Meyer" w:date="2018-04-19T16:48:00Z">
        <w:r>
          <w:t xml:space="preserve">eht aus </w:t>
        </w:r>
      </w:ins>
      <w:ins w:id="1163" w:author="Hagen Meyer" w:date="2018-04-20T14:01:00Z">
        <w:r w:rsidR="009210A7">
          <w:t>vier</w:t>
        </w:r>
      </w:ins>
      <w:ins w:id="1164" w:author="Hagen Meyer" w:date="2018-04-19T16:48:00Z">
        <w:r>
          <w:t xml:space="preserve"> grundlegenden Arbeitsschritten. </w:t>
        </w:r>
      </w:ins>
    </w:p>
    <w:p w:rsidR="00CE7307" w:rsidRDefault="00CE7307">
      <w:pPr>
        <w:ind w:left="1410"/>
        <w:rPr>
          <w:ins w:id="1165" w:author="Hagen Meyer" w:date="2018-04-20T14:01:00Z"/>
        </w:rPr>
      </w:pPr>
      <w:ins w:id="1166" w:author="Hagen Meyer" w:date="2018-04-20T14:01:00Z">
        <w:r>
          <w:t xml:space="preserve">Der erste Arbeitsschritt </w:t>
        </w:r>
      </w:ins>
      <w:ins w:id="1167" w:author="Hagen Meyer" w:date="2018-04-20T14:04:00Z">
        <w:r>
          <w:t xml:space="preserve">ist die Kalibrierung der Kamera und </w:t>
        </w:r>
      </w:ins>
      <w:ins w:id="1168" w:author="Hagen Meyer" w:date="2018-04-20T14:05:00Z">
        <w:r>
          <w:t xml:space="preserve">ist </w:t>
        </w:r>
      </w:ins>
      <w:ins w:id="1169" w:author="Hagen Meyer" w:date="2018-04-20T14:02:00Z">
        <w:r>
          <w:t>eher ein</w:t>
        </w:r>
      </w:ins>
      <w:ins w:id="1170" w:author="Hagen Meyer" w:date="2018-04-20T14:05:00Z">
        <w:r>
          <w:t xml:space="preserve"> </w:t>
        </w:r>
      </w:ins>
      <w:ins w:id="1171" w:author="Hagen Meyer" w:date="2018-04-20T14:02:00Z">
        <w:r>
          <w:t>vorbereitende</w:t>
        </w:r>
      </w:ins>
      <w:ins w:id="1172" w:author="Hagen Meyer" w:date="2018-04-20T14:05:00Z">
        <w:r>
          <w:t xml:space="preserve">r </w:t>
        </w:r>
      </w:ins>
      <w:ins w:id="1173" w:author="Hagen Meyer" w:date="2018-04-20T14:02:00Z">
        <w:r>
          <w:t xml:space="preserve">Schritt </w:t>
        </w:r>
      </w:ins>
      <w:ins w:id="1174" w:author="Hagen Meyer" w:date="2018-04-20T14:04:00Z">
        <w:r>
          <w:t>der nur ein Mal durchgeführt werden muss</w:t>
        </w:r>
      </w:ins>
      <w:ins w:id="1175" w:author="Hagen Meyer" w:date="2018-04-20T14:05:00Z">
        <w:r>
          <w:t>.</w:t>
        </w:r>
      </w:ins>
      <w:ins w:id="1176" w:author="Hagen Meyer" w:date="2018-04-20T14:09:00Z">
        <w:r w:rsidR="00AF5C37">
          <w:t xml:space="preserve"> </w:t>
        </w:r>
      </w:ins>
      <w:ins w:id="1177" w:author="Hagen Meyer" w:date="2018-04-20T14:22:00Z">
        <w:r w:rsidR="00CA58D5">
          <w:t xml:space="preserve">Die </w:t>
        </w:r>
        <w:proofErr w:type="spellStart"/>
        <w:r w:rsidR="00CA58D5">
          <w:t>Kamerakalibrierung</w:t>
        </w:r>
        <w:proofErr w:type="spellEnd"/>
        <w:r w:rsidR="00CA58D5">
          <w:t xml:space="preserve"> </w:t>
        </w:r>
      </w:ins>
      <w:ins w:id="1178" w:author="Hagen Meyer" w:date="2018-04-20T14:25:00Z">
        <w:r w:rsidR="00233C94">
          <w:t xml:space="preserve">wird </w:t>
        </w:r>
      </w:ins>
      <w:ins w:id="1179" w:author="Hagen Meyer" w:date="2018-04-20T14:26:00Z">
        <w:r w:rsidR="00233C94">
          <w:t xml:space="preserve">durchgeführt um die Kameraparameter und Verzerrungsparameter zu </w:t>
        </w:r>
      </w:ins>
      <w:ins w:id="1180" w:author="Hagen Meyer" w:date="2018-04-20T14:28:00Z">
        <w:r w:rsidR="00876A76">
          <w:t>ermitteln</w:t>
        </w:r>
      </w:ins>
      <w:ins w:id="1181" w:author="Hagen Meyer" w:date="2018-04-20T18:23:00Z">
        <w:r w:rsidR="0097057C">
          <w:t xml:space="preserve">, welche notwendig für </w:t>
        </w:r>
      </w:ins>
      <w:ins w:id="1182" w:author="Hagen Meyer" w:date="2018-04-20T18:24:00Z">
        <w:r w:rsidR="0097057C">
          <w:t>die weitere Verarbeitung sind.</w:t>
        </w:r>
      </w:ins>
      <w:ins w:id="1183" w:author="Hagen Meyer" w:date="2018-04-20T18:18:00Z">
        <w:r w:rsidR="0097057C">
          <w:t xml:space="preserve"> </w:t>
        </w:r>
      </w:ins>
      <w:ins w:id="1184" w:author="Hagen Meyer" w:date="2018-04-20T18:19:00Z">
        <w:r w:rsidR="0097057C">
          <w:t>Die Kameraparameter sind unterteilt in die e</w:t>
        </w:r>
      </w:ins>
      <w:ins w:id="1185" w:author="Hagen Meyer" w:date="2018-04-20T18:20:00Z">
        <w:r w:rsidR="0097057C">
          <w:t xml:space="preserve">xtrinsischen und intrinsischen Parameter. Die extrinsischen Parameter </w:t>
        </w:r>
        <w:r w:rsidR="0097057C" w:rsidRPr="0097057C">
          <w:t xml:space="preserve">beschreiben die Verschiebung der Kamera zum Ursprung des Weltkoordinatensystems und </w:t>
        </w:r>
      </w:ins>
      <w:ins w:id="1186" w:author="Hagen Meyer" w:date="2018-04-20T18:21:00Z">
        <w:r w:rsidR="0097057C">
          <w:t xml:space="preserve">die Rotation </w:t>
        </w:r>
      </w:ins>
      <w:ins w:id="1187" w:author="Hagen Meyer" w:date="2018-04-20T18:20:00Z">
        <w:r w:rsidR="0097057C" w:rsidRPr="0097057C">
          <w:t>um die drei Euler-Winkel.</w:t>
        </w:r>
      </w:ins>
      <w:ins w:id="1188" w:author="Hagen Meyer" w:date="2018-04-20T18:21:00Z">
        <w:r w:rsidR="0097057C">
          <w:t xml:space="preserve"> Intrinsische Parameter definieren, wie 3D-Objektkoordinaten im Weltkoordinatensystem auf die 2D-Bildkoordinaten abgebildet werden. </w:t>
        </w:r>
      </w:ins>
      <w:ins w:id="1189" w:author="Hagen Meyer" w:date="2018-04-20T18:22:00Z">
        <w:r w:rsidR="0097057C">
          <w:t xml:space="preserve">Die Verzerrungsparameter sind notwendig um etwaige </w:t>
        </w:r>
      </w:ins>
      <w:ins w:id="1190" w:author="Hagen Meyer" w:date="2018-04-20T18:23:00Z">
        <w:r w:rsidR="0097057C">
          <w:t>Verzerrungen durch die Linsen auszugleichen. Die</w:t>
        </w:r>
      </w:ins>
      <w:ins w:id="1191" w:author="Hagen Meyer" w:date="2018-04-20T14:27:00Z">
        <w:r w:rsidR="00233C94">
          <w:t xml:space="preserve"> </w:t>
        </w:r>
        <w:proofErr w:type="spellStart"/>
        <w:r w:rsidR="00233C94">
          <w:t>Kamerakalibrierung</w:t>
        </w:r>
      </w:ins>
      <w:proofErr w:type="spellEnd"/>
      <w:ins w:id="1192" w:author="Hagen Meyer" w:date="2018-04-20T18:24:00Z">
        <w:r w:rsidR="0097057C">
          <w:t xml:space="preserve"> wird</w:t>
        </w:r>
      </w:ins>
      <w:ins w:id="1193" w:author="Hagen Meyer" w:date="2018-04-20T14:27:00Z">
        <w:r w:rsidR="00233C94">
          <w:t xml:space="preserve"> mit </w:t>
        </w:r>
      </w:ins>
      <w:ins w:id="1194" w:author="Hagen Meyer" w:date="2018-04-20T18:33:00Z">
        <w:r w:rsidR="009D547F">
          <w:t>Unterstützung des</w:t>
        </w:r>
      </w:ins>
      <w:ins w:id="1195" w:author="Hagen Meyer" w:date="2018-04-20T18:24:00Z">
        <w:r w:rsidR="0097057C">
          <w:t xml:space="preserve"> </w:t>
        </w:r>
      </w:ins>
      <w:proofErr w:type="spellStart"/>
      <w:ins w:id="1196" w:author="Hagen Meyer" w:date="2018-04-20T14:27:00Z">
        <w:r w:rsidR="00233C94">
          <w:t>OpenCV</w:t>
        </w:r>
      </w:ins>
      <w:proofErr w:type="spellEnd"/>
      <w:ins w:id="1197" w:author="Hagen Meyer" w:date="2018-04-20T18:24:00Z">
        <w:r w:rsidR="0097057C">
          <w:t>-Framework</w:t>
        </w:r>
      </w:ins>
      <w:ins w:id="1198" w:author="Hagen Meyer" w:date="2018-04-20T18:34:00Z">
        <w:r w:rsidR="009D547F">
          <w:t>s</w:t>
        </w:r>
      </w:ins>
      <w:ins w:id="1199" w:author="Hagen Meyer" w:date="2018-04-20T14:27:00Z">
        <w:r w:rsidR="00233C94">
          <w:t xml:space="preserve"> durchgeführ</w:t>
        </w:r>
      </w:ins>
      <w:ins w:id="1200" w:author="Hagen Meyer" w:date="2018-04-20T18:34:00Z">
        <w:r w:rsidR="009D547F">
          <w:t>t. Nähere Informationen sind in der</w:t>
        </w:r>
      </w:ins>
      <w:ins w:id="1201" w:author="Hagen Meyer" w:date="2018-04-20T14:27:00Z">
        <w:r w:rsidR="00233C94">
          <w:t xml:space="preserve"> offizielle</w:t>
        </w:r>
      </w:ins>
      <w:ins w:id="1202" w:author="Hagen Meyer" w:date="2018-04-20T18:34:00Z">
        <w:r w:rsidR="009D547F">
          <w:t>n</w:t>
        </w:r>
      </w:ins>
      <w:ins w:id="1203" w:author="Hagen Meyer" w:date="2018-04-20T14:27:00Z">
        <w:r w:rsidR="00233C94">
          <w:t xml:space="preserve"> Dokumentation </w:t>
        </w:r>
      </w:ins>
      <w:ins w:id="1204" w:author="Hagen Meyer" w:date="2018-04-20T18:34:00Z">
        <w:r w:rsidR="009D547F">
          <w:t>zu finden</w:t>
        </w:r>
      </w:ins>
      <w:ins w:id="1205" w:author="Hagen Meyer" w:date="2018-04-20T14:28:00Z">
        <w:r w:rsidR="00AC681A">
          <w:rPr>
            <w:rStyle w:val="Funotenzeichen"/>
          </w:rPr>
          <w:footnoteReference w:id="2"/>
        </w:r>
      </w:ins>
      <w:ins w:id="1210" w:author="Hagen Meyer" w:date="2018-04-20T14:27:00Z">
        <w:r w:rsidR="00233C94">
          <w:t>.</w:t>
        </w:r>
      </w:ins>
    </w:p>
    <w:p w:rsidR="00E335B7" w:rsidRDefault="000E1C1B" w:rsidP="00AA5C9B">
      <w:pPr>
        <w:ind w:left="1410"/>
        <w:rPr>
          <w:ins w:id="1211" w:author="Hagen Meyer" w:date="2018-04-20T18:37:00Z"/>
        </w:rPr>
      </w:pPr>
      <w:ins w:id="1212" w:author="Hagen Meyer" w:date="2018-04-20T18:34:00Z">
        <w:r>
          <w:t>Der zweite</w:t>
        </w:r>
      </w:ins>
      <w:ins w:id="1213" w:author="Hagen Meyer" w:date="2018-04-19T16:48:00Z">
        <w:r w:rsidR="00377596">
          <w:t xml:space="preserve"> </w:t>
        </w:r>
      </w:ins>
      <w:ins w:id="1214" w:author="Hagen Meyer" w:date="2018-04-19T16:49:00Z">
        <w:r w:rsidR="00377596">
          <w:t xml:space="preserve">Schritt </w:t>
        </w:r>
      </w:ins>
      <w:ins w:id="1215" w:author="Hagen Meyer" w:date="2018-04-20T18:34:00Z">
        <w:r>
          <w:t>ist die</w:t>
        </w:r>
      </w:ins>
      <w:ins w:id="1216" w:author="Hagen Meyer" w:date="2018-04-19T16:49:00Z">
        <w:r w:rsidR="00377596">
          <w:t xml:space="preserve"> </w:t>
        </w:r>
      </w:ins>
      <w:ins w:id="1217" w:author="Hagen Meyer" w:date="2018-04-20T18:34:00Z">
        <w:r>
          <w:t>Gewinnung</w:t>
        </w:r>
      </w:ins>
      <w:ins w:id="1218" w:author="Hagen Meyer" w:date="2018-04-20T18:35:00Z">
        <w:r>
          <w:t xml:space="preserve"> eines</w:t>
        </w:r>
      </w:ins>
      <w:ins w:id="1219" w:author="Hagen Meyer" w:date="2018-04-19T16:49:00Z">
        <w:r w:rsidR="00377596">
          <w:t xml:space="preserve"> digitale</w:t>
        </w:r>
      </w:ins>
      <w:ins w:id="1220" w:author="Hagen Meyer" w:date="2018-04-20T18:35:00Z">
        <w:r>
          <w:t>n</w:t>
        </w:r>
      </w:ins>
      <w:ins w:id="1221" w:author="Hagen Meyer" w:date="2018-04-19T16:49:00Z">
        <w:r w:rsidR="00377596">
          <w:t xml:space="preserve"> Kamerabild</w:t>
        </w:r>
      </w:ins>
      <w:ins w:id="1222" w:author="Hagen Meyer" w:date="2018-04-20T18:35:00Z">
        <w:r>
          <w:t>s</w:t>
        </w:r>
      </w:ins>
      <w:ins w:id="1223" w:author="Hagen Meyer" w:date="2018-04-20T12:53:00Z">
        <w:r w:rsidR="00AA5C9B">
          <w:t xml:space="preserve">. </w:t>
        </w:r>
      </w:ins>
      <w:ins w:id="1224" w:author="Hagen Meyer" w:date="2018-04-20T18:36:00Z">
        <w:r w:rsidR="00E335B7">
          <w:t>Im dritten</w:t>
        </w:r>
      </w:ins>
      <w:ins w:id="1225" w:author="Hagen Meyer" w:date="2018-04-20T12:53:00Z">
        <w:r w:rsidR="00AA5C9B">
          <w:t xml:space="preserve"> </w:t>
        </w:r>
      </w:ins>
      <w:ins w:id="1226" w:author="Hagen Meyer" w:date="2018-04-20T18:36:00Z">
        <w:r w:rsidR="00E335B7">
          <w:t xml:space="preserve">Arbeitsschritt </w:t>
        </w:r>
      </w:ins>
      <w:ins w:id="1227" w:author="Hagen Meyer" w:date="2018-04-20T13:13:00Z">
        <w:r w:rsidR="004109C0">
          <w:t xml:space="preserve">werden alle Referenzmarker im Bild </w:t>
        </w:r>
        <w:r w:rsidR="001B4C1B">
          <w:t xml:space="preserve">detektiert und </w:t>
        </w:r>
      </w:ins>
      <w:ins w:id="1228" w:author="Hagen Meyer" w:date="2018-04-20T13:40:00Z">
        <w:r w:rsidR="002B5714">
          <w:t>Identifiziert</w:t>
        </w:r>
      </w:ins>
      <w:ins w:id="1229" w:author="Hagen Meyer" w:date="2018-04-20T18:37:00Z">
        <w:r w:rsidR="00E335B7">
          <w:t xml:space="preserve">. Es ist </w:t>
        </w:r>
      </w:ins>
      <w:ins w:id="1230" w:author="Hagen Meyer" w:date="2018-04-20T13:40:00Z">
        <w:r w:rsidR="002B5714">
          <w:t>der</w:t>
        </w:r>
      </w:ins>
      <w:ins w:id="1231" w:author="Hagen Meyer" w:date="2018-04-20T18:37:00Z">
        <w:r w:rsidR="00E335B7">
          <w:t>jenige Marker zu finden, der</w:t>
        </w:r>
      </w:ins>
      <w:ins w:id="1232" w:author="Hagen Meyer" w:date="2018-04-20T13:40:00Z">
        <w:r w:rsidR="002B5714">
          <w:t xml:space="preserve"> laut Wegprofil als nächstes angesteuert werden </w:t>
        </w:r>
      </w:ins>
      <w:ins w:id="1233" w:author="Hagen Meyer" w:date="2018-04-20T18:37:00Z">
        <w:r w:rsidR="00E335B7">
          <w:t>muss</w:t>
        </w:r>
      </w:ins>
      <w:ins w:id="1234" w:author="Hagen Meyer" w:date="2018-04-20T13:40:00Z">
        <w:r w:rsidR="002B5714">
          <w:t xml:space="preserve">. </w:t>
        </w:r>
      </w:ins>
    </w:p>
    <w:p w:rsidR="00E03729" w:rsidRDefault="002B5714" w:rsidP="00AA5C9B">
      <w:pPr>
        <w:ind w:left="1410"/>
        <w:rPr>
          <w:ins w:id="1235" w:author="Hagen Meyer" w:date="2018-04-20T13:50:00Z"/>
        </w:rPr>
      </w:pPr>
      <w:ins w:id="1236" w:author="Hagen Meyer" w:date="2018-04-20T13:40:00Z">
        <w:r>
          <w:t>Im letzten Schritt w</w:t>
        </w:r>
      </w:ins>
      <w:ins w:id="1237" w:author="Hagen Meyer" w:date="2018-04-20T13:41:00Z">
        <w:r>
          <w:t xml:space="preserve">ird die Position der Referenzmarke relativ zur Kamera ermittelt. </w:t>
        </w:r>
      </w:ins>
      <w:ins w:id="1238" w:author="Hagen Meyer" w:date="2018-04-20T18:39:00Z">
        <w:r w:rsidR="0022589B">
          <w:t>Hierfür werden die Kameraparameter und Verzerrungsparameter benötigt</w:t>
        </w:r>
      </w:ins>
      <w:ins w:id="1239" w:author="Hagen Meyer" w:date="2018-04-20T18:40:00Z">
        <w:r w:rsidR="0022589B">
          <w:t xml:space="preserve">. </w:t>
        </w:r>
        <w:proofErr w:type="spellStart"/>
        <w:r w:rsidR="0022589B">
          <w:t>OpenCV</w:t>
        </w:r>
      </w:ins>
      <w:proofErr w:type="spellEnd"/>
      <w:ins w:id="1240" w:author="Hagen Meyer" w:date="2018-04-20T18:46:00Z">
        <w:r w:rsidR="0022589B">
          <w:t xml:space="preserve"> ermittelt uns einen Translationsvektor und einen Rotationsvektor der die Position der Marke relativ zur Kamera</w:t>
        </w:r>
      </w:ins>
      <w:ins w:id="1241" w:author="Hagen Meyer" w:date="2018-04-20T18:47:00Z">
        <w:r w:rsidR="0022589B">
          <w:t>position beschreibt.</w:t>
        </w:r>
      </w:ins>
      <w:ins w:id="1242" w:author="Hagen Meyer" w:date="2018-04-23T14:25:00Z">
        <w:r w:rsidR="00F23F8C">
          <w:t xml:space="preserve"> Diese Informationen werden herangezogen, um die Drohne so zu positionieren, dam</w:t>
        </w:r>
      </w:ins>
      <w:ins w:id="1243" w:author="Hagen Meyer" w:date="2018-04-23T14:26:00Z">
        <w:r w:rsidR="00F23F8C">
          <w:t>it sie den im Wegprofil definierten Abstand zum Marker einnimmt.</w:t>
        </w:r>
      </w:ins>
      <w:ins w:id="1244" w:author="Hagen Meyer" w:date="2018-04-23T14:25:00Z">
        <w:r w:rsidR="00F23F8C">
          <w:t xml:space="preserve"> </w:t>
        </w:r>
      </w:ins>
      <w:ins w:id="1245" w:author="Hagen Meyer" w:date="2018-04-23T14:26:00Z">
        <w:r w:rsidR="00F23F8C">
          <w:t xml:space="preserve">Zusätzlich lassen sich mit den </w:t>
        </w:r>
      </w:ins>
      <w:ins w:id="1246" w:author="Hagen Meyer" w:date="2018-04-20T13:41:00Z">
        <w:r>
          <w:t xml:space="preserve">Koordinaten der </w:t>
        </w:r>
        <w:proofErr w:type="spellStart"/>
        <w:r>
          <w:t>ArUco</w:t>
        </w:r>
        <w:proofErr w:type="spellEnd"/>
        <w:r>
          <w:t xml:space="preserve">-Marken aus dem Wegprofil </w:t>
        </w:r>
      </w:ins>
      <w:ins w:id="1247" w:author="Hagen Meyer" w:date="2018-04-23T14:27:00Z">
        <w:r w:rsidR="00F23F8C">
          <w:t>die</w:t>
        </w:r>
      </w:ins>
      <w:ins w:id="1248" w:author="Hagen Meyer" w:date="2018-04-20T18:47:00Z">
        <w:r w:rsidR="0022589B">
          <w:t xml:space="preserve"> Weltkoordinaten </w:t>
        </w:r>
      </w:ins>
      <w:ins w:id="1249" w:author="Hagen Meyer" w:date="2018-04-20T13:43:00Z">
        <w:r w:rsidR="00691402">
          <w:t xml:space="preserve">der </w:t>
        </w:r>
      </w:ins>
      <w:ins w:id="1250" w:author="Hagen Meyer" w:date="2018-04-20T13:44:00Z">
        <w:r w:rsidR="00691402">
          <w:t>Drohne berechnen</w:t>
        </w:r>
      </w:ins>
      <w:ins w:id="1251" w:author="Hagen Meyer" w:date="2018-04-23T14:24:00Z">
        <w:r w:rsidR="00F23F8C">
          <w:t>.</w:t>
        </w:r>
      </w:ins>
      <w:ins w:id="1252" w:author="Hagen Meyer" w:date="2018-04-23T14:27:00Z">
        <w:r w:rsidR="00F23F8C">
          <w:t xml:space="preserve"> </w:t>
        </w:r>
      </w:ins>
    </w:p>
    <w:p w:rsidR="00E03729" w:rsidRDefault="00E03729" w:rsidP="00AA5C9B">
      <w:pPr>
        <w:ind w:left="1410"/>
        <w:rPr>
          <w:ins w:id="1253" w:author="Hagen Meyer" w:date="2018-04-20T13:50:00Z"/>
        </w:rPr>
      </w:pPr>
    </w:p>
    <w:p w:rsidR="004003B3" w:rsidRDefault="00E03729">
      <w:pPr>
        <w:keepNext/>
        <w:ind w:left="1410"/>
        <w:jc w:val="center"/>
        <w:rPr>
          <w:ins w:id="1254" w:author="Hagen Meyer" w:date="2018-04-20T13:51:00Z"/>
        </w:rPr>
        <w:pPrChange w:id="1255" w:author="Hagen Meyer" w:date="2018-04-20T13:51:00Z">
          <w:pPr>
            <w:ind w:left="1410"/>
            <w:jc w:val="center"/>
          </w:pPr>
        </w:pPrChange>
      </w:pPr>
      <w:ins w:id="1256" w:author="Hagen Meyer" w:date="2018-04-20T13:51:00Z">
        <w:r>
          <w:rPr>
            <w:noProof/>
            <w:lang w:eastAsia="de-DE"/>
          </w:rPr>
          <w:drawing>
            <wp:inline distT="0" distB="0" distL="0" distR="0">
              <wp:extent cx="1466850" cy="1885174"/>
              <wp:effectExtent l="0" t="0" r="0" b="127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1734" cy="1891451"/>
                      </a:xfrm>
                      <a:prstGeom prst="rect">
                        <a:avLst/>
                      </a:prstGeom>
                      <a:noFill/>
                      <a:ln>
                        <a:noFill/>
                      </a:ln>
                    </pic:spPr>
                  </pic:pic>
                </a:graphicData>
              </a:graphic>
            </wp:inline>
          </w:drawing>
        </w:r>
      </w:ins>
    </w:p>
    <w:p w:rsidR="00E03729" w:rsidRDefault="004003B3">
      <w:pPr>
        <w:pStyle w:val="Beschriftung"/>
        <w:jc w:val="center"/>
        <w:rPr>
          <w:ins w:id="1257" w:author="Hagen Meyer" w:date="2018-04-20T13:50:00Z"/>
        </w:rPr>
        <w:pPrChange w:id="1258" w:author="Hagen Meyer" w:date="2018-04-20T13:51:00Z">
          <w:pPr>
            <w:ind w:left="1410"/>
          </w:pPr>
        </w:pPrChange>
      </w:pPr>
      <w:ins w:id="1259" w:author="Hagen Meyer" w:date="2018-04-20T13:51:00Z">
        <w:r>
          <w:t xml:space="preserve">Abbildung </w:t>
        </w:r>
        <w:r>
          <w:fldChar w:fldCharType="begin"/>
        </w:r>
        <w:r>
          <w:instrText xml:space="preserve"> SEQ Abbildung \* ARABIC </w:instrText>
        </w:r>
      </w:ins>
      <w:r>
        <w:fldChar w:fldCharType="separate"/>
      </w:r>
      <w:ins w:id="1260" w:author="Hagen Meyer" w:date="2018-04-20T13:51:00Z">
        <w:r>
          <w:rPr>
            <w:noProof/>
          </w:rPr>
          <w:t>2</w:t>
        </w:r>
        <w:r>
          <w:fldChar w:fldCharType="end"/>
        </w:r>
        <w:r>
          <w:t xml:space="preserve"> - Arbeitsschritte zur Lagebestimmung</w:t>
        </w:r>
      </w:ins>
    </w:p>
    <w:p w:rsidR="00B744D2" w:rsidRDefault="008067AC">
      <w:pPr>
        <w:ind w:left="1410"/>
        <w:rPr>
          <w:ins w:id="1261" w:author="Hagen Meyer" w:date="2018-04-18T20:14:00Z"/>
        </w:rPr>
        <w:pPrChange w:id="1262" w:author="Hagen Meyer" w:date="2018-04-23T14:42:00Z">
          <w:pPr>
            <w:ind w:left="1416"/>
          </w:pPr>
        </w:pPrChange>
      </w:pPr>
      <w:ins w:id="1263" w:author="Hagen Meyer" w:date="2018-04-23T14:42:00Z">
        <w:r>
          <w:t>Die Lagebestimmung muss als eigenständiger Prozess durchgehend die aktuelle Position der Drohne</w:t>
        </w:r>
      </w:ins>
      <w:ins w:id="1264" w:author="Hagen Meyer" w:date="2018-04-23T14:43:00Z">
        <w:r>
          <w:t xml:space="preserve"> vorhalten.</w:t>
        </w:r>
      </w:ins>
      <w:ins w:id="1265" w:author="Hagen Meyer" w:date="2018-04-23T14:44:00Z">
        <w:r w:rsidR="002949D0">
          <w:t xml:space="preserve"> </w:t>
        </w:r>
      </w:ins>
      <w:ins w:id="1266" w:author="Hagen Meyer" w:date="2018-04-23T14:45:00Z">
        <w:r w:rsidR="00997731">
          <w:t xml:space="preserve">Liefert die Positionsermittlung kein </w:t>
        </w:r>
      </w:ins>
      <w:ins w:id="1267" w:author="Hagen Meyer" w:date="2018-04-23T14:46:00Z">
        <w:r w:rsidR="00997731">
          <w:t>Ergebnis oder ist das Ergebnis nicht plausibel, so</w:t>
        </w:r>
      </w:ins>
      <w:ins w:id="1268" w:author="Hagen Meyer" w:date="2018-04-23T14:47:00Z">
        <w:r w:rsidR="00997731">
          <w:t xml:space="preserve"> muss auch diese Information für andere Softwareprozesse </w:t>
        </w:r>
      </w:ins>
      <w:ins w:id="1269" w:author="Hagen Meyer" w:date="2018-04-23T14:48:00Z">
        <w:r w:rsidR="00C56403">
          <w:t>bereitgestellt werden</w:t>
        </w:r>
        <w:r w:rsidR="00997731">
          <w:t>.</w:t>
        </w:r>
      </w:ins>
      <w:ins w:id="1270" w:author="Hagen Meyer" w:date="2018-04-23T14:47:00Z">
        <w:r w:rsidR="00997731">
          <w:t xml:space="preserve"> </w:t>
        </w:r>
      </w:ins>
      <w:ins w:id="1271" w:author="Hagen Meyer" w:date="2018-04-23T14:46:00Z">
        <w:r w:rsidR="00997731">
          <w:t xml:space="preserve"> </w:t>
        </w:r>
      </w:ins>
    </w:p>
    <w:p w:rsidR="003A5459" w:rsidRPr="003A5459" w:rsidRDefault="003A5459">
      <w:pPr>
        <w:ind w:left="1410" w:hanging="1410"/>
        <w:rPr>
          <w:rPrChange w:id="1272" w:author="Hagen Meyer" w:date="2018-04-13T17:33:00Z">
            <w:rPr>
              <w:color w:val="FF0000"/>
            </w:rPr>
          </w:rPrChange>
        </w:rPr>
      </w:pPr>
      <w:ins w:id="1273" w:author="Hagen Meyer" w:date="2018-04-13T17:33:00Z">
        <w:r>
          <w:tab/>
        </w:r>
      </w:ins>
    </w:p>
    <w:p w:rsidR="00F06D45" w:rsidRDefault="000F0536">
      <w:pPr>
        <w:ind w:left="1410" w:hanging="1410"/>
        <w:rPr>
          <w:ins w:id="1274" w:author="Hagen Meyer" w:date="2018-04-23T14:57:00Z"/>
        </w:rPr>
      </w:pPr>
      <w:r w:rsidRPr="00C73B59">
        <w:rPr>
          <w:color w:val="000000" w:themeColor="text1"/>
        </w:rPr>
        <w:t>/P</w:t>
      </w:r>
      <w:r w:rsidR="00C05576" w:rsidRPr="00C73B59">
        <w:rPr>
          <w:color w:val="000000" w:themeColor="text1"/>
        </w:rPr>
        <w:t>S0040/</w:t>
      </w:r>
      <w:r w:rsidR="00C05576" w:rsidRPr="004F1C30">
        <w:rPr>
          <w:rPrChange w:id="1275" w:author="Hagen Meyer" w:date="2018-04-23T14:32:00Z">
            <w:rPr>
              <w:color w:val="FF0000"/>
            </w:rPr>
          </w:rPrChange>
        </w:rPr>
        <w:tab/>
      </w:r>
      <w:ins w:id="1276" w:author="Hagen Meyer" w:date="2018-04-23T14:33:00Z">
        <w:r w:rsidR="00F549A3">
          <w:t>Für die Lageregelung und Steuerung der Kinematik</w:t>
        </w:r>
      </w:ins>
      <w:del w:id="1277" w:author="Hagen Meyer" w:date="2018-04-23T14:31:00Z">
        <w:r w:rsidR="00C05576" w:rsidRPr="004F1C30" w:rsidDel="004F1C30">
          <w:rPr>
            <w:rPrChange w:id="1278" w:author="Hagen Meyer" w:date="2018-04-23T14:32:00Z">
              <w:rPr>
                <w:color w:val="FF0000"/>
              </w:rPr>
            </w:rPrChange>
          </w:rPr>
          <w:delText>Lageregelung und</w:delText>
        </w:r>
      </w:del>
      <w:del w:id="1279" w:author="Hagen Meyer" w:date="2018-04-23T14:33:00Z">
        <w:r w:rsidR="00C05576" w:rsidRPr="004F1C30" w:rsidDel="00F549A3">
          <w:rPr>
            <w:rPrChange w:id="1280" w:author="Hagen Meyer" w:date="2018-04-23T14:32:00Z">
              <w:rPr>
                <w:color w:val="FF0000"/>
              </w:rPr>
            </w:rPrChange>
          </w:rPr>
          <w:delText xml:space="preserve"> Steuerung der Kinematik</w:delText>
        </w:r>
      </w:del>
      <w:del w:id="1281" w:author="Hagen Meyer" w:date="2018-04-23T14:31:00Z">
        <w:r w:rsidR="00C05576" w:rsidRPr="004F1C30" w:rsidDel="004F1C30">
          <w:rPr>
            <w:rPrChange w:id="1282" w:author="Hagen Meyer" w:date="2018-04-23T14:32:00Z">
              <w:rPr>
                <w:color w:val="FF0000"/>
              </w:rPr>
            </w:rPrChange>
          </w:rPr>
          <w:delText xml:space="preserve">. </w:delText>
        </w:r>
      </w:del>
      <w:ins w:id="1283" w:author="Hagen Meyer" w:date="2018-04-23T14:33:00Z">
        <w:r w:rsidR="00F549A3">
          <w:t xml:space="preserve"> ist ein </w:t>
        </w:r>
      </w:ins>
      <w:ins w:id="1284" w:author="Hagen Meyer" w:date="2018-04-23T14:31:00Z">
        <w:r w:rsidR="004F1C30" w:rsidRPr="004F1C30">
          <w:rPr>
            <w:rPrChange w:id="1285" w:author="Hagen Meyer" w:date="2018-04-23T14:32:00Z">
              <w:rPr>
                <w:color w:val="FF0000"/>
              </w:rPr>
            </w:rPrChange>
          </w:rPr>
          <w:t>Python Softwaremo</w:t>
        </w:r>
      </w:ins>
      <w:ins w:id="1286" w:author="Hagen Meyer" w:date="2018-04-23T14:32:00Z">
        <w:r w:rsidR="004F1C30" w:rsidRPr="004F1C30">
          <w:rPr>
            <w:rPrChange w:id="1287" w:author="Hagen Meyer" w:date="2018-04-23T14:32:00Z">
              <w:rPr>
                <w:color w:val="FF0000"/>
              </w:rPr>
            </w:rPrChange>
          </w:rPr>
          <w:t xml:space="preserve">dul </w:t>
        </w:r>
      </w:ins>
      <w:ins w:id="1288" w:author="Hagen Meyer" w:date="2018-04-23T14:33:00Z">
        <w:r w:rsidR="00F549A3">
          <w:t>zu entwickeln</w:t>
        </w:r>
      </w:ins>
      <w:ins w:id="1289" w:author="Hagen Meyer" w:date="2018-04-23T14:38:00Z">
        <w:r w:rsidR="00563172">
          <w:t>, welches in</w:t>
        </w:r>
      </w:ins>
      <w:ins w:id="1290" w:author="Hagen Meyer" w:date="2018-04-23T14:41:00Z">
        <w:r w:rsidR="00DE20C6">
          <w:t xml:space="preserve"> Folge als </w:t>
        </w:r>
        <w:proofErr w:type="spellStart"/>
        <w:r w:rsidR="00DE20C6">
          <w:t>FlightController</w:t>
        </w:r>
        <w:proofErr w:type="spellEnd"/>
        <w:r w:rsidR="00DE20C6">
          <w:t xml:space="preserve"> bezeichnet wird.</w:t>
        </w:r>
      </w:ins>
      <w:ins w:id="1291" w:author="Hagen Meyer" w:date="2018-04-23T14:38:00Z">
        <w:r w:rsidR="00563172">
          <w:t xml:space="preserve"> </w:t>
        </w:r>
      </w:ins>
      <w:ins w:id="1292" w:author="Hagen Meyer" w:date="2018-04-23T14:50:00Z">
        <w:r w:rsidR="00016940">
          <w:t xml:space="preserve">Der </w:t>
        </w:r>
        <w:proofErr w:type="spellStart"/>
        <w:r w:rsidR="00016940">
          <w:t>FlightController</w:t>
        </w:r>
        <w:proofErr w:type="spellEnd"/>
        <w:r w:rsidR="00016940">
          <w:t xml:space="preserve"> wird in zwei Modus als Prozess</w:t>
        </w:r>
      </w:ins>
      <w:ins w:id="1293" w:author="Hagen Meyer" w:date="2018-04-23T14:51:00Z">
        <w:r w:rsidR="00016940">
          <w:t xml:space="preserve"> laufen. </w:t>
        </w:r>
      </w:ins>
    </w:p>
    <w:p w:rsidR="00F06D45" w:rsidRDefault="00016940">
      <w:pPr>
        <w:ind w:left="1410"/>
        <w:rPr>
          <w:ins w:id="1294" w:author="Hagen Meyer" w:date="2018-04-23T14:57:00Z"/>
        </w:rPr>
        <w:pPrChange w:id="1295" w:author="Hagen Meyer" w:date="2018-04-23T15:14:00Z">
          <w:pPr>
            <w:ind w:left="1410" w:hanging="1410"/>
          </w:pPr>
        </w:pPrChange>
      </w:pPr>
      <w:ins w:id="1296" w:author="Hagen Meyer" w:date="2018-04-23T14:51:00Z">
        <w:r>
          <w:t xml:space="preserve">Im manuellen Modus, werden Steuerbefehle der Benutzeroberfläche </w:t>
        </w:r>
      </w:ins>
      <w:ins w:id="1297" w:author="Hagen Meyer" w:date="2018-04-23T14:52:00Z">
        <w:r>
          <w:t>entgegengenommen, aufbereitet</w:t>
        </w:r>
      </w:ins>
      <w:ins w:id="1298" w:author="Hagen Meyer" w:date="2018-04-23T14:51:00Z">
        <w:r>
          <w:t xml:space="preserve"> und </w:t>
        </w:r>
      </w:ins>
      <w:ins w:id="1299" w:author="Hagen Meyer" w:date="2018-04-23T14:52:00Z">
        <w:r>
          <w:t xml:space="preserve">als </w:t>
        </w:r>
      </w:ins>
      <w:ins w:id="1300" w:author="Hagen Meyer" w:date="2018-04-23T14:51:00Z">
        <w:r>
          <w:t>konkrete Befehle an das Flight</w:t>
        </w:r>
      </w:ins>
      <w:ins w:id="1301" w:author="Hagen Meyer" w:date="2018-04-23T14:52:00Z">
        <w:r>
          <w:t xml:space="preserve">-Controller-Board übergeben. </w:t>
        </w:r>
      </w:ins>
    </w:p>
    <w:p w:rsidR="00905A12" w:rsidRDefault="00016940" w:rsidP="00F06D45">
      <w:pPr>
        <w:ind w:left="1410"/>
        <w:rPr>
          <w:ins w:id="1302" w:author="Hagen Meyer" w:date="2018-04-23T15:01:00Z"/>
        </w:rPr>
      </w:pPr>
      <w:ins w:id="1303" w:author="Hagen Meyer" w:date="2018-04-23T14:52:00Z">
        <w:r>
          <w:t>Im autonomen Modus</w:t>
        </w:r>
      </w:ins>
      <w:ins w:id="1304" w:author="Hagen Meyer" w:date="2018-04-23T14:56:00Z">
        <w:r w:rsidR="00F06D45">
          <w:t xml:space="preserve"> soll die Drohne autonom das vorher definier</w:t>
        </w:r>
      </w:ins>
      <w:ins w:id="1305" w:author="Hagen Meyer" w:date="2018-04-23T14:57:00Z">
        <w:r w:rsidR="00F06D45">
          <w:t>te Wegprofil abfliegen.</w:t>
        </w:r>
        <w:r w:rsidR="00174430">
          <w:t xml:space="preserve"> Der </w:t>
        </w:r>
        <w:proofErr w:type="spellStart"/>
        <w:r w:rsidR="00174430">
          <w:t>FlightController</w:t>
        </w:r>
        <w:proofErr w:type="spellEnd"/>
        <w:r w:rsidR="00174430">
          <w:t xml:space="preserve"> lädt hierzu die Wegprofil-Datei, wie sie in </w:t>
        </w:r>
      </w:ins>
      <w:ins w:id="1306" w:author="Hagen Meyer" w:date="2018-04-23T14:58:00Z">
        <w:r w:rsidR="00174430">
          <w:t xml:space="preserve">/PS0020/ definiert wurde. </w:t>
        </w:r>
      </w:ins>
      <w:ins w:id="1307" w:author="Hagen Meyer" w:date="2018-04-23T14:59:00Z">
        <w:r w:rsidR="00174430">
          <w:t>Um die eigene Position zu verifizieren werden die</w:t>
        </w:r>
      </w:ins>
      <w:ins w:id="1308" w:author="Hagen Meyer" w:date="2018-04-23T14:58:00Z">
        <w:r w:rsidR="00174430">
          <w:t xml:space="preserve"> Information </w:t>
        </w:r>
      </w:ins>
      <w:ins w:id="1309" w:author="Hagen Meyer" w:date="2018-04-23T14:59:00Z">
        <w:r w:rsidR="00174430">
          <w:t xml:space="preserve">des </w:t>
        </w:r>
      </w:ins>
      <w:ins w:id="1310" w:author="Hagen Meyer" w:date="2018-04-23T14:58:00Z">
        <w:r w:rsidR="00174430">
          <w:t>C++ Modul</w:t>
        </w:r>
      </w:ins>
      <w:ins w:id="1311" w:author="Hagen Meyer" w:date="2018-04-23T14:59:00Z">
        <w:r w:rsidR="00174430">
          <w:t>s</w:t>
        </w:r>
      </w:ins>
      <w:ins w:id="1312" w:author="Hagen Meyer" w:date="2018-04-23T14:58:00Z">
        <w:r w:rsidR="00174430">
          <w:t xml:space="preserve"> für die Lagebestimmung </w:t>
        </w:r>
      </w:ins>
      <w:ins w:id="1313" w:author="Hagen Meyer" w:date="2018-04-23T14:59:00Z">
        <w:r w:rsidR="00174430">
          <w:t xml:space="preserve">genutzt. Von der Benutzeroberfläche werden ausschließlich </w:t>
        </w:r>
      </w:ins>
      <w:ins w:id="1314" w:author="Hagen Meyer" w:date="2018-04-23T15:00:00Z">
        <w:r w:rsidR="00174430">
          <w:t xml:space="preserve">die Befehle </w:t>
        </w:r>
      </w:ins>
      <w:ins w:id="1315" w:author="Hagen Meyer" w:date="2018-04-23T14:54:00Z">
        <w:r>
          <w:t>„</w:t>
        </w:r>
      </w:ins>
      <w:ins w:id="1316" w:author="Hagen Meyer" w:date="2018-04-23T14:53:00Z">
        <w:r>
          <w:t>Start</w:t>
        </w:r>
      </w:ins>
      <w:ins w:id="1317" w:author="Hagen Meyer" w:date="2018-04-23T14:54:00Z">
        <w:r>
          <w:t>“</w:t>
        </w:r>
      </w:ins>
      <w:ins w:id="1318" w:author="Hagen Meyer" w:date="2018-04-23T14:53:00Z">
        <w:r>
          <w:t xml:space="preserve">, </w:t>
        </w:r>
      </w:ins>
      <w:ins w:id="1319" w:author="Hagen Meyer" w:date="2018-04-23T14:54:00Z">
        <w:r>
          <w:t>„</w:t>
        </w:r>
      </w:ins>
      <w:proofErr w:type="spellStart"/>
      <w:ins w:id="1320" w:author="Hagen Meyer" w:date="2018-04-23T14:53:00Z">
        <w:r>
          <w:t>Stop</w:t>
        </w:r>
      </w:ins>
      <w:proofErr w:type="spellEnd"/>
      <w:ins w:id="1321" w:author="Hagen Meyer" w:date="2018-04-23T14:54:00Z">
        <w:r>
          <w:t>“</w:t>
        </w:r>
      </w:ins>
      <w:ins w:id="1322" w:author="Hagen Meyer" w:date="2018-04-23T14:53:00Z">
        <w:r>
          <w:t xml:space="preserve"> und </w:t>
        </w:r>
      </w:ins>
      <w:ins w:id="1323" w:author="Hagen Meyer" w:date="2018-04-23T14:54:00Z">
        <w:r>
          <w:t>„</w:t>
        </w:r>
      </w:ins>
      <w:ins w:id="1324" w:author="Hagen Meyer" w:date="2018-04-23T14:53:00Z">
        <w:r>
          <w:t>Pause</w:t>
        </w:r>
      </w:ins>
      <w:ins w:id="1325" w:author="Hagen Meyer" w:date="2018-04-23T14:54:00Z">
        <w:r>
          <w:t>“</w:t>
        </w:r>
      </w:ins>
      <w:ins w:id="1326" w:author="Hagen Meyer" w:date="2018-04-23T14:53:00Z">
        <w:r>
          <w:t xml:space="preserve"> </w:t>
        </w:r>
      </w:ins>
      <w:ins w:id="1327" w:author="Hagen Meyer" w:date="2018-04-23T15:00:00Z">
        <w:r w:rsidR="00174430">
          <w:t>entgegengenommen, was notfalls ein manuelles Eingreifen ermöglicht</w:t>
        </w:r>
      </w:ins>
      <w:ins w:id="1328" w:author="Hagen Meyer" w:date="2018-04-23T14:55:00Z">
        <w:r w:rsidR="004F7D47">
          <w:t>.</w:t>
        </w:r>
      </w:ins>
      <w:ins w:id="1329" w:author="Hagen Meyer" w:date="2018-04-23T14:53:00Z">
        <w:r>
          <w:t xml:space="preserve"> </w:t>
        </w:r>
      </w:ins>
    </w:p>
    <w:p w:rsidR="003C1E07" w:rsidRDefault="00905A12">
      <w:pPr>
        <w:ind w:left="1410"/>
        <w:rPr>
          <w:ins w:id="1330" w:author="Hagen Meyer" w:date="2018-04-23T15:55:00Z"/>
        </w:rPr>
      </w:pPr>
      <w:ins w:id="1331" w:author="Hagen Meyer" w:date="2018-04-23T15:01:00Z">
        <w:r>
          <w:t xml:space="preserve">Zu Beginn der autonomen Navigation, ist </w:t>
        </w:r>
      </w:ins>
      <w:ins w:id="1332" w:author="Hagen Meyer" w:date="2018-04-23T15:02:00Z">
        <w:r w:rsidR="00312EF5">
          <w:t>zunächst die</w:t>
        </w:r>
      </w:ins>
      <w:ins w:id="1333" w:author="Hagen Meyer" w:date="2018-04-23T15:01:00Z">
        <w:r>
          <w:t xml:space="preserve"> Startposition</w:t>
        </w:r>
      </w:ins>
      <w:ins w:id="1334" w:author="Hagen Meyer" w:date="2018-04-23T15:05:00Z">
        <w:r w:rsidR="00627A1D">
          <w:t xml:space="preserve"> am Boden</w:t>
        </w:r>
      </w:ins>
      <w:ins w:id="1335" w:author="Hagen Meyer" w:date="2018-04-23T15:01:00Z">
        <w:r>
          <w:t xml:space="preserve"> </w:t>
        </w:r>
      </w:ins>
      <w:ins w:id="1336" w:author="Hagen Meyer" w:date="2018-04-23T15:02:00Z">
        <w:r w:rsidR="00312EF5">
          <w:t>z</w:t>
        </w:r>
      </w:ins>
      <w:ins w:id="1337" w:author="Hagen Meyer" w:date="2018-04-23T15:03:00Z">
        <w:r w:rsidR="00312EF5">
          <w:t>u überprüfen</w:t>
        </w:r>
      </w:ins>
      <w:ins w:id="1338" w:author="Hagen Meyer" w:date="2018-04-23T15:01:00Z">
        <w:r>
          <w:t xml:space="preserve">. Dazu wird der Abstand </w:t>
        </w:r>
        <w:proofErr w:type="gramStart"/>
        <w:r>
          <w:t>zu</w:t>
        </w:r>
      </w:ins>
      <w:ins w:id="1339" w:author="Hagen Meyer" w:date="2018-04-23T15:02:00Z">
        <w:r>
          <w:t>m erstem</w:t>
        </w:r>
        <w:proofErr w:type="gramEnd"/>
        <w:r>
          <w:t xml:space="preserve"> Referenzmarker berechnet und mit dem Abstand aus dem Wegprofil abgeglichen.</w:t>
        </w:r>
      </w:ins>
      <w:ins w:id="1340" w:author="Hagen Meyer" w:date="2018-04-23T15:04:00Z">
        <w:r w:rsidR="00B26235">
          <w:t xml:space="preserve"> </w:t>
        </w:r>
      </w:ins>
      <w:ins w:id="1341" w:author="Hagen Meyer" w:date="2018-04-23T15:06:00Z">
        <w:r w:rsidR="00627A1D">
          <w:t xml:space="preserve">Wurde </w:t>
        </w:r>
      </w:ins>
      <w:ins w:id="1342" w:author="Hagen Meyer" w:date="2018-04-23T15:07:00Z">
        <w:r w:rsidR="00627A1D">
          <w:t>die Startposition verifiziert</w:t>
        </w:r>
      </w:ins>
      <w:ins w:id="1343" w:author="Hagen Meyer" w:date="2018-04-23T15:05:00Z">
        <w:r w:rsidR="00627A1D">
          <w:t xml:space="preserve"> </w:t>
        </w:r>
      </w:ins>
      <w:ins w:id="1344" w:author="Hagen Meyer" w:date="2018-04-23T15:06:00Z">
        <w:r w:rsidR="00627A1D">
          <w:t xml:space="preserve">gibt der </w:t>
        </w:r>
        <w:proofErr w:type="spellStart"/>
        <w:r w:rsidR="00627A1D">
          <w:t>FlightController</w:t>
        </w:r>
        <w:proofErr w:type="spellEnd"/>
        <w:r w:rsidR="00627A1D">
          <w:t xml:space="preserve"> die </w:t>
        </w:r>
      </w:ins>
      <w:ins w:id="1345" w:author="Hagen Meyer" w:date="2018-04-23T15:09:00Z">
        <w:r w:rsidR="00627A1D">
          <w:t>Anweisung zum</w:t>
        </w:r>
      </w:ins>
      <w:ins w:id="1346" w:author="Hagen Meyer" w:date="2018-04-23T15:07:00Z">
        <w:r w:rsidR="00627A1D">
          <w:t xml:space="preserve"> Aufsteigen auf die initiale </w:t>
        </w:r>
      </w:ins>
      <w:ins w:id="1347" w:author="Hagen Meyer" w:date="2018-04-23T15:11:00Z">
        <w:r w:rsidR="00627A1D">
          <w:t>F</w:t>
        </w:r>
      </w:ins>
      <w:ins w:id="1348" w:author="Hagen Meyer" w:date="2018-04-23T15:12:00Z">
        <w:r w:rsidR="00627A1D">
          <w:t>lughöhe</w:t>
        </w:r>
      </w:ins>
      <w:ins w:id="1349" w:author="Hagen Meyer" w:date="2018-04-23T15:07:00Z">
        <w:r w:rsidR="00627A1D">
          <w:t xml:space="preserve"> von </w:t>
        </w:r>
      </w:ins>
      <w:ins w:id="1350" w:author="Hagen Meyer" w:date="2018-04-23T15:06:00Z">
        <w:r w:rsidR="00627A1D">
          <w:t>eine</w:t>
        </w:r>
      </w:ins>
      <w:ins w:id="1351" w:author="Hagen Meyer" w:date="2018-04-23T15:07:00Z">
        <w:r w:rsidR="00627A1D">
          <w:t>m</w:t>
        </w:r>
      </w:ins>
      <w:ins w:id="1352" w:author="Hagen Meyer" w:date="2018-04-23T15:06:00Z">
        <w:r w:rsidR="00627A1D">
          <w:t xml:space="preserve"> Meter</w:t>
        </w:r>
      </w:ins>
      <w:ins w:id="1353" w:author="Hagen Meyer" w:date="2018-04-23T15:07:00Z">
        <w:r w:rsidR="00627A1D">
          <w:t>. Um den</w:t>
        </w:r>
      </w:ins>
      <w:ins w:id="1354" w:author="Hagen Meyer" w:date="2018-04-23T15:06:00Z">
        <w:r w:rsidR="00627A1D">
          <w:t xml:space="preserve"> nächsten </w:t>
        </w:r>
      </w:ins>
      <w:ins w:id="1355" w:author="Hagen Meyer" w:date="2018-04-23T15:04:00Z">
        <w:r w:rsidR="00B26235">
          <w:t>Referen</w:t>
        </w:r>
      </w:ins>
      <w:ins w:id="1356" w:author="Hagen Meyer" w:date="2018-04-23T15:05:00Z">
        <w:r w:rsidR="00B26235">
          <w:t>zmarke aus dem Wegprofil</w:t>
        </w:r>
      </w:ins>
      <w:ins w:id="1357" w:author="Hagen Meyer" w:date="2018-04-23T15:12:00Z">
        <w:r w:rsidR="009B0A53">
          <w:t xml:space="preserve"> zu finden wird die Drohne gegebenenfalls </w:t>
        </w:r>
      </w:ins>
      <w:ins w:id="1358" w:author="Hagen Meyer" w:date="2018-04-23T15:23:00Z">
        <w:r w:rsidR="00DA3281">
          <w:t>um die eigene Achse</w:t>
        </w:r>
      </w:ins>
      <w:ins w:id="1359" w:author="Hagen Meyer" w:date="2018-04-23T15:12:00Z">
        <w:r w:rsidR="009B0A53">
          <w:t xml:space="preserve"> gedreht, verbleibt aber im Schwebeflug</w:t>
        </w:r>
      </w:ins>
      <w:ins w:id="1360" w:author="Hagen Meyer" w:date="2018-04-23T15:23:00Z">
        <w:r w:rsidR="00D012D8">
          <w:t xml:space="preserve"> </w:t>
        </w:r>
      </w:ins>
      <w:ins w:id="1361" w:author="Hagen Meyer" w:date="2018-04-23T15:24:00Z">
        <w:r w:rsidR="00D012D8">
          <w:t xml:space="preserve">an </w:t>
        </w:r>
        <w:r w:rsidR="00D5684A">
          <w:t>der aktuellen Position</w:t>
        </w:r>
      </w:ins>
      <w:ins w:id="1362" w:author="Hagen Meyer" w:date="2018-04-23T15:05:00Z">
        <w:r w:rsidR="00B26235">
          <w:t>.</w:t>
        </w:r>
      </w:ins>
      <w:ins w:id="1363" w:author="Hagen Meyer" w:date="2018-04-23T15:25:00Z">
        <w:r w:rsidR="00234C26">
          <w:t xml:space="preserve"> Wurde die nächste Marke detektiert und </w:t>
        </w:r>
      </w:ins>
      <w:ins w:id="1364" w:author="Hagen Meyer" w:date="2018-04-23T15:40:00Z">
        <w:r w:rsidR="008B0A0A">
          <w:t>konnte</w:t>
        </w:r>
      </w:ins>
      <w:ins w:id="1365" w:author="Hagen Meyer" w:date="2018-04-23T15:25:00Z">
        <w:r w:rsidR="00234C26">
          <w:t xml:space="preserve"> der Abstand dieser </w:t>
        </w:r>
      </w:ins>
      <w:ins w:id="1366" w:author="Hagen Meyer" w:date="2018-04-23T15:40:00Z">
        <w:r w:rsidR="008B0A0A">
          <w:t>ermittelt werden</w:t>
        </w:r>
      </w:ins>
      <w:ins w:id="1367" w:author="Hagen Meyer" w:date="2018-04-23T15:25:00Z">
        <w:r w:rsidR="00234C26">
          <w:t xml:space="preserve">, so </w:t>
        </w:r>
      </w:ins>
      <w:ins w:id="1368" w:author="Hagen Meyer" w:date="2018-04-23T14:55:00Z">
        <w:r w:rsidR="004F7D47">
          <w:t>berechnet</w:t>
        </w:r>
      </w:ins>
      <w:ins w:id="1369" w:author="Hagen Meyer" w:date="2018-04-23T15:26:00Z">
        <w:r w:rsidR="00234C26">
          <w:t xml:space="preserve"> </w:t>
        </w:r>
      </w:ins>
      <w:ins w:id="1370" w:author="Hagen Meyer" w:date="2018-04-23T15:41:00Z">
        <w:r w:rsidR="008B0A0A">
          <w:t xml:space="preserve">der </w:t>
        </w:r>
        <w:proofErr w:type="spellStart"/>
        <w:r w:rsidR="008B0A0A">
          <w:t>FlightController</w:t>
        </w:r>
        <w:proofErr w:type="spellEnd"/>
        <w:r w:rsidR="008B0A0A">
          <w:t xml:space="preserve"> </w:t>
        </w:r>
      </w:ins>
      <w:ins w:id="1371" w:author="Hagen Meyer" w:date="2018-04-23T14:55:00Z">
        <w:r w:rsidR="004F7D47">
          <w:t>daraus Anweisungen für die Kinematik</w:t>
        </w:r>
      </w:ins>
      <w:ins w:id="1372" w:author="Hagen Meyer" w:date="2018-04-23T15:41:00Z">
        <w:r w:rsidR="008B0A0A">
          <w:t xml:space="preserve"> um die Position aus dem Wegprofil einzunehmen</w:t>
        </w:r>
      </w:ins>
      <w:ins w:id="1373" w:author="Hagen Meyer" w:date="2018-04-23T14:55:00Z">
        <w:r w:rsidR="004F7D47">
          <w:t>.</w:t>
        </w:r>
      </w:ins>
      <w:ins w:id="1374" w:author="Hagen Meyer" w:date="2018-04-23T15:54:00Z">
        <w:r w:rsidR="003C1E07">
          <w:t xml:space="preserve"> </w:t>
        </w:r>
      </w:ins>
    </w:p>
    <w:p w:rsidR="004F7D47" w:rsidRDefault="002312BC">
      <w:pPr>
        <w:ind w:left="1410"/>
        <w:rPr>
          <w:ins w:id="1375" w:author="Hagen Meyer" w:date="2018-04-23T14:55:00Z"/>
        </w:rPr>
        <w:pPrChange w:id="1376" w:author="Hagen Meyer" w:date="2018-04-23T15:44:00Z">
          <w:pPr>
            <w:ind w:left="1410" w:hanging="1410"/>
          </w:pPr>
        </w:pPrChange>
      </w:pPr>
      <w:ins w:id="1377" w:author="Hagen Meyer" w:date="2018-04-23T15:42:00Z">
        <w:r>
          <w:t>Tritt ein Fehler auf oder liefert die Lagebestimmung kein Er</w:t>
        </w:r>
      </w:ins>
      <w:ins w:id="1378" w:author="Hagen Meyer" w:date="2018-04-23T15:43:00Z">
        <w:r>
          <w:t xml:space="preserve">gebnis, so </w:t>
        </w:r>
      </w:ins>
      <w:ins w:id="1379" w:author="Hagen Meyer" w:date="2018-04-23T15:44:00Z">
        <w:r>
          <w:t>wechselt die Drohne sofort in den Schwebezustand und dem Benutzer wird entsprechende Information an der Oberfläche angezeigt.</w:t>
        </w:r>
      </w:ins>
      <w:ins w:id="1380" w:author="Hagen Meyer" w:date="2018-04-23T15:03:00Z">
        <w:r w:rsidR="00B26235">
          <w:t xml:space="preserve"> </w:t>
        </w:r>
      </w:ins>
    </w:p>
    <w:p w:rsidR="00725869" w:rsidRDefault="00F549A3">
      <w:pPr>
        <w:ind w:left="1410"/>
        <w:rPr>
          <w:ins w:id="1381" w:author="Hagen Meyer" w:date="2018-04-23T14:38:00Z"/>
        </w:rPr>
        <w:pPrChange w:id="1382" w:author="Hagen Meyer" w:date="2018-04-23T14:55:00Z">
          <w:pPr>
            <w:ind w:left="1410" w:hanging="1410"/>
          </w:pPr>
        </w:pPrChange>
      </w:pPr>
      <w:ins w:id="1383" w:author="Hagen Meyer" w:date="2018-04-23T14:36:00Z">
        <w:r>
          <w:t>Für die Kommunikation mi</w:t>
        </w:r>
      </w:ins>
      <w:ins w:id="1384" w:author="Hagen Meyer" w:date="2018-04-23T14:37:00Z">
        <w:r>
          <w:t xml:space="preserve">t dem </w:t>
        </w:r>
      </w:ins>
      <w:ins w:id="1385" w:author="Hagen Meyer" w:date="2018-04-23T14:38:00Z">
        <w:r w:rsidR="002C25D7">
          <w:t>Flight-Controller-Board</w:t>
        </w:r>
      </w:ins>
      <w:ins w:id="1386" w:author="Hagen Meyer" w:date="2018-04-23T14:37:00Z">
        <w:r>
          <w:t xml:space="preserve"> wird das freie</w:t>
        </w:r>
      </w:ins>
      <w:ins w:id="1387" w:author="Hagen Meyer" w:date="2018-04-23T14:41:00Z">
        <w:r w:rsidR="006E382C">
          <w:t xml:space="preserve"> Framework</w:t>
        </w:r>
      </w:ins>
      <w:ins w:id="1388" w:author="Hagen Meyer" w:date="2018-04-23T14:37:00Z">
        <w:r>
          <w:t xml:space="preserve"> </w:t>
        </w:r>
        <w:proofErr w:type="spellStart"/>
        <w:r>
          <w:t>AltaX</w:t>
        </w:r>
        <w:proofErr w:type="spellEnd"/>
        <w:r>
          <w:t xml:space="preserve"> </w:t>
        </w:r>
        <w:proofErr w:type="spellStart"/>
        <w:r>
          <w:t>Drone</w:t>
        </w:r>
        <w:proofErr w:type="spellEnd"/>
        <w:r>
          <w:t xml:space="preserve"> Pilot</w:t>
        </w:r>
      </w:ins>
      <w:ins w:id="1389" w:author="Hagen Meyer" w:date="2018-04-23T14:38:00Z">
        <w:r>
          <w:rPr>
            <w:rStyle w:val="Funotenzeichen"/>
          </w:rPr>
          <w:footnoteReference w:id="3"/>
        </w:r>
      </w:ins>
      <w:ins w:id="1393" w:author="Hagen Meyer" w:date="2018-04-23T14:37:00Z">
        <w:r>
          <w:t xml:space="preserve"> eingesetzt, welches ebenfalls in Python geschrieben wurde. </w:t>
        </w:r>
      </w:ins>
    </w:p>
    <w:p w:rsidR="004E20D5" w:rsidRDefault="002C25D7" w:rsidP="004E20D5">
      <w:pPr>
        <w:keepNext/>
        <w:ind w:left="1410"/>
        <w:jc w:val="center"/>
        <w:rPr>
          <w:ins w:id="1394" w:author="Hagen Meyer" w:date="2018-04-23T15:52:00Z"/>
        </w:rPr>
      </w:pPr>
      <w:ins w:id="1395" w:author="Hagen Meyer" w:date="2018-04-23T14:38:00Z">
        <w:r>
          <w:lastRenderedPageBreak/>
          <w:tab/>
        </w:r>
      </w:ins>
      <w:ins w:id="1396" w:author="Hagen Meyer" w:date="2018-04-23T15:52:00Z">
        <w:r w:rsidR="004E20D5">
          <w:rPr>
            <w:noProof/>
            <w:lang w:eastAsia="de-DE"/>
          </w:rPr>
          <w:drawing>
            <wp:inline distT="0" distB="0" distL="0" distR="0" wp14:anchorId="69F365A4" wp14:editId="398F2DEE">
              <wp:extent cx="4506661" cy="2085975"/>
              <wp:effectExtent l="0" t="0" r="825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32542" cy="2097954"/>
                      </a:xfrm>
                      <a:prstGeom prst="rect">
                        <a:avLst/>
                      </a:prstGeom>
                      <a:noFill/>
                      <a:ln>
                        <a:noFill/>
                      </a:ln>
                    </pic:spPr>
                  </pic:pic>
                </a:graphicData>
              </a:graphic>
            </wp:inline>
          </w:drawing>
        </w:r>
      </w:ins>
    </w:p>
    <w:p w:rsidR="004E20D5" w:rsidRDefault="004E20D5" w:rsidP="004E20D5">
      <w:pPr>
        <w:pStyle w:val="Beschriftung"/>
        <w:jc w:val="center"/>
        <w:rPr>
          <w:ins w:id="1397" w:author="Hagen Meyer" w:date="2018-04-23T15:52:00Z"/>
          <w:color w:val="FF0000"/>
        </w:rPr>
      </w:pPr>
      <w:ins w:id="1398" w:author="Hagen Meyer" w:date="2018-04-23T15:52:00Z">
        <w:r>
          <w:t xml:space="preserve">Abbildung </w:t>
        </w:r>
        <w:r>
          <w:fldChar w:fldCharType="begin"/>
        </w:r>
        <w:r>
          <w:instrText xml:space="preserve"> SEQ Abbildung \* ARABIC </w:instrText>
        </w:r>
        <w:r>
          <w:fldChar w:fldCharType="separate"/>
        </w:r>
        <w:r>
          <w:rPr>
            <w:noProof/>
          </w:rPr>
          <w:t>3</w:t>
        </w:r>
        <w:r>
          <w:fldChar w:fldCharType="end"/>
        </w:r>
        <w:r>
          <w:t xml:space="preserve"> - Steuerung einer Drohne</w:t>
        </w:r>
      </w:ins>
    </w:p>
    <w:p w:rsidR="002C25D7" w:rsidRDefault="002C25D7">
      <w:pPr>
        <w:ind w:left="1410" w:hanging="1410"/>
        <w:rPr>
          <w:ins w:id="1399" w:author="Hagen Meyer" w:date="2018-04-23T14:38:00Z"/>
        </w:rPr>
      </w:pPr>
    </w:p>
    <w:p w:rsidR="002C25D7" w:rsidRDefault="002C25D7">
      <w:pPr>
        <w:ind w:left="1410" w:hanging="1410"/>
        <w:rPr>
          <w:ins w:id="1400" w:author="Hagen Meyer" w:date="2018-04-23T14:38:00Z"/>
        </w:rPr>
      </w:pPr>
    </w:p>
    <w:p w:rsidR="002C25D7" w:rsidRPr="004F1C30" w:rsidRDefault="002C25D7">
      <w:pPr>
        <w:ind w:left="1410" w:hanging="1410"/>
        <w:rPr>
          <w:rPrChange w:id="1401" w:author="Hagen Meyer" w:date="2018-04-23T14:32:00Z">
            <w:rPr>
              <w:color w:val="FF0000"/>
            </w:rPr>
          </w:rPrChange>
        </w:rPr>
      </w:pPr>
      <w:ins w:id="1402" w:author="Hagen Meyer" w:date="2018-04-23T14:38:00Z">
        <w:r>
          <w:tab/>
        </w:r>
      </w:ins>
    </w:p>
    <w:p w:rsidR="00725869" w:rsidRPr="001A1DC3" w:rsidRDefault="000F0536">
      <w:pPr>
        <w:ind w:left="1410" w:hanging="1410"/>
        <w:rPr>
          <w:color w:val="FF0000"/>
        </w:rPr>
      </w:pPr>
      <w:r w:rsidRPr="00C73B59">
        <w:rPr>
          <w:color w:val="000000" w:themeColor="text1"/>
        </w:rPr>
        <w:t>/P</w:t>
      </w:r>
      <w:r w:rsidR="00C05576" w:rsidRPr="00C73B59">
        <w:rPr>
          <w:color w:val="000000" w:themeColor="text1"/>
        </w:rPr>
        <w:t>S0050/</w:t>
      </w:r>
      <w:r w:rsidR="00C05576" w:rsidRPr="001A1DC3">
        <w:rPr>
          <w:color w:val="FF0000"/>
        </w:rPr>
        <w:tab/>
      </w:r>
      <w:del w:id="1403" w:author="Hagen Meyer" w:date="2018-04-09T19:58:00Z">
        <w:r w:rsidR="00C05576" w:rsidRPr="00F50DE8" w:rsidDel="00F50DE8">
          <w:rPr>
            <w:rPrChange w:id="1404" w:author="Hagen Meyer" w:date="2018-04-09T19:58:00Z">
              <w:rPr>
                <w:color w:val="FF0000"/>
              </w:rPr>
            </w:rPrChange>
          </w:rPr>
          <w:delText>Kollisionserkennung und Vermeidung mithilfe von Sensorunterstützung</w:delText>
        </w:r>
        <w:r w:rsidR="008125D4" w:rsidRPr="00F50DE8" w:rsidDel="00F50DE8">
          <w:rPr>
            <w:rPrChange w:id="1405" w:author="Hagen Meyer" w:date="2018-04-09T19:58:00Z">
              <w:rPr>
                <w:color w:val="FF0000"/>
              </w:rPr>
            </w:rPrChange>
          </w:rPr>
          <w:delText xml:space="preserve"> für eine Störkörpergröße von mehr als 1cm</w:delText>
        </w:r>
        <w:r w:rsidR="00C05576" w:rsidRPr="00F50DE8" w:rsidDel="00F50DE8">
          <w:rPr>
            <w:rPrChange w:id="1406" w:author="Hagen Meyer" w:date="2018-04-09T19:58:00Z">
              <w:rPr>
                <w:color w:val="FF0000"/>
              </w:rPr>
            </w:rPrChange>
          </w:rPr>
          <w:delText>.</w:delText>
        </w:r>
      </w:del>
      <w:proofErr w:type="gramStart"/>
      <w:ins w:id="1407" w:author="Hagen Meyer" w:date="2018-04-09T19:58:00Z">
        <w:r w:rsidR="00F50DE8">
          <w:t>Auf</w:t>
        </w:r>
        <w:proofErr w:type="gramEnd"/>
        <w:r w:rsidR="00F50DE8">
          <w:t xml:space="preserve"> Grund </w:t>
        </w:r>
      </w:ins>
      <w:ins w:id="1408" w:author="Hagen Meyer" w:date="2018-04-09T19:59:00Z">
        <w:r w:rsidR="00F50DE8">
          <w:t>des zeitlichen Rahmens entfällt diese Anforderung. Für die Erstellung des Konzepts wird angenommen, dass eine Naviga</w:t>
        </w:r>
      </w:ins>
      <w:ins w:id="1409" w:author="Hagen Meyer" w:date="2018-04-09T20:00:00Z">
        <w:r w:rsidR="00F50DE8">
          <w:t>tion ausschließlich über die Orientierung mit Hilfe von Markern umsetzbar ist und dass die Drohne grundsätzlich freies Sicht- und Flugfeld be</w:t>
        </w:r>
      </w:ins>
      <w:ins w:id="1410" w:author="Hagen Meyer" w:date="2018-04-09T20:01:00Z">
        <w:r w:rsidR="00F50DE8">
          <w:t>sitzt.</w:t>
        </w:r>
        <w:r w:rsidR="0061195B">
          <w:t xml:space="preserve"> Punkt </w:t>
        </w:r>
        <w:r w:rsidR="0061195B" w:rsidRPr="00C73B59">
          <w:rPr>
            <w:color w:val="000000" w:themeColor="text1"/>
          </w:rPr>
          <w:t>/PS0050/</w:t>
        </w:r>
        <w:r w:rsidR="0061195B">
          <w:rPr>
            <w:color w:val="000000" w:themeColor="text1"/>
          </w:rPr>
          <w:t xml:space="preserve"> ist somit Ziel für Folgeprojekte.</w:t>
        </w:r>
      </w:ins>
    </w:p>
    <w:p w:rsidR="0097488F" w:rsidRDefault="000F0536">
      <w:pPr>
        <w:ind w:left="1410" w:hanging="1410"/>
        <w:rPr>
          <w:ins w:id="1411" w:author="Hagen Meyer" w:date="2018-04-23T16:25:00Z"/>
          <w:color w:val="000000" w:themeColor="text1"/>
        </w:rPr>
      </w:pPr>
      <w:r w:rsidRPr="00C73B59">
        <w:rPr>
          <w:color w:val="000000" w:themeColor="text1"/>
        </w:rPr>
        <w:t>/P</w:t>
      </w:r>
      <w:r w:rsidR="00C05576" w:rsidRPr="00C73B59">
        <w:rPr>
          <w:color w:val="000000" w:themeColor="text1"/>
        </w:rPr>
        <w:t>S0060/</w:t>
      </w:r>
      <w:r w:rsidR="00C05576" w:rsidRPr="001A1DC3">
        <w:rPr>
          <w:color w:val="FF0000"/>
        </w:rPr>
        <w:tab/>
      </w:r>
      <w:ins w:id="1412" w:author="Hagen Meyer" w:date="2018-04-23T16:02:00Z">
        <w:r w:rsidR="009E252B">
          <w:t xml:space="preserve">Ein weiteres Python-Softwaremodul mit der Bezeichnung </w:t>
        </w:r>
        <w:proofErr w:type="spellStart"/>
        <w:r w:rsidR="009E252B">
          <w:t>FlightLog</w:t>
        </w:r>
        <w:proofErr w:type="spellEnd"/>
        <w:r w:rsidR="009E252B">
          <w:t xml:space="preserve"> ist zu erstellen</w:t>
        </w:r>
      </w:ins>
      <w:ins w:id="1413" w:author="Hagen Meyer" w:date="2018-04-23T16:17:00Z">
        <w:r w:rsidR="00354F92">
          <w:t>, welches</w:t>
        </w:r>
      </w:ins>
      <w:ins w:id="1414" w:author="Hagen Meyer" w:date="2018-04-23T16:02:00Z">
        <w:r w:rsidR="009E252B">
          <w:t xml:space="preserve"> </w:t>
        </w:r>
      </w:ins>
      <w:proofErr w:type="spellStart"/>
      <w:ins w:id="1415" w:author="Hagen Meyer" w:date="2018-04-23T16:03:00Z">
        <w:r w:rsidR="009E252B" w:rsidRPr="001707E5">
          <w:t>Telemetriedaten</w:t>
        </w:r>
      </w:ins>
      <w:proofErr w:type="spellEnd"/>
      <w:ins w:id="1416" w:author="Hagen Meyer" w:date="2018-04-23T16:20:00Z">
        <w:r w:rsidR="004A19B7">
          <w:t xml:space="preserve"> vom Flight-Controller-Board</w:t>
        </w:r>
      </w:ins>
      <w:ins w:id="1417" w:author="Hagen Meyer" w:date="2018-04-23T16:17:00Z">
        <w:r w:rsidR="00354F92">
          <w:t xml:space="preserve">, den Akkustand und die </w:t>
        </w:r>
        <w:r w:rsidR="00030574">
          <w:t>Position der Drohne</w:t>
        </w:r>
      </w:ins>
      <w:ins w:id="1418" w:author="Hagen Meyer" w:date="2018-04-23T16:18:00Z">
        <w:r w:rsidR="00030574">
          <w:t xml:space="preserve"> </w:t>
        </w:r>
      </w:ins>
      <w:ins w:id="1419" w:author="Hagen Meyer" w:date="2018-04-23T16:02:00Z">
        <w:r w:rsidR="009E252B">
          <w:t>auswerte</w:t>
        </w:r>
      </w:ins>
      <w:ins w:id="1420" w:author="Hagen Meyer" w:date="2018-04-23T16:18:00Z">
        <w:r w:rsidR="00030574">
          <w:t xml:space="preserve">t, protokolliert </w:t>
        </w:r>
      </w:ins>
      <w:ins w:id="1421" w:author="Hagen Meyer" w:date="2018-04-23T16:02:00Z">
        <w:r w:rsidR="009E252B">
          <w:t xml:space="preserve">und </w:t>
        </w:r>
      </w:ins>
      <w:ins w:id="1422" w:author="Hagen Meyer" w:date="2018-04-23T16:03:00Z">
        <w:r w:rsidR="009E252B">
          <w:t xml:space="preserve">zu </w:t>
        </w:r>
      </w:ins>
      <w:ins w:id="1423" w:author="Hagen Meyer" w:date="2018-04-23T16:18:00Z">
        <w:r w:rsidR="00030574">
          <w:t>gegebenenfalls an die Benutzeroberfläche übergibt</w:t>
        </w:r>
      </w:ins>
      <w:ins w:id="1424" w:author="Hagen Meyer" w:date="2018-04-23T15:57:00Z">
        <w:r w:rsidR="001707E5" w:rsidRPr="001707E5">
          <w:rPr>
            <w:rPrChange w:id="1425" w:author="Hagen Meyer" w:date="2018-04-23T15:58:00Z">
              <w:rPr>
                <w:color w:val="FF0000"/>
              </w:rPr>
            </w:rPrChange>
          </w:rPr>
          <w:t>. Die</w:t>
        </w:r>
      </w:ins>
      <w:ins w:id="1426" w:author="Hagen Meyer" w:date="2018-04-23T16:22:00Z">
        <w:r w:rsidR="00B67C8F">
          <w:t>se</w:t>
        </w:r>
      </w:ins>
      <w:ins w:id="1427" w:author="Hagen Meyer" w:date="2018-04-23T15:57:00Z">
        <w:r w:rsidR="001707E5" w:rsidRPr="001707E5">
          <w:rPr>
            <w:rPrChange w:id="1428" w:author="Hagen Meyer" w:date="2018-04-23T15:58:00Z">
              <w:rPr>
                <w:color w:val="FF0000"/>
              </w:rPr>
            </w:rPrChange>
          </w:rPr>
          <w:t xml:space="preserve"> Informationen </w:t>
        </w:r>
      </w:ins>
      <w:ins w:id="1429" w:author="Hagen Meyer" w:date="2018-04-23T16:23:00Z">
        <w:r w:rsidR="00B67C8F">
          <w:t>stammen entweder direkt vom Flight-Controller-</w:t>
        </w:r>
      </w:ins>
      <w:ins w:id="1430" w:author="Hagen Meyer" w:date="2018-04-23T16:24:00Z">
        <w:r w:rsidR="00B808F8">
          <w:t>Board</w:t>
        </w:r>
        <w:r w:rsidR="00B808F8" w:rsidRPr="001707E5">
          <w:t xml:space="preserve"> </w:t>
        </w:r>
        <w:r w:rsidR="00B808F8">
          <w:t>und</w:t>
        </w:r>
      </w:ins>
      <w:ins w:id="1431" w:author="Hagen Meyer" w:date="2018-04-23T16:23:00Z">
        <w:r w:rsidR="00B67C8F">
          <w:t xml:space="preserve"> werden</w:t>
        </w:r>
      </w:ins>
      <w:ins w:id="1432" w:author="Hagen Meyer" w:date="2018-04-23T16:22:00Z">
        <w:r w:rsidR="00B67C8F">
          <w:t xml:space="preserve"> übe</w:t>
        </w:r>
      </w:ins>
      <w:ins w:id="1433" w:author="Hagen Meyer" w:date="2018-04-23T16:23:00Z">
        <w:r w:rsidR="00B67C8F">
          <w:t>r</w:t>
        </w:r>
      </w:ins>
      <w:ins w:id="1434" w:author="Hagen Meyer" w:date="2018-04-23T16:22:00Z">
        <w:r w:rsidR="00B67C8F">
          <w:t xml:space="preserve"> GPIO-Pins </w:t>
        </w:r>
      </w:ins>
      <w:ins w:id="1435" w:author="Hagen Meyer" w:date="2018-04-23T16:23:00Z">
        <w:r w:rsidR="00B67C8F">
          <w:t xml:space="preserve">des </w:t>
        </w:r>
        <w:proofErr w:type="spellStart"/>
        <w:r w:rsidR="00B67C8F">
          <w:t>Raspberry</w:t>
        </w:r>
        <w:proofErr w:type="spellEnd"/>
        <w:r w:rsidR="00B67C8F">
          <w:t xml:space="preserve"> Pi </w:t>
        </w:r>
      </w:ins>
      <w:ins w:id="1436" w:author="Hagen Meyer" w:date="2018-04-23T16:22:00Z">
        <w:r w:rsidR="00B67C8F">
          <w:t xml:space="preserve">ausgelesen </w:t>
        </w:r>
      </w:ins>
      <w:ins w:id="1437" w:author="Hagen Meyer" w:date="2018-04-23T16:23:00Z">
        <w:r w:rsidR="00B67C8F">
          <w:t xml:space="preserve">oder werden vom Softwaremodul </w:t>
        </w:r>
      </w:ins>
      <w:ins w:id="1438" w:author="Hagen Meyer" w:date="2018-04-23T16:24:00Z">
        <w:r w:rsidR="008B760A">
          <w:t xml:space="preserve">zur </w:t>
        </w:r>
        <w:r w:rsidR="008B760A" w:rsidRPr="001707E5">
          <w:t>Lagebestimmung</w:t>
        </w:r>
      </w:ins>
      <w:ins w:id="1439" w:author="Hagen Meyer" w:date="2018-04-23T15:57:00Z">
        <w:r w:rsidR="001707E5" w:rsidRPr="001707E5">
          <w:rPr>
            <w:rPrChange w:id="1440" w:author="Hagen Meyer" w:date="2018-04-23T15:58:00Z">
              <w:rPr>
                <w:color w:val="FF0000"/>
              </w:rPr>
            </w:rPrChange>
          </w:rPr>
          <w:t xml:space="preserve"> geliefert</w:t>
        </w:r>
      </w:ins>
      <w:ins w:id="1441" w:author="Hagen Meyer" w:date="2018-04-23T15:58:00Z">
        <w:r w:rsidR="001707E5" w:rsidRPr="001707E5">
          <w:rPr>
            <w:rPrChange w:id="1442" w:author="Hagen Meyer" w:date="2018-04-23T15:58:00Z">
              <w:rPr>
                <w:color w:val="FF0000"/>
              </w:rPr>
            </w:rPrChange>
          </w:rPr>
          <w:t>.</w:t>
        </w:r>
      </w:ins>
      <w:ins w:id="1443" w:author="Hagen Meyer" w:date="2018-04-23T16:12:00Z">
        <w:r w:rsidR="00BA2B83">
          <w:t xml:space="preserve"> Das Modul erzeugt das Fluglogbuch im Format wie es in Abschnitt </w:t>
        </w:r>
        <w:r w:rsidR="00BA2B83" w:rsidRPr="00C73B59">
          <w:rPr>
            <w:color w:val="000000" w:themeColor="text1"/>
          </w:rPr>
          <w:t>/PS0110/</w:t>
        </w:r>
        <w:r w:rsidR="00BA2B83">
          <w:rPr>
            <w:color w:val="000000" w:themeColor="text1"/>
          </w:rPr>
          <w:t xml:space="preserve"> definiert ist.</w:t>
        </w:r>
      </w:ins>
      <w:ins w:id="1444" w:author="Hagen Meyer" w:date="2018-04-23T16:24:00Z">
        <w:r w:rsidR="000C5AE7">
          <w:rPr>
            <w:color w:val="000000" w:themeColor="text1"/>
          </w:rPr>
          <w:t xml:space="preserve"> Während der Realisierung ist zu entscheiden, ob Informationen direkt zur Laufzeit an der Benutzeroberfläche anzu</w:t>
        </w:r>
      </w:ins>
      <w:ins w:id="1445" w:author="Hagen Meyer" w:date="2018-04-23T16:25:00Z">
        <w:r w:rsidR="000C5AE7">
          <w:rPr>
            <w:color w:val="000000" w:themeColor="text1"/>
          </w:rPr>
          <w:t>zeigen sind.</w:t>
        </w:r>
      </w:ins>
    </w:p>
    <w:p w:rsidR="00F72344" w:rsidRDefault="00F72344">
      <w:pPr>
        <w:ind w:left="1410" w:hanging="1410"/>
        <w:rPr>
          <w:ins w:id="1446" w:author="Hagen Meyer" w:date="2018-04-23T16:25:00Z"/>
        </w:rPr>
      </w:pPr>
    </w:p>
    <w:p w:rsidR="00591229" w:rsidRDefault="00F72344" w:rsidP="00591229">
      <w:pPr>
        <w:ind w:left="1410" w:hanging="1410"/>
        <w:rPr>
          <w:ins w:id="1447" w:author="Hagen Meyer" w:date="2018-04-23T16:28:00Z"/>
        </w:rPr>
      </w:pPr>
      <w:ins w:id="1448" w:author="Hagen Meyer" w:date="2018-04-23T16:25:00Z">
        <w:r>
          <w:tab/>
          <w:t xml:space="preserve">Sensorik für Temperator oder der </w:t>
        </w:r>
        <w:r w:rsidRPr="00F72344">
          <w:t>Dosisleistung</w:t>
        </w:r>
        <w:r>
          <w:t xml:space="preserve"> sind nicht Teil der Drohnenhardware und werden somit auch nicht verwertet.</w:t>
        </w:r>
      </w:ins>
    </w:p>
    <w:p w:rsidR="0051403B" w:rsidRPr="00591229" w:rsidRDefault="00C05576">
      <w:pPr>
        <w:ind w:left="1410" w:hanging="1410"/>
      </w:pPr>
      <w:del w:id="1449" w:author="Hagen Meyer" w:date="2018-04-23T16:25:00Z">
        <w:r w:rsidRPr="00547F5B" w:rsidDel="002C08D5">
          <w:rPr>
            <w:color w:val="FF0000"/>
          </w:rPr>
          <w:delText>Verarbeitung von Telemetrie-Daten (Position, Geschwindigkeit, Temperatur, Ladezustand des Akkus, Dosisleistung).</w:delText>
        </w:r>
      </w:del>
      <w:ins w:id="1450" w:author="Hagen Meyer" w:date="2018-04-18T20:24:00Z">
        <w:r w:rsidR="00547F5B" w:rsidRPr="00C37D8B">
          <w:rPr>
            <w:color w:val="FF0000"/>
            <w:rPrChange w:id="1451" w:author="Hagen Meyer" w:date="2018-04-18T20:25:00Z">
              <w:rPr/>
            </w:rPrChange>
          </w:rPr>
          <w:br/>
        </w:r>
      </w:ins>
    </w:p>
    <w:p w:rsidR="0035409A" w:rsidRPr="00A54486" w:rsidRDefault="000F0536" w:rsidP="005B184A">
      <w:pPr>
        <w:ind w:left="1410" w:hanging="1410"/>
        <w:rPr>
          <w:ins w:id="1452" w:author="Hagen Meyer" w:date="2018-04-03T18:07:00Z"/>
          <w:rPrChange w:id="1453" w:author="Hagen Meyer" w:date="2018-04-05T13:30:00Z">
            <w:rPr>
              <w:ins w:id="1454" w:author="Hagen Meyer" w:date="2018-04-03T18:07:00Z"/>
              <w:color w:val="FF0000"/>
            </w:rPr>
          </w:rPrChange>
        </w:rPr>
      </w:pPr>
      <w:r w:rsidRPr="00C73B59">
        <w:rPr>
          <w:color w:val="000000" w:themeColor="text1"/>
        </w:rPr>
        <w:t>/P</w:t>
      </w:r>
      <w:r w:rsidR="00C05576" w:rsidRPr="00C73B59">
        <w:rPr>
          <w:color w:val="000000" w:themeColor="text1"/>
        </w:rPr>
        <w:t>S0070/</w:t>
      </w:r>
      <w:r w:rsidR="00C05576" w:rsidRPr="001A1DC3">
        <w:rPr>
          <w:color w:val="FF0000"/>
        </w:rPr>
        <w:tab/>
      </w:r>
      <w:ins w:id="1455" w:author="Hagen Meyer" w:date="2018-04-03T17:58:00Z">
        <w:r w:rsidR="008E782E" w:rsidRPr="00A54486">
          <w:rPr>
            <w:rPrChange w:id="1456" w:author="Hagen Meyer" w:date="2018-04-05T13:30:00Z">
              <w:rPr>
                <w:color w:val="FF0000"/>
              </w:rPr>
            </w:rPrChange>
          </w:rPr>
          <w:t xml:space="preserve">Eine </w:t>
        </w:r>
      </w:ins>
      <w:del w:id="1457" w:author="Hagen Meyer" w:date="2018-04-03T18:02:00Z">
        <w:r w:rsidR="00C05576" w:rsidRPr="00A54486" w:rsidDel="00845EA5">
          <w:rPr>
            <w:rPrChange w:id="1458" w:author="Hagen Meyer" w:date="2018-04-05T13:30:00Z">
              <w:rPr>
                <w:color w:val="FF0000"/>
              </w:rPr>
            </w:rPrChange>
          </w:rPr>
          <w:delText xml:space="preserve">Programmierschnittstelle </w:delText>
        </w:r>
      </w:del>
      <w:ins w:id="1459" w:author="Hagen Meyer" w:date="2018-04-03T18:02:00Z">
        <w:r w:rsidR="00845EA5" w:rsidRPr="00A54486">
          <w:rPr>
            <w:rPrChange w:id="1460" w:author="Hagen Meyer" w:date="2018-04-05T13:30:00Z">
              <w:rPr>
                <w:color w:val="FF0000"/>
              </w:rPr>
            </w:rPrChange>
          </w:rPr>
          <w:t>Schnittstelle zur Programmierung im herkömmlichen Sinne</w:t>
        </w:r>
      </w:ins>
      <w:ins w:id="1461" w:author="Hagen Meyer" w:date="2018-04-03T18:03:00Z">
        <w:r w:rsidR="00845EA5" w:rsidRPr="00A54486">
          <w:rPr>
            <w:rPrChange w:id="1462" w:author="Hagen Meyer" w:date="2018-04-05T13:30:00Z">
              <w:rPr>
                <w:color w:val="FF0000"/>
              </w:rPr>
            </w:rPrChange>
          </w:rPr>
          <w:t xml:space="preserve"> wird es</w:t>
        </w:r>
      </w:ins>
      <w:ins w:id="1463" w:author="Hagen Meyer" w:date="2018-04-03T18:02:00Z">
        <w:r w:rsidR="00845EA5" w:rsidRPr="00A54486">
          <w:rPr>
            <w:rPrChange w:id="1464" w:author="Hagen Meyer" w:date="2018-04-05T13:30:00Z">
              <w:rPr>
                <w:color w:val="FF0000"/>
              </w:rPr>
            </w:rPrChange>
          </w:rPr>
          <w:t xml:space="preserve"> </w:t>
        </w:r>
      </w:ins>
      <w:del w:id="1465" w:author="Hagen Meyer" w:date="2018-04-03T17:58:00Z">
        <w:r w:rsidR="00C05576" w:rsidRPr="00A54486" w:rsidDel="008E782E">
          <w:rPr>
            <w:rPrChange w:id="1466" w:author="Hagen Meyer" w:date="2018-04-05T13:30:00Z">
              <w:rPr>
                <w:color w:val="FF0000"/>
              </w:rPr>
            </w:rPrChange>
          </w:rPr>
          <w:delText>für den Benutzer als direkte Verbindung zur Drohne</w:delText>
        </w:r>
      </w:del>
      <w:ins w:id="1467" w:author="Hagen Meyer" w:date="2018-04-03T17:58:00Z">
        <w:r w:rsidR="008E782E" w:rsidRPr="00A54486">
          <w:rPr>
            <w:rPrChange w:id="1468" w:author="Hagen Meyer" w:date="2018-04-05T13:30:00Z">
              <w:rPr>
                <w:color w:val="FF0000"/>
              </w:rPr>
            </w:rPrChange>
          </w:rPr>
          <w:t>für den Benutzer</w:t>
        </w:r>
      </w:ins>
      <w:ins w:id="1469" w:author="Hagen Meyer" w:date="2018-04-03T18:01:00Z">
        <w:r w:rsidR="00845EA5" w:rsidRPr="00A54486">
          <w:rPr>
            <w:rPrChange w:id="1470" w:author="Hagen Meyer" w:date="2018-04-05T13:30:00Z">
              <w:rPr>
                <w:color w:val="FF0000"/>
              </w:rPr>
            </w:rPrChange>
          </w:rPr>
          <w:t xml:space="preserve"> </w:t>
        </w:r>
      </w:ins>
      <w:ins w:id="1471" w:author="Hagen Meyer" w:date="2018-04-03T17:59:00Z">
        <w:r w:rsidR="008E782E" w:rsidRPr="00A54486">
          <w:rPr>
            <w:rPrChange w:id="1472" w:author="Hagen Meyer" w:date="2018-04-05T13:30:00Z">
              <w:rPr>
                <w:color w:val="FF0000"/>
              </w:rPr>
            </w:rPrChange>
          </w:rPr>
          <w:t>nicht geben.</w:t>
        </w:r>
        <w:r w:rsidR="00845EA5" w:rsidRPr="00A54486">
          <w:rPr>
            <w:rPrChange w:id="1473" w:author="Hagen Meyer" w:date="2018-04-05T13:30:00Z">
              <w:rPr>
                <w:color w:val="FF0000"/>
              </w:rPr>
            </w:rPrChange>
          </w:rPr>
          <w:t xml:space="preserve"> </w:t>
        </w:r>
      </w:ins>
      <w:ins w:id="1474" w:author="Hagen Meyer" w:date="2018-04-03T18:03:00Z">
        <w:r w:rsidR="00734411" w:rsidRPr="00A54486">
          <w:rPr>
            <w:rPrChange w:id="1475" w:author="Hagen Meyer" w:date="2018-04-05T13:30:00Z">
              <w:rPr>
                <w:color w:val="FF0000"/>
              </w:rPr>
            </w:rPrChange>
          </w:rPr>
          <w:t>Der Anwender wird die gesamte Kommunikation mit der Drohne über</w:t>
        </w:r>
      </w:ins>
      <w:ins w:id="1476" w:author="Hagen Meyer" w:date="2018-04-03T18:01:00Z">
        <w:r w:rsidR="00845EA5" w:rsidRPr="00A54486">
          <w:rPr>
            <w:rPrChange w:id="1477" w:author="Hagen Meyer" w:date="2018-04-05T13:30:00Z">
              <w:rPr>
                <w:color w:val="FF0000"/>
              </w:rPr>
            </w:rPrChange>
          </w:rPr>
          <w:t xml:space="preserve"> </w:t>
        </w:r>
      </w:ins>
      <w:ins w:id="1478" w:author="Hagen Meyer" w:date="2018-04-03T17:59:00Z">
        <w:r w:rsidR="00845EA5" w:rsidRPr="00A54486">
          <w:rPr>
            <w:rPrChange w:id="1479" w:author="Hagen Meyer" w:date="2018-04-05T13:30:00Z">
              <w:rPr>
                <w:color w:val="FF0000"/>
              </w:rPr>
            </w:rPrChange>
          </w:rPr>
          <w:t>ein Web-Interface</w:t>
        </w:r>
      </w:ins>
      <w:ins w:id="1480" w:author="Hagen Meyer" w:date="2018-04-03T18:00:00Z">
        <w:r w:rsidR="00845EA5" w:rsidRPr="00A54486">
          <w:rPr>
            <w:rPrChange w:id="1481" w:author="Hagen Meyer" w:date="2018-04-05T13:30:00Z">
              <w:rPr>
                <w:color w:val="FF0000"/>
              </w:rPr>
            </w:rPrChange>
          </w:rPr>
          <w:t xml:space="preserve"> </w:t>
        </w:r>
      </w:ins>
      <w:ins w:id="1482" w:author="Hagen Meyer" w:date="2018-04-03T18:03:00Z">
        <w:r w:rsidR="00734411" w:rsidRPr="00A54486">
          <w:rPr>
            <w:rPrChange w:id="1483" w:author="Hagen Meyer" w:date="2018-04-05T13:30:00Z">
              <w:rPr>
                <w:color w:val="FF0000"/>
              </w:rPr>
            </w:rPrChange>
          </w:rPr>
          <w:t>ab</w:t>
        </w:r>
      </w:ins>
      <w:ins w:id="1484" w:author="Hagen Meyer" w:date="2018-04-03T18:04:00Z">
        <w:r w:rsidR="00734411" w:rsidRPr="00A54486">
          <w:rPr>
            <w:rPrChange w:id="1485" w:author="Hagen Meyer" w:date="2018-04-05T13:30:00Z">
              <w:rPr>
                <w:color w:val="FF0000"/>
              </w:rPr>
            </w:rPrChange>
          </w:rPr>
          <w:t xml:space="preserve">wickeln, </w:t>
        </w:r>
      </w:ins>
      <w:ins w:id="1486" w:author="Hagen Meyer" w:date="2018-04-03T18:12:00Z">
        <w:r w:rsidR="005A3D2C" w:rsidRPr="00A54486">
          <w:rPr>
            <w:rPrChange w:id="1487" w:author="Hagen Meyer" w:date="2018-04-05T13:30:00Z">
              <w:rPr>
                <w:color w:val="FF0000"/>
              </w:rPr>
            </w:rPrChange>
          </w:rPr>
          <w:t xml:space="preserve">welches </w:t>
        </w:r>
      </w:ins>
      <w:ins w:id="1488" w:author="Hagen Meyer" w:date="2018-04-03T18:04:00Z">
        <w:r w:rsidR="00734411" w:rsidRPr="00A54486">
          <w:rPr>
            <w:rPrChange w:id="1489" w:author="Hagen Meyer" w:date="2018-04-05T13:30:00Z">
              <w:rPr>
                <w:color w:val="FF0000"/>
              </w:rPr>
            </w:rPrChange>
          </w:rPr>
          <w:t xml:space="preserve">über </w:t>
        </w:r>
      </w:ins>
      <w:ins w:id="1490" w:author="Hagen Meyer" w:date="2018-04-03T18:11:00Z">
        <w:r w:rsidR="005A3D2C" w:rsidRPr="00A54486">
          <w:rPr>
            <w:rPrChange w:id="1491" w:author="Hagen Meyer" w:date="2018-04-05T13:30:00Z">
              <w:rPr>
                <w:color w:val="FF0000"/>
              </w:rPr>
            </w:rPrChange>
          </w:rPr>
          <w:t xml:space="preserve">den </w:t>
        </w:r>
      </w:ins>
      <w:ins w:id="1492" w:author="Hagen Meyer" w:date="2018-04-03T18:06:00Z">
        <w:r w:rsidR="005B184A" w:rsidRPr="00A54486">
          <w:rPr>
            <w:rPrChange w:id="1493" w:author="Hagen Meyer" w:date="2018-04-05T13:30:00Z">
              <w:rPr>
                <w:color w:val="FF0000"/>
              </w:rPr>
            </w:rPrChange>
          </w:rPr>
          <w:t>Web-Browser</w:t>
        </w:r>
      </w:ins>
      <w:ins w:id="1494" w:author="Hagen Meyer" w:date="2018-04-03T18:11:00Z">
        <w:r w:rsidR="005A3D2C" w:rsidRPr="00A54486">
          <w:rPr>
            <w:rPrChange w:id="1495" w:author="Hagen Meyer" w:date="2018-04-05T13:30:00Z">
              <w:rPr>
                <w:color w:val="FF0000"/>
              </w:rPr>
            </w:rPrChange>
          </w:rPr>
          <w:t xml:space="preserve"> eines </w:t>
        </w:r>
      </w:ins>
      <w:ins w:id="1496" w:author="Hagen Meyer" w:date="2018-04-03T18:12:00Z">
        <w:r w:rsidR="00F719DA" w:rsidRPr="00A54486">
          <w:rPr>
            <w:rPrChange w:id="1497" w:author="Hagen Meyer" w:date="2018-04-05T13:30:00Z">
              <w:rPr>
                <w:color w:val="FF0000"/>
              </w:rPr>
            </w:rPrChange>
          </w:rPr>
          <w:t>PCs</w:t>
        </w:r>
      </w:ins>
      <w:ins w:id="1498" w:author="Hagen Meyer" w:date="2018-04-03T18:11:00Z">
        <w:r w:rsidR="005A3D2C" w:rsidRPr="00A54486">
          <w:rPr>
            <w:rPrChange w:id="1499" w:author="Hagen Meyer" w:date="2018-04-05T13:30:00Z">
              <w:rPr>
                <w:color w:val="FF0000"/>
              </w:rPr>
            </w:rPrChange>
          </w:rPr>
          <w:t>, Smartphone</w:t>
        </w:r>
      </w:ins>
      <w:ins w:id="1500" w:author="Hagen Meyer" w:date="2018-04-03T18:06:00Z">
        <w:r w:rsidR="005B184A" w:rsidRPr="00A54486">
          <w:rPr>
            <w:rPrChange w:id="1501" w:author="Hagen Meyer" w:date="2018-04-05T13:30:00Z">
              <w:rPr>
                <w:color w:val="FF0000"/>
              </w:rPr>
            </w:rPrChange>
          </w:rPr>
          <w:t xml:space="preserve"> </w:t>
        </w:r>
      </w:ins>
      <w:ins w:id="1502" w:author="Hagen Meyer" w:date="2018-04-03T18:11:00Z">
        <w:r w:rsidR="005A3D2C" w:rsidRPr="00A54486">
          <w:rPr>
            <w:rPrChange w:id="1503" w:author="Hagen Meyer" w:date="2018-04-05T13:30:00Z">
              <w:rPr>
                <w:color w:val="FF0000"/>
              </w:rPr>
            </w:rPrChange>
          </w:rPr>
          <w:t>oder Tablet</w:t>
        </w:r>
      </w:ins>
      <w:ins w:id="1504" w:author="Hagen Meyer" w:date="2018-04-03T18:12:00Z">
        <w:r w:rsidR="005A3D2C" w:rsidRPr="00A54486">
          <w:rPr>
            <w:rPrChange w:id="1505" w:author="Hagen Meyer" w:date="2018-04-05T13:30:00Z">
              <w:rPr>
                <w:color w:val="FF0000"/>
              </w:rPr>
            </w:rPrChange>
          </w:rPr>
          <w:t>-PCs gesteuert wird</w:t>
        </w:r>
      </w:ins>
      <w:ins w:id="1506" w:author="Hagen Meyer" w:date="2018-04-03T18:06:00Z">
        <w:r w:rsidR="005B184A" w:rsidRPr="00A54486">
          <w:rPr>
            <w:rPrChange w:id="1507" w:author="Hagen Meyer" w:date="2018-04-05T13:30:00Z">
              <w:rPr>
                <w:color w:val="FF0000"/>
              </w:rPr>
            </w:rPrChange>
          </w:rPr>
          <w:t>.</w:t>
        </w:r>
      </w:ins>
    </w:p>
    <w:p w:rsidR="005B184A" w:rsidRDefault="005B184A" w:rsidP="00820142">
      <w:pPr>
        <w:ind w:left="1410"/>
        <w:rPr>
          <w:ins w:id="1508" w:author="Hagen Meyer" w:date="2018-04-17T18:37:00Z"/>
        </w:rPr>
      </w:pPr>
      <w:ins w:id="1509" w:author="Hagen Meyer" w:date="2018-04-03T18:06:00Z">
        <w:r w:rsidRPr="00A54486">
          <w:rPr>
            <w:rPrChange w:id="1510" w:author="Hagen Meyer" w:date="2018-04-05T13:30:00Z">
              <w:rPr>
                <w:color w:val="FF0000"/>
              </w:rPr>
            </w:rPrChange>
          </w:rPr>
          <w:t xml:space="preserve">Das Interface wird über einen HTTP-Server auf der Drohne </w:t>
        </w:r>
      </w:ins>
      <w:ins w:id="1511" w:author="Hagen Meyer" w:date="2018-04-03T18:08:00Z">
        <w:r w:rsidR="00DA5B1C" w:rsidRPr="00A54486">
          <w:rPr>
            <w:rPrChange w:id="1512" w:author="Hagen Meyer" w:date="2018-04-05T13:30:00Z">
              <w:rPr>
                <w:color w:val="FF0000"/>
              </w:rPr>
            </w:rPrChange>
          </w:rPr>
          <w:t xml:space="preserve">publiziert und ist nur über </w:t>
        </w:r>
      </w:ins>
      <w:ins w:id="1513" w:author="Hagen Meyer" w:date="2018-04-03T18:09:00Z">
        <w:r w:rsidR="005A3D2C" w:rsidRPr="00A54486">
          <w:rPr>
            <w:rPrChange w:id="1514" w:author="Hagen Meyer" w:date="2018-04-05T13:30:00Z">
              <w:rPr>
                <w:color w:val="FF0000"/>
              </w:rPr>
            </w:rPrChange>
          </w:rPr>
          <w:t>das kabellose Netzwerk der Drohne erreichbar</w:t>
        </w:r>
      </w:ins>
      <w:ins w:id="1515" w:author="Hagen Meyer" w:date="2018-04-03T18:08:00Z">
        <w:r w:rsidR="00DA5B1C" w:rsidRPr="00A54486">
          <w:rPr>
            <w:rPrChange w:id="1516" w:author="Hagen Meyer" w:date="2018-04-05T13:30:00Z">
              <w:rPr>
                <w:color w:val="FF0000"/>
              </w:rPr>
            </w:rPrChange>
          </w:rPr>
          <w:t>.</w:t>
        </w:r>
      </w:ins>
      <w:ins w:id="1517" w:author="Hagen Meyer" w:date="2018-04-03T18:09:00Z">
        <w:r w:rsidR="005A3D2C" w:rsidRPr="00A54486">
          <w:rPr>
            <w:rPrChange w:id="1518" w:author="Hagen Meyer" w:date="2018-04-05T13:30:00Z">
              <w:rPr>
                <w:color w:val="FF0000"/>
              </w:rPr>
            </w:rPrChange>
          </w:rPr>
          <w:t xml:space="preserve"> Zu diesem Zw</w:t>
        </w:r>
      </w:ins>
      <w:ins w:id="1519" w:author="Hagen Meyer" w:date="2018-04-03T18:10:00Z">
        <w:r w:rsidR="005A3D2C" w:rsidRPr="00A54486">
          <w:rPr>
            <w:rPrChange w:id="1520" w:author="Hagen Meyer" w:date="2018-04-05T13:30:00Z">
              <w:rPr>
                <w:color w:val="FF0000"/>
              </w:rPr>
            </w:rPrChange>
          </w:rPr>
          <w:t>eck fungiert die Drohne als WLAN-Access-Point und DHCP-Server.</w:t>
        </w:r>
      </w:ins>
      <w:ins w:id="1521" w:author="Hagen Meyer" w:date="2018-04-17T18:32:00Z">
        <w:r w:rsidR="00EB2301">
          <w:t xml:space="preserve"> </w:t>
        </w:r>
      </w:ins>
      <w:ins w:id="1522" w:author="Hagen Meyer" w:date="2018-04-17T18:35:00Z">
        <w:r w:rsidR="007A63A1">
          <w:t xml:space="preserve">Als Webserver </w:t>
        </w:r>
      </w:ins>
      <w:ins w:id="1523" w:author="Hagen Meyer" w:date="2018-04-17T18:32:00Z">
        <w:r w:rsidR="00EB2301">
          <w:t>wird das</w:t>
        </w:r>
      </w:ins>
      <w:ins w:id="1524" w:author="Hagen Meyer" w:date="2018-04-17T18:35:00Z">
        <w:r w:rsidR="007A63A1">
          <w:t xml:space="preserve"> leichtgewichtige</w:t>
        </w:r>
      </w:ins>
      <w:ins w:id="1525" w:author="Hagen Meyer" w:date="2018-04-17T18:32:00Z">
        <w:r w:rsidR="00EB2301">
          <w:t xml:space="preserve"> Python-</w:t>
        </w:r>
        <w:proofErr w:type="spellStart"/>
        <w:r w:rsidR="00EB2301">
          <w:t>Microframework</w:t>
        </w:r>
      </w:ins>
      <w:proofErr w:type="spellEnd"/>
      <w:ins w:id="1526" w:author="Hagen Meyer" w:date="2018-04-17T18:36:00Z">
        <w:r w:rsidR="007A63A1">
          <w:t xml:space="preserve"> </w:t>
        </w:r>
        <w:proofErr w:type="spellStart"/>
        <w:r w:rsidR="007A63A1">
          <w:t>Flask</w:t>
        </w:r>
      </w:ins>
      <w:proofErr w:type="spellEnd"/>
      <w:ins w:id="1527" w:author="Hagen Meyer" w:date="2018-04-17T18:38:00Z">
        <w:r w:rsidR="00CA7C31">
          <w:rPr>
            <w:rStyle w:val="Funotenzeichen"/>
          </w:rPr>
          <w:footnoteReference w:id="4"/>
        </w:r>
      </w:ins>
      <w:ins w:id="1532" w:author="Hagen Meyer" w:date="2018-04-17T18:32:00Z">
        <w:r w:rsidR="00EB2301">
          <w:t xml:space="preserve"> zum Einsatz kommen, welches </w:t>
        </w:r>
      </w:ins>
      <w:ins w:id="1533" w:author="Hagen Meyer" w:date="2018-04-17T18:33:00Z">
        <w:r w:rsidR="007A63A1">
          <w:t>alle notwendigen</w:t>
        </w:r>
      </w:ins>
      <w:ins w:id="1534" w:author="Hagen Meyer" w:date="2018-04-17T18:31:00Z">
        <w:r w:rsidR="00EB2301">
          <w:t xml:space="preserve"> </w:t>
        </w:r>
      </w:ins>
      <w:ins w:id="1535" w:author="Hagen Meyer" w:date="2018-04-17T18:36:00Z">
        <w:r w:rsidR="007A63A1">
          <w:lastRenderedPageBreak/>
          <w:t>Funktionen bietet um HTML-Seiten zu hosten und Schnittstellen für die Client-Server-Komm</w:t>
        </w:r>
      </w:ins>
      <w:ins w:id="1536" w:author="Hagen Meyer" w:date="2018-04-17T18:37:00Z">
        <w:r w:rsidR="007A63A1">
          <w:t>unikation zu erstellen.</w:t>
        </w:r>
      </w:ins>
      <w:ins w:id="1537" w:author="Hagen Meyer" w:date="2018-04-17T18:36:00Z">
        <w:r w:rsidR="007A63A1">
          <w:t xml:space="preserve"> </w:t>
        </w:r>
      </w:ins>
      <w:del w:id="1538" w:author="Hagen Meyer" w:date="2018-04-03T18:00:00Z">
        <w:r w:rsidR="00307B54" w:rsidRPr="00A54486" w:rsidDel="00845EA5">
          <w:rPr>
            <w:rPrChange w:id="1539" w:author="Hagen Meyer" w:date="2018-04-05T13:30:00Z">
              <w:rPr>
                <w:color w:val="FF0000"/>
              </w:rPr>
            </w:rPrChange>
          </w:rPr>
          <w:delText>.</w:delText>
        </w:r>
      </w:del>
    </w:p>
    <w:p w:rsidR="00820142" w:rsidRPr="00A54486" w:rsidRDefault="00820142">
      <w:pPr>
        <w:ind w:left="1410"/>
        <w:rPr>
          <w:ins w:id="1540" w:author="Hagen Meyer" w:date="2018-04-03T18:05:00Z"/>
          <w:rPrChange w:id="1541" w:author="Hagen Meyer" w:date="2018-04-05T13:30:00Z">
            <w:rPr>
              <w:ins w:id="1542" w:author="Hagen Meyer" w:date="2018-04-03T18:05:00Z"/>
              <w:color w:val="000000" w:themeColor="text1"/>
            </w:rPr>
          </w:rPrChange>
        </w:rPr>
        <w:pPrChange w:id="1543" w:author="Hagen Meyer" w:date="2018-04-17T18:37:00Z">
          <w:pPr>
            <w:ind w:left="1410" w:hanging="1410"/>
          </w:pPr>
        </w:pPrChange>
      </w:pPr>
    </w:p>
    <w:p w:rsidR="008705B2" w:rsidRDefault="005B184A" w:rsidP="004B5A90">
      <w:pPr>
        <w:ind w:left="1410" w:hanging="1410"/>
        <w:rPr>
          <w:ins w:id="1544" w:author="Hagen Meyer" w:date="2018-04-17T18:24:00Z"/>
        </w:rPr>
      </w:pPr>
      <w:ins w:id="1545" w:author="Hagen Meyer" w:date="2018-04-03T18:05:00Z">
        <w:r w:rsidRPr="00A54486">
          <w:rPr>
            <w:rPrChange w:id="1546" w:author="Hagen Meyer" w:date="2018-04-05T13:30:00Z">
              <w:rPr>
                <w:color w:val="FF0000"/>
              </w:rPr>
            </w:rPrChange>
          </w:rPr>
          <w:tab/>
        </w:r>
      </w:ins>
      <w:ins w:id="1547" w:author="Hagen Meyer" w:date="2018-04-17T18:09:00Z">
        <w:r w:rsidR="008C47A1">
          <w:t>Die konkreten Umsetzungsanforderungen an die Benutzeroberfläche entnehmen Sie bitte dem Abschnitt „</w:t>
        </w:r>
      </w:ins>
      <w:ins w:id="1548" w:author="Hagen Meyer" w:date="2018-04-17T18:10:00Z">
        <w:r w:rsidR="008C47A1">
          <w:t>11 Benutzeroberfläche</w:t>
        </w:r>
      </w:ins>
      <w:ins w:id="1549" w:author="Hagen Meyer" w:date="2018-04-17T18:09:00Z">
        <w:r w:rsidR="008C47A1">
          <w:t>“</w:t>
        </w:r>
      </w:ins>
      <w:ins w:id="1550" w:author="Hagen Meyer" w:date="2018-04-17T18:10:00Z">
        <w:r w:rsidR="008C47A1">
          <w:t>.</w:t>
        </w:r>
      </w:ins>
      <w:ins w:id="1551" w:author="Hagen Meyer" w:date="2018-04-17T18:09:00Z">
        <w:r w:rsidR="008C47A1">
          <w:t xml:space="preserve"> </w:t>
        </w:r>
      </w:ins>
    </w:p>
    <w:p w:rsidR="004B5A90" w:rsidRDefault="004B5A90" w:rsidP="004B5A90">
      <w:pPr>
        <w:ind w:left="1410" w:hanging="1410"/>
        <w:rPr>
          <w:ins w:id="1552" w:author="Hagen Meyer" w:date="2018-04-17T18:24:00Z"/>
        </w:rPr>
      </w:pPr>
    </w:p>
    <w:p w:rsidR="00E409F3" w:rsidRDefault="004B5A90" w:rsidP="004B5A90">
      <w:pPr>
        <w:ind w:left="1410" w:hanging="1410"/>
        <w:rPr>
          <w:ins w:id="1553" w:author="Hagen Meyer" w:date="2018-04-23T18:17:00Z"/>
          <w:color w:val="000000" w:themeColor="text1"/>
        </w:rPr>
      </w:pPr>
      <w:ins w:id="1554" w:author="Hagen Meyer" w:date="2018-04-17T18:25:00Z">
        <w:r w:rsidRPr="00C73B59">
          <w:rPr>
            <w:color w:val="000000" w:themeColor="text1"/>
          </w:rPr>
          <w:t>/PS00</w:t>
        </w:r>
        <w:r>
          <w:rPr>
            <w:color w:val="000000" w:themeColor="text1"/>
          </w:rPr>
          <w:t>8</w:t>
        </w:r>
        <w:r w:rsidRPr="00C73B59">
          <w:rPr>
            <w:color w:val="000000" w:themeColor="text1"/>
          </w:rPr>
          <w:t>0/</w:t>
        </w:r>
      </w:ins>
      <w:ins w:id="1555" w:author="Hagen Meyer" w:date="2018-04-17T18:38:00Z">
        <w:r w:rsidR="00206FC8">
          <w:rPr>
            <w:color w:val="000000" w:themeColor="text1"/>
          </w:rPr>
          <w:tab/>
          <w:t>Zusätzlich zur autonomen Naviga</w:t>
        </w:r>
      </w:ins>
      <w:ins w:id="1556" w:author="Hagen Meyer" w:date="2018-04-17T18:39:00Z">
        <w:r w:rsidR="00206FC8">
          <w:rPr>
            <w:color w:val="000000" w:themeColor="text1"/>
          </w:rPr>
          <w:t xml:space="preserve">tion, soll in Zuge dieses Projektes ebenfalls eine manuelle Steuerung der Konzept-Drohne umgesetzt werden. </w:t>
        </w:r>
        <w:r w:rsidR="00493D76">
          <w:rPr>
            <w:color w:val="000000" w:themeColor="text1"/>
          </w:rPr>
          <w:t xml:space="preserve">Der Benutzer </w:t>
        </w:r>
      </w:ins>
      <w:ins w:id="1557" w:author="Hagen Meyer" w:date="2018-04-17T18:48:00Z">
        <w:r w:rsidR="00E409F3">
          <w:rPr>
            <w:color w:val="000000" w:themeColor="text1"/>
          </w:rPr>
          <w:t xml:space="preserve">nutzt ein Smartphone oder Tablet-PC und erhält über den WLAN-Access-Point der Drohne eine Benutzeroberfläche zur Steuerung. </w:t>
        </w:r>
      </w:ins>
      <w:ins w:id="1558" w:author="Hagen Meyer" w:date="2018-04-17T18:49:00Z">
        <w:r w:rsidR="00E409F3">
          <w:rPr>
            <w:color w:val="000000" w:themeColor="text1"/>
          </w:rPr>
          <w:t>Zusätzlich wird ihm das Kamerabild der Drohne</w:t>
        </w:r>
      </w:ins>
      <w:ins w:id="1559" w:author="Hagen Meyer" w:date="2018-04-17T18:50:00Z">
        <w:r w:rsidR="00E409F3">
          <w:rPr>
            <w:color w:val="000000" w:themeColor="text1"/>
          </w:rPr>
          <w:t xml:space="preserve"> nahezu in Echtzeit</w:t>
        </w:r>
      </w:ins>
      <w:ins w:id="1560" w:author="Hagen Meyer" w:date="2018-04-17T18:49:00Z">
        <w:r w:rsidR="00E409F3">
          <w:rPr>
            <w:color w:val="000000" w:themeColor="text1"/>
          </w:rPr>
          <w:t xml:space="preserve"> auf der Benutzeroberfläche angeze</w:t>
        </w:r>
      </w:ins>
      <w:ins w:id="1561" w:author="Hagen Meyer" w:date="2018-04-17T18:50:00Z">
        <w:r w:rsidR="00E409F3">
          <w:rPr>
            <w:color w:val="000000" w:themeColor="text1"/>
          </w:rPr>
          <w:t>igt.</w:t>
        </w:r>
      </w:ins>
      <w:ins w:id="1562" w:author="Hagen Meyer" w:date="2018-04-23T18:17:00Z">
        <w:r w:rsidR="000A6A7C">
          <w:rPr>
            <w:color w:val="000000" w:themeColor="text1"/>
          </w:rPr>
          <w:t xml:space="preserve"> </w:t>
        </w:r>
      </w:ins>
      <w:ins w:id="1563" w:author="Hagen Meyer" w:date="2018-04-23T18:18:00Z">
        <w:r w:rsidR="000A6A7C">
          <w:rPr>
            <w:color w:val="000000" w:themeColor="text1"/>
          </w:rPr>
          <w:t>Dabei ist es wünschenswert</w:t>
        </w:r>
      </w:ins>
      <w:ins w:id="1564" w:author="Hagen Meyer" w:date="2018-04-23T18:20:00Z">
        <w:r w:rsidR="000A6A7C">
          <w:rPr>
            <w:color w:val="000000" w:themeColor="text1"/>
          </w:rPr>
          <w:t xml:space="preserve">, die Hardware der Drohne nicht über </w:t>
        </w:r>
      </w:ins>
      <w:ins w:id="1565" w:author="Hagen Meyer" w:date="2018-04-23T18:23:00Z">
        <w:r w:rsidR="000A6A7C">
          <w:rPr>
            <w:color w:val="000000" w:themeColor="text1"/>
          </w:rPr>
          <w:t>die Maße</w:t>
        </w:r>
      </w:ins>
      <w:ins w:id="1566" w:author="Hagen Meyer" w:date="2018-04-23T18:20:00Z">
        <w:r w:rsidR="000A6A7C">
          <w:rPr>
            <w:color w:val="000000" w:themeColor="text1"/>
          </w:rPr>
          <w:t xml:space="preserve"> mit der </w:t>
        </w:r>
      </w:ins>
      <w:ins w:id="1567" w:author="Hagen Meyer" w:date="2018-04-23T18:27:00Z">
        <w:r w:rsidR="005A53A8">
          <w:rPr>
            <w:color w:val="000000" w:themeColor="text1"/>
          </w:rPr>
          <w:t>Kompression</w:t>
        </w:r>
      </w:ins>
      <w:ins w:id="1568" w:author="Hagen Meyer" w:date="2018-04-23T18:20:00Z">
        <w:r w:rsidR="000A6A7C">
          <w:rPr>
            <w:color w:val="000000" w:themeColor="text1"/>
          </w:rPr>
          <w:t xml:space="preserve"> der Kameradaten zu belasten</w:t>
        </w:r>
      </w:ins>
      <w:ins w:id="1569" w:author="Hagen Meyer" w:date="2018-04-23T18:23:00Z">
        <w:r w:rsidR="000A6A7C">
          <w:rPr>
            <w:color w:val="000000" w:themeColor="text1"/>
          </w:rPr>
          <w:t xml:space="preserve">, </w:t>
        </w:r>
      </w:ins>
      <w:ins w:id="1570" w:author="Hagen Meyer" w:date="2018-04-23T18:27:00Z">
        <w:r w:rsidR="005A53A8">
          <w:rPr>
            <w:color w:val="000000" w:themeColor="text1"/>
          </w:rPr>
          <w:t xml:space="preserve">aber auch </w:t>
        </w:r>
      </w:ins>
      <w:ins w:id="1571" w:author="Hagen Meyer" w:date="2018-04-23T18:23:00Z">
        <w:r w:rsidR="000A6A7C">
          <w:rPr>
            <w:color w:val="000000" w:themeColor="text1"/>
          </w:rPr>
          <w:t xml:space="preserve">die </w:t>
        </w:r>
      </w:ins>
      <w:ins w:id="1572" w:author="Hagen Meyer" w:date="2018-04-23T18:22:00Z">
        <w:r w:rsidR="000A6A7C">
          <w:rPr>
            <w:color w:val="000000" w:themeColor="text1"/>
          </w:rPr>
          <w:t xml:space="preserve">Bandbreite des WLAN-Access-Points </w:t>
        </w:r>
      </w:ins>
      <w:ins w:id="1573" w:author="Hagen Meyer" w:date="2018-04-23T18:27:00Z">
        <w:r w:rsidR="00FA6BBF">
          <w:rPr>
            <w:color w:val="000000" w:themeColor="text1"/>
          </w:rPr>
          <w:t xml:space="preserve">nicht übermäßig </w:t>
        </w:r>
      </w:ins>
      <w:ins w:id="1574" w:author="Hagen Meyer" w:date="2018-04-23T18:22:00Z">
        <w:r w:rsidR="000A6A7C">
          <w:rPr>
            <w:color w:val="000000" w:themeColor="text1"/>
          </w:rPr>
          <w:t xml:space="preserve">zu </w:t>
        </w:r>
      </w:ins>
      <w:ins w:id="1575" w:author="Hagen Meyer" w:date="2018-04-23T18:23:00Z">
        <w:r w:rsidR="000A6A7C">
          <w:rPr>
            <w:color w:val="000000" w:themeColor="text1"/>
          </w:rPr>
          <w:t xml:space="preserve">strapazieren. </w:t>
        </w:r>
      </w:ins>
      <w:ins w:id="1576" w:author="Hagen Meyer" w:date="2018-04-23T18:24:00Z">
        <w:r w:rsidR="00760C41">
          <w:rPr>
            <w:color w:val="000000" w:themeColor="text1"/>
          </w:rPr>
          <w:t>Es muss entschieden werden, welcher Kodierung für diesen Einsatzweck am idealsten geeignet ist.</w:t>
        </w:r>
      </w:ins>
      <w:ins w:id="1577" w:author="Hagen Meyer" w:date="2018-04-23T18:26:00Z">
        <w:r w:rsidR="005A53A8">
          <w:rPr>
            <w:color w:val="000000" w:themeColor="text1"/>
          </w:rPr>
          <w:t xml:space="preserve"> Zur Auswahl stehen</w:t>
        </w:r>
      </w:ins>
      <w:ins w:id="1578" w:author="Hagen Meyer" w:date="2018-04-23T18:27:00Z">
        <w:r w:rsidR="005A53A8">
          <w:rPr>
            <w:color w:val="000000" w:themeColor="text1"/>
          </w:rPr>
          <w:t xml:space="preserve"> die </w:t>
        </w:r>
        <w:proofErr w:type="spellStart"/>
        <w:r w:rsidR="005A53A8">
          <w:rPr>
            <w:color w:val="000000" w:themeColor="text1"/>
          </w:rPr>
          <w:t>Videocodec</w:t>
        </w:r>
      </w:ins>
      <w:proofErr w:type="spellEnd"/>
      <w:ins w:id="1579" w:author="Hagen Meyer" w:date="2018-04-23T18:26:00Z">
        <w:r w:rsidR="005A53A8">
          <w:rPr>
            <w:color w:val="000000" w:themeColor="text1"/>
          </w:rPr>
          <w:t xml:space="preserve"> M</w:t>
        </w:r>
      </w:ins>
      <w:ins w:id="1580" w:author="Hagen Meyer" w:date="2018-04-23T18:27:00Z">
        <w:r w:rsidR="005A53A8">
          <w:rPr>
            <w:color w:val="000000" w:themeColor="text1"/>
          </w:rPr>
          <w:t>JPEG oder H</w:t>
        </w:r>
        <w:r w:rsidR="005A53A8" w:rsidRPr="005A53A8">
          <w:rPr>
            <w:color w:val="000000" w:themeColor="text1"/>
          </w:rPr>
          <w:t>264</w:t>
        </w:r>
        <w:r w:rsidR="005A53A8">
          <w:rPr>
            <w:color w:val="000000" w:themeColor="text1"/>
          </w:rPr>
          <w:t>.</w:t>
        </w:r>
      </w:ins>
    </w:p>
    <w:p w:rsidR="000A6A7C" w:rsidRDefault="000A6A7C">
      <w:pPr>
        <w:ind w:left="1410" w:hanging="1410"/>
        <w:rPr>
          <w:ins w:id="1581" w:author="Hagen Meyer" w:date="2018-04-17T18:50:00Z"/>
          <w:color w:val="000000" w:themeColor="text1"/>
        </w:rPr>
      </w:pPr>
      <w:ins w:id="1582" w:author="Hagen Meyer" w:date="2018-04-23T18:17:00Z">
        <w:r>
          <w:rPr>
            <w:color w:val="000000" w:themeColor="text1"/>
          </w:rPr>
          <w:tab/>
        </w:r>
      </w:ins>
    </w:p>
    <w:p w:rsidR="00E409F3" w:rsidRDefault="00E409F3" w:rsidP="00E409F3">
      <w:pPr>
        <w:ind w:left="1410" w:hanging="1410"/>
        <w:rPr>
          <w:ins w:id="1583" w:author="Hagen Meyer" w:date="2018-04-17T18:50:00Z"/>
        </w:rPr>
      </w:pPr>
      <w:ins w:id="1584" w:author="Hagen Meyer" w:date="2018-04-17T18:50:00Z">
        <w:r w:rsidRPr="009F0E20">
          <w:tab/>
        </w:r>
        <w:r>
          <w:t xml:space="preserve">Die konkreten Umsetzungsanforderungen an die Benutzeroberfläche entnehmen Sie bitte dem Abschnitt „11 Benutzeroberfläche“. </w:t>
        </w:r>
      </w:ins>
    </w:p>
    <w:p w:rsidR="004B5A90" w:rsidRPr="00A54486" w:rsidRDefault="004B5A90">
      <w:pPr>
        <w:ind w:left="1410" w:hanging="1410"/>
        <w:rPr>
          <w:ins w:id="1585" w:author="Hagen Meyer" w:date="2018-04-03T18:13:00Z"/>
          <w:rPrChange w:id="1586" w:author="Hagen Meyer" w:date="2018-04-05T13:30:00Z">
            <w:rPr>
              <w:ins w:id="1587" w:author="Hagen Meyer" w:date="2018-04-03T18:13:00Z"/>
              <w:color w:val="FF0000"/>
            </w:rPr>
          </w:rPrChange>
        </w:rPr>
        <w:pPrChange w:id="1588" w:author="Hagen Meyer" w:date="2018-04-17T18:24:00Z">
          <w:pPr>
            <w:pStyle w:val="Listenabsatz"/>
            <w:numPr>
              <w:numId w:val="17"/>
            </w:numPr>
            <w:ind w:left="1776" w:hanging="360"/>
          </w:pPr>
        </w:pPrChange>
      </w:pPr>
      <w:ins w:id="1589" w:author="Hagen Meyer" w:date="2018-04-17T18:25:00Z">
        <w:r w:rsidRPr="001A1DC3">
          <w:rPr>
            <w:color w:val="FF0000"/>
          </w:rPr>
          <w:tab/>
        </w:r>
      </w:ins>
    </w:p>
    <w:p w:rsidR="00071CEB" w:rsidRPr="00071CEB" w:rsidRDefault="00071CEB">
      <w:pPr>
        <w:rPr>
          <w:color w:val="FF0000"/>
          <w:rPrChange w:id="1590" w:author="Hagen Meyer" w:date="2018-04-03T18:18:00Z">
            <w:rPr/>
          </w:rPrChange>
        </w:rPr>
        <w:pPrChange w:id="1591" w:author="Hagen Meyer" w:date="2018-04-03T18:18:00Z">
          <w:pPr>
            <w:ind w:left="1410" w:hanging="1410"/>
          </w:pPr>
        </w:pPrChange>
      </w:pPr>
      <w:ins w:id="1592" w:author="Hagen Meyer" w:date="2018-04-03T18:18:00Z">
        <w:r>
          <w:rPr>
            <w:color w:val="FF0000"/>
          </w:rPr>
          <w:tab/>
        </w:r>
      </w:ins>
    </w:p>
    <w:p w:rsidR="008418AE" w:rsidRPr="001A1DC3" w:rsidRDefault="008418AE" w:rsidP="009C6B79">
      <w:pPr>
        <w:rPr>
          <w:color w:val="FF0000"/>
        </w:rPr>
      </w:pPr>
    </w:p>
    <w:p w:rsidR="00725869" w:rsidRPr="001A1DC3" w:rsidRDefault="00725869">
      <w:pPr>
        <w:ind w:left="1410" w:hanging="1410"/>
        <w:rPr>
          <w:color w:val="FF0000"/>
        </w:rPr>
      </w:pPr>
    </w:p>
    <w:p w:rsidR="00725869" w:rsidRDefault="00C05576">
      <w:pPr>
        <w:pStyle w:val="berschrift2"/>
      </w:pPr>
      <w:bookmarkStart w:id="1593" w:name="_Toc512272943"/>
      <w:r>
        <w:t>Daten</w:t>
      </w:r>
      <w:bookmarkEnd w:id="1593"/>
    </w:p>
    <w:p w:rsidR="00332813" w:rsidRPr="00F83ECA" w:rsidRDefault="000F0536" w:rsidP="00332813">
      <w:pPr>
        <w:ind w:left="1410" w:hanging="1410"/>
        <w:rPr>
          <w:ins w:id="1594" w:author="Hagen Meyer" w:date="2018-04-03T17:20:00Z"/>
          <w:rPrChange w:id="1595" w:author="Hagen Meyer" w:date="2018-04-05T13:31:00Z">
            <w:rPr>
              <w:ins w:id="1596" w:author="Hagen Meyer" w:date="2018-04-03T17:20:00Z"/>
              <w:color w:val="FF0000"/>
            </w:rPr>
          </w:rPrChange>
        </w:rPr>
      </w:pPr>
      <w:r w:rsidRPr="00C73B59">
        <w:rPr>
          <w:color w:val="000000" w:themeColor="text1"/>
        </w:rPr>
        <w:t>/P</w:t>
      </w:r>
      <w:r w:rsidR="00C05576" w:rsidRPr="00C73B59">
        <w:rPr>
          <w:color w:val="000000" w:themeColor="text1"/>
        </w:rPr>
        <w:t>S0110/</w:t>
      </w:r>
      <w:r w:rsidR="00C05576" w:rsidRPr="001A1DC3">
        <w:rPr>
          <w:color w:val="FF0000"/>
        </w:rPr>
        <w:tab/>
      </w:r>
      <w:del w:id="1597" w:author="Hagen Meyer" w:date="2018-04-03T17:04:00Z">
        <w:r w:rsidR="00C05576" w:rsidRPr="00F83ECA" w:rsidDel="00891B58">
          <w:rPr>
            <w:rPrChange w:id="1598" w:author="Hagen Meyer" w:date="2018-04-05T13:31:00Z">
              <w:rPr>
                <w:color w:val="FF0000"/>
              </w:rPr>
            </w:rPrChange>
          </w:rPr>
          <w:delText xml:space="preserve">Speicherung </w:delText>
        </w:r>
      </w:del>
      <w:ins w:id="1599" w:author="Hagen Meyer" w:date="2018-04-03T17:05:00Z">
        <w:r w:rsidR="00891B58" w:rsidRPr="00F83ECA">
          <w:rPr>
            <w:rPrChange w:id="1600" w:author="Hagen Meyer" w:date="2018-04-05T13:31:00Z">
              <w:rPr>
                <w:color w:val="FF0000"/>
              </w:rPr>
            </w:rPrChange>
          </w:rPr>
          <w:t>Während des Fluges sind alle gesammelten Sensor –</w:t>
        </w:r>
      </w:ins>
      <w:ins w:id="1601" w:author="Hagen Meyer" w:date="2018-04-03T17:07:00Z">
        <w:r w:rsidR="005947AD" w:rsidRPr="00F83ECA">
          <w:rPr>
            <w:rPrChange w:id="1602" w:author="Hagen Meyer" w:date="2018-04-05T13:31:00Z">
              <w:rPr>
                <w:color w:val="FF0000"/>
              </w:rPr>
            </w:rPrChange>
          </w:rPr>
          <w:t xml:space="preserve"> und </w:t>
        </w:r>
      </w:ins>
      <w:proofErr w:type="spellStart"/>
      <w:ins w:id="1603" w:author="Hagen Meyer" w:date="2018-04-03T17:05:00Z">
        <w:r w:rsidR="00891B58" w:rsidRPr="00F83ECA">
          <w:rPr>
            <w:rPrChange w:id="1604" w:author="Hagen Meyer" w:date="2018-04-05T13:31:00Z">
              <w:rPr>
                <w:color w:val="FF0000"/>
              </w:rPr>
            </w:rPrChange>
          </w:rPr>
          <w:t>Telemetriedaten</w:t>
        </w:r>
      </w:ins>
      <w:proofErr w:type="spellEnd"/>
      <w:ins w:id="1605" w:author="Hagen Meyer" w:date="2018-04-03T17:07:00Z">
        <w:r w:rsidR="005947AD" w:rsidRPr="00F83ECA">
          <w:rPr>
            <w:rPrChange w:id="1606" w:author="Hagen Meyer" w:date="2018-04-05T13:31:00Z">
              <w:rPr>
                <w:color w:val="FF0000"/>
              </w:rPr>
            </w:rPrChange>
          </w:rPr>
          <w:t>,</w:t>
        </w:r>
      </w:ins>
      <w:ins w:id="1607" w:author="Hagen Meyer" w:date="2018-04-03T17:05:00Z">
        <w:r w:rsidR="00891B58" w:rsidRPr="00F83ECA">
          <w:rPr>
            <w:rPrChange w:id="1608" w:author="Hagen Meyer" w:date="2018-04-05T13:31:00Z">
              <w:rPr>
                <w:color w:val="FF0000"/>
              </w:rPr>
            </w:rPrChange>
          </w:rPr>
          <w:t xml:space="preserve"> wie</w:t>
        </w:r>
      </w:ins>
      <w:ins w:id="1609" w:author="Hagen Meyer" w:date="2018-04-03T17:07:00Z">
        <w:r w:rsidR="005947AD" w:rsidRPr="00F83ECA">
          <w:rPr>
            <w:rPrChange w:id="1610" w:author="Hagen Meyer" w:date="2018-04-05T13:31:00Z">
              <w:rPr>
                <w:color w:val="FF0000"/>
              </w:rPr>
            </w:rPrChange>
          </w:rPr>
          <w:t xml:space="preserve"> auch das die </w:t>
        </w:r>
      </w:ins>
      <w:ins w:id="1611" w:author="Hagen Meyer" w:date="2018-04-03T17:08:00Z">
        <w:r w:rsidR="005947AD" w:rsidRPr="00F83ECA">
          <w:rPr>
            <w:rPrChange w:id="1612" w:author="Hagen Meyer" w:date="2018-04-05T13:31:00Z">
              <w:rPr>
                <w:color w:val="FF0000"/>
              </w:rPr>
            </w:rPrChange>
          </w:rPr>
          <w:t>Daten</w:t>
        </w:r>
      </w:ins>
      <w:ins w:id="1613" w:author="Hagen Meyer" w:date="2018-04-03T17:07:00Z">
        <w:r w:rsidR="005947AD" w:rsidRPr="00F83ECA">
          <w:rPr>
            <w:rPrChange w:id="1614" w:author="Hagen Meyer" w:date="2018-04-05T13:31:00Z">
              <w:rPr>
                <w:color w:val="FF0000"/>
              </w:rPr>
            </w:rPrChange>
          </w:rPr>
          <w:t xml:space="preserve"> der Positionsbestimmung</w:t>
        </w:r>
      </w:ins>
      <w:ins w:id="1615" w:author="Hagen Meyer" w:date="2018-04-03T17:08:00Z">
        <w:r w:rsidR="005947AD" w:rsidRPr="00F83ECA">
          <w:rPr>
            <w:rPrChange w:id="1616" w:author="Hagen Meyer" w:date="2018-04-05T13:31:00Z">
              <w:rPr>
                <w:color w:val="FF0000"/>
              </w:rPr>
            </w:rPrChange>
          </w:rPr>
          <w:t xml:space="preserve"> wie</w:t>
        </w:r>
      </w:ins>
      <w:ins w:id="1617" w:author="Hagen Meyer" w:date="2018-04-03T17:05:00Z">
        <w:r w:rsidR="00891B58" w:rsidRPr="00F83ECA">
          <w:rPr>
            <w:rPrChange w:id="1618" w:author="Hagen Meyer" w:date="2018-04-05T13:31:00Z">
              <w:rPr>
                <w:color w:val="FF0000"/>
              </w:rPr>
            </w:rPrChange>
          </w:rPr>
          <w:t xml:space="preserve"> sie in den Abschnitten</w:t>
        </w:r>
      </w:ins>
      <w:ins w:id="1619" w:author="Hagen Meyer" w:date="2018-04-03T17:04:00Z">
        <w:r w:rsidR="00891B58" w:rsidRPr="00F83ECA">
          <w:rPr>
            <w:rPrChange w:id="1620" w:author="Hagen Meyer" w:date="2018-04-05T13:31:00Z">
              <w:rPr>
                <w:color w:val="FF0000"/>
              </w:rPr>
            </w:rPrChange>
          </w:rPr>
          <w:t xml:space="preserve"> </w:t>
        </w:r>
      </w:ins>
      <w:del w:id="1621" w:author="Hagen Meyer" w:date="2018-04-03T17:05:00Z">
        <w:r w:rsidR="00C05576" w:rsidRPr="00F83ECA" w:rsidDel="00891B58">
          <w:rPr>
            <w:rPrChange w:id="1622" w:author="Hagen Meyer" w:date="2018-04-05T13:31:00Z">
              <w:rPr>
                <w:color w:val="FF0000"/>
              </w:rPr>
            </w:rPrChange>
          </w:rPr>
          <w:delText xml:space="preserve">der in </w:delText>
        </w:r>
      </w:del>
      <w:r w:rsidR="00C05576" w:rsidRPr="00F83ECA">
        <w:rPr>
          <w:rPrChange w:id="1623" w:author="Hagen Meyer" w:date="2018-04-05T13:31:00Z">
            <w:rPr>
              <w:color w:val="FF0000"/>
            </w:rPr>
          </w:rPrChange>
        </w:rPr>
        <w:t>/</w:t>
      </w:r>
      <w:del w:id="1624" w:author="Hagen Meyer" w:date="2018-04-03T17:05:00Z">
        <w:r w:rsidR="00C05576" w:rsidRPr="00F83ECA" w:rsidDel="00891B58">
          <w:rPr>
            <w:rPrChange w:id="1625" w:author="Hagen Meyer" w:date="2018-04-05T13:31:00Z">
              <w:rPr>
                <w:color w:val="FF0000"/>
              </w:rPr>
            </w:rPrChange>
          </w:rPr>
          <w:delText>LS0050</w:delText>
        </w:r>
      </w:del>
      <w:ins w:id="1626" w:author="Hagen Meyer" w:date="2018-04-03T17:05:00Z">
        <w:r w:rsidR="00891B58" w:rsidRPr="00F83ECA">
          <w:rPr>
            <w:rPrChange w:id="1627" w:author="Hagen Meyer" w:date="2018-04-05T13:31:00Z">
              <w:rPr>
                <w:color w:val="FF0000"/>
              </w:rPr>
            </w:rPrChange>
          </w:rPr>
          <w:t>PS00</w:t>
        </w:r>
      </w:ins>
      <w:ins w:id="1628" w:author="Hagen Meyer" w:date="2018-04-03T17:07:00Z">
        <w:r w:rsidR="005947AD" w:rsidRPr="00F83ECA">
          <w:rPr>
            <w:rPrChange w:id="1629" w:author="Hagen Meyer" w:date="2018-04-05T13:31:00Z">
              <w:rPr>
                <w:color w:val="FF0000"/>
              </w:rPr>
            </w:rPrChange>
          </w:rPr>
          <w:t>10</w:t>
        </w:r>
      </w:ins>
      <w:r w:rsidR="00C05576" w:rsidRPr="00F83ECA">
        <w:rPr>
          <w:rPrChange w:id="1630" w:author="Hagen Meyer" w:date="2018-04-05T13:31:00Z">
            <w:rPr>
              <w:color w:val="FF0000"/>
            </w:rPr>
          </w:rPrChange>
        </w:rPr>
        <w:t xml:space="preserve">/ </w:t>
      </w:r>
      <w:ins w:id="1631" w:author="Hagen Meyer" w:date="2018-04-03T17:07:00Z">
        <w:r w:rsidR="005947AD" w:rsidRPr="00F83ECA">
          <w:rPr>
            <w:rPrChange w:id="1632" w:author="Hagen Meyer" w:date="2018-04-05T13:31:00Z">
              <w:rPr>
                <w:color w:val="FF0000"/>
              </w:rPr>
            </w:rPrChange>
          </w:rPr>
          <w:t>bis</w:t>
        </w:r>
      </w:ins>
      <w:ins w:id="1633" w:author="Hagen Meyer" w:date="2018-04-03T17:05:00Z">
        <w:r w:rsidR="00891B58" w:rsidRPr="00F83ECA">
          <w:rPr>
            <w:rPrChange w:id="1634" w:author="Hagen Meyer" w:date="2018-04-05T13:31:00Z">
              <w:rPr>
                <w:color w:val="FF0000"/>
              </w:rPr>
            </w:rPrChange>
          </w:rPr>
          <w:t xml:space="preserve"> /</w:t>
        </w:r>
      </w:ins>
      <w:ins w:id="1635" w:author="Hagen Meyer" w:date="2018-04-03T17:06:00Z">
        <w:r w:rsidR="00891B58" w:rsidRPr="00F83ECA">
          <w:rPr>
            <w:rPrChange w:id="1636" w:author="Hagen Meyer" w:date="2018-04-05T13:31:00Z">
              <w:rPr>
                <w:color w:val="FF0000"/>
              </w:rPr>
            </w:rPrChange>
          </w:rPr>
          <w:t>PS00</w:t>
        </w:r>
      </w:ins>
      <w:ins w:id="1637" w:author="Hagen Meyer" w:date="2018-04-03T17:07:00Z">
        <w:r w:rsidR="005947AD" w:rsidRPr="00F83ECA">
          <w:rPr>
            <w:rPrChange w:id="1638" w:author="Hagen Meyer" w:date="2018-04-05T13:31:00Z">
              <w:rPr>
                <w:color w:val="FF0000"/>
              </w:rPr>
            </w:rPrChange>
          </w:rPr>
          <w:t>7</w:t>
        </w:r>
      </w:ins>
      <w:ins w:id="1639" w:author="Hagen Meyer" w:date="2018-04-03T17:06:00Z">
        <w:r w:rsidR="00891B58" w:rsidRPr="00F83ECA">
          <w:rPr>
            <w:rPrChange w:id="1640" w:author="Hagen Meyer" w:date="2018-04-05T13:31:00Z">
              <w:rPr>
                <w:color w:val="FF0000"/>
              </w:rPr>
            </w:rPrChange>
          </w:rPr>
          <w:t>0</w:t>
        </w:r>
      </w:ins>
      <w:ins w:id="1641" w:author="Hagen Meyer" w:date="2018-04-03T17:05:00Z">
        <w:r w:rsidR="00891B58" w:rsidRPr="00F83ECA">
          <w:rPr>
            <w:rPrChange w:id="1642" w:author="Hagen Meyer" w:date="2018-04-05T13:31:00Z">
              <w:rPr>
                <w:color w:val="FF0000"/>
              </w:rPr>
            </w:rPrChange>
          </w:rPr>
          <w:t>/</w:t>
        </w:r>
      </w:ins>
      <w:ins w:id="1643" w:author="Hagen Meyer" w:date="2018-04-03T17:06:00Z">
        <w:r w:rsidR="00891B58" w:rsidRPr="00F83ECA">
          <w:rPr>
            <w:rPrChange w:id="1644" w:author="Hagen Meyer" w:date="2018-04-05T13:31:00Z">
              <w:rPr>
                <w:color w:val="FF0000"/>
              </w:rPr>
            </w:rPrChange>
          </w:rPr>
          <w:t xml:space="preserve"> </w:t>
        </w:r>
      </w:ins>
      <w:del w:id="1645" w:author="Hagen Meyer" w:date="2018-04-03T17:06:00Z">
        <w:r w:rsidR="00C05576" w:rsidRPr="00F83ECA" w:rsidDel="00891B58">
          <w:rPr>
            <w:rPrChange w:id="1646" w:author="Hagen Meyer" w:date="2018-04-05T13:31:00Z">
              <w:rPr>
                <w:color w:val="FF0000"/>
              </w:rPr>
            </w:rPrChange>
          </w:rPr>
          <w:delText xml:space="preserve">unter Telemetrie aufgeführten Daten </w:delText>
        </w:r>
      </w:del>
      <w:ins w:id="1647" w:author="Hagen Meyer" w:date="2018-04-03T17:06:00Z">
        <w:r w:rsidR="00891B58" w:rsidRPr="00F83ECA">
          <w:rPr>
            <w:rPrChange w:id="1648" w:author="Hagen Meyer" w:date="2018-04-05T13:31:00Z">
              <w:rPr>
                <w:color w:val="FF0000"/>
              </w:rPr>
            </w:rPrChange>
          </w:rPr>
          <w:t xml:space="preserve">spezifiziert wurden </w:t>
        </w:r>
      </w:ins>
      <w:del w:id="1649" w:author="Hagen Meyer" w:date="2018-04-03T17:06:00Z">
        <w:r w:rsidR="00C05576" w:rsidRPr="00F83ECA" w:rsidDel="00891B58">
          <w:rPr>
            <w:rPrChange w:id="1650" w:author="Hagen Meyer" w:date="2018-04-05T13:31:00Z">
              <w:rPr>
                <w:color w:val="FF0000"/>
              </w:rPr>
            </w:rPrChange>
          </w:rPr>
          <w:delText>in einem Fluglogbuch</w:delText>
        </w:r>
      </w:del>
      <w:ins w:id="1651" w:author="Hagen Meyer" w:date="2018-04-03T17:06:00Z">
        <w:r w:rsidR="00891B58" w:rsidRPr="00F83ECA">
          <w:rPr>
            <w:rPrChange w:id="1652" w:author="Hagen Meyer" w:date="2018-04-05T13:31:00Z">
              <w:rPr>
                <w:color w:val="FF0000"/>
              </w:rPr>
            </w:rPrChange>
          </w:rPr>
          <w:t>in einem Fluglogbuch aufzuzeichnen</w:t>
        </w:r>
      </w:ins>
      <w:r w:rsidR="00C05576" w:rsidRPr="00F83ECA">
        <w:rPr>
          <w:rPrChange w:id="1653" w:author="Hagen Meyer" w:date="2018-04-05T13:31:00Z">
            <w:rPr>
              <w:color w:val="FF0000"/>
            </w:rPr>
          </w:rPrChange>
        </w:rPr>
        <w:t>.</w:t>
      </w:r>
      <w:ins w:id="1654" w:author="Hagen Meyer" w:date="2018-04-03T17:08:00Z">
        <w:r w:rsidR="005947AD" w:rsidRPr="00F83ECA">
          <w:rPr>
            <w:rPrChange w:id="1655" w:author="Hagen Meyer" w:date="2018-04-05T13:31:00Z">
              <w:rPr>
                <w:color w:val="FF0000"/>
              </w:rPr>
            </w:rPrChange>
          </w:rPr>
          <w:t xml:space="preserve"> Als Fluglogbuch wird ein TXT-Dokument</w:t>
        </w:r>
      </w:ins>
      <w:ins w:id="1656" w:author="Hagen Meyer" w:date="2018-04-03T17:12:00Z">
        <w:r w:rsidR="007310E4" w:rsidRPr="00F83ECA">
          <w:rPr>
            <w:rPrChange w:id="1657" w:author="Hagen Meyer" w:date="2018-04-05T13:31:00Z">
              <w:rPr>
                <w:color w:val="FF0000"/>
              </w:rPr>
            </w:rPrChange>
          </w:rPr>
          <w:t xml:space="preserve"> </w:t>
        </w:r>
      </w:ins>
      <w:ins w:id="1658" w:author="Hagen Meyer" w:date="2018-04-03T17:13:00Z">
        <w:r w:rsidR="007310E4" w:rsidRPr="00F83ECA">
          <w:rPr>
            <w:rPrChange w:id="1659" w:author="Hagen Meyer" w:date="2018-04-05T13:31:00Z">
              <w:rPr>
                <w:color w:val="FF0000"/>
              </w:rPr>
            </w:rPrChange>
          </w:rPr>
          <w:t>erstellt und</w:t>
        </w:r>
      </w:ins>
      <w:ins w:id="1660" w:author="Hagen Meyer" w:date="2018-04-03T17:08:00Z">
        <w:r w:rsidR="005947AD" w:rsidRPr="00F83ECA">
          <w:rPr>
            <w:rPrChange w:id="1661" w:author="Hagen Meyer" w:date="2018-04-05T13:31:00Z">
              <w:rPr>
                <w:color w:val="FF0000"/>
              </w:rPr>
            </w:rPrChange>
          </w:rPr>
          <w:t xml:space="preserve"> </w:t>
        </w:r>
      </w:ins>
      <w:ins w:id="1662" w:author="Hagen Meyer" w:date="2018-04-03T17:09:00Z">
        <w:r w:rsidR="005947AD" w:rsidRPr="00F83ECA">
          <w:rPr>
            <w:rPrChange w:id="1663" w:author="Hagen Meyer" w:date="2018-04-05T13:31:00Z">
              <w:rPr>
                <w:color w:val="FF0000"/>
              </w:rPr>
            </w:rPrChange>
          </w:rPr>
          <w:t>zeilenweise befüllt</w:t>
        </w:r>
      </w:ins>
      <w:ins w:id="1664" w:author="Hagen Meyer" w:date="2018-04-03T17:13:00Z">
        <w:r w:rsidR="007310E4" w:rsidRPr="00F83ECA">
          <w:rPr>
            <w:rPrChange w:id="1665" w:author="Hagen Meyer" w:date="2018-04-05T13:31:00Z">
              <w:rPr>
                <w:color w:val="FF0000"/>
              </w:rPr>
            </w:rPrChange>
          </w:rPr>
          <w:t xml:space="preserve">. </w:t>
        </w:r>
      </w:ins>
    </w:p>
    <w:p w:rsidR="00332813" w:rsidRPr="00F83ECA" w:rsidRDefault="00332813" w:rsidP="00332813">
      <w:pPr>
        <w:ind w:left="1410" w:hanging="1410"/>
        <w:rPr>
          <w:ins w:id="1666" w:author="Hagen Meyer" w:date="2018-04-03T17:20:00Z"/>
          <w:rPrChange w:id="1667" w:author="Hagen Meyer" w:date="2018-04-05T13:31:00Z">
            <w:rPr>
              <w:ins w:id="1668" w:author="Hagen Meyer" w:date="2018-04-03T17:20:00Z"/>
              <w:color w:val="FF0000"/>
            </w:rPr>
          </w:rPrChange>
        </w:rPr>
      </w:pPr>
    </w:p>
    <w:p w:rsidR="00797C2F" w:rsidRPr="00F83ECA" w:rsidRDefault="007310E4">
      <w:pPr>
        <w:ind w:left="1410"/>
        <w:rPr>
          <w:ins w:id="1669" w:author="Hagen Meyer" w:date="2018-04-03T17:17:00Z"/>
          <w:rPrChange w:id="1670" w:author="Hagen Meyer" w:date="2018-04-05T13:31:00Z">
            <w:rPr>
              <w:ins w:id="1671" w:author="Hagen Meyer" w:date="2018-04-03T17:17:00Z"/>
              <w:color w:val="FF0000"/>
            </w:rPr>
          </w:rPrChange>
        </w:rPr>
        <w:pPrChange w:id="1672" w:author="Hagen Meyer" w:date="2018-04-03T17:20:00Z">
          <w:pPr>
            <w:ind w:left="1410" w:hanging="1410"/>
          </w:pPr>
        </w:pPrChange>
      </w:pPr>
      <w:ins w:id="1673" w:author="Hagen Meyer" w:date="2018-04-03T17:13:00Z">
        <w:r w:rsidRPr="00F83ECA">
          <w:rPr>
            <w:rPrChange w:id="1674" w:author="Hagen Meyer" w:date="2018-04-05T13:31:00Z">
              <w:rPr>
                <w:color w:val="FF0000"/>
              </w:rPr>
            </w:rPrChange>
          </w:rPr>
          <w:t>D</w:t>
        </w:r>
      </w:ins>
      <w:ins w:id="1675" w:author="Hagen Meyer" w:date="2018-04-03T17:16:00Z">
        <w:r w:rsidR="00797C2F" w:rsidRPr="00F83ECA">
          <w:rPr>
            <w:rPrChange w:id="1676" w:author="Hagen Meyer" w:date="2018-04-05T13:31:00Z">
              <w:rPr>
                <w:color w:val="FF0000"/>
              </w:rPr>
            </w:rPrChange>
          </w:rPr>
          <w:t xml:space="preserve">er Dateiname </w:t>
        </w:r>
      </w:ins>
      <w:ins w:id="1677" w:author="Hagen Meyer" w:date="2018-04-03T17:13:00Z">
        <w:r w:rsidRPr="00F83ECA">
          <w:rPr>
            <w:rPrChange w:id="1678" w:author="Hagen Meyer" w:date="2018-04-05T13:31:00Z">
              <w:rPr>
                <w:color w:val="FF0000"/>
              </w:rPr>
            </w:rPrChange>
          </w:rPr>
          <w:t xml:space="preserve">des TXT-Dokuments </w:t>
        </w:r>
      </w:ins>
      <w:ins w:id="1679" w:author="Hagen Meyer" w:date="2018-04-03T17:16:00Z">
        <w:r w:rsidR="00797C2F" w:rsidRPr="00F83ECA">
          <w:rPr>
            <w:rPrChange w:id="1680" w:author="Hagen Meyer" w:date="2018-04-05T13:31:00Z">
              <w:rPr>
                <w:color w:val="FF0000"/>
              </w:rPr>
            </w:rPrChange>
          </w:rPr>
          <w:t xml:space="preserve">wird </w:t>
        </w:r>
      </w:ins>
      <w:ins w:id="1681" w:author="Hagen Meyer" w:date="2018-04-03T17:17:00Z">
        <w:r w:rsidR="00EE12CF" w:rsidRPr="00F83ECA">
          <w:rPr>
            <w:rPrChange w:id="1682" w:author="Hagen Meyer" w:date="2018-04-05T13:31:00Z">
              <w:rPr>
                <w:color w:val="FF0000"/>
              </w:rPr>
            </w:rPrChange>
          </w:rPr>
          <w:t>wie folgt gewählt</w:t>
        </w:r>
      </w:ins>
      <w:ins w:id="1683" w:author="Hagen Meyer" w:date="2018-04-03T17:16:00Z">
        <w:r w:rsidR="00797C2F" w:rsidRPr="00F83ECA">
          <w:rPr>
            <w:rPrChange w:id="1684" w:author="Hagen Meyer" w:date="2018-04-05T13:31:00Z">
              <w:rPr>
                <w:color w:val="FF0000"/>
              </w:rPr>
            </w:rPrChange>
          </w:rPr>
          <w:t>:</w:t>
        </w:r>
      </w:ins>
    </w:p>
    <w:p w:rsidR="00137D38" w:rsidRPr="00F83ECA" w:rsidRDefault="00137D38" w:rsidP="005947AD">
      <w:pPr>
        <w:ind w:left="1410" w:hanging="1410"/>
        <w:rPr>
          <w:ins w:id="1685" w:author="Hagen Meyer" w:date="2018-04-03T17:20:00Z"/>
          <w:i/>
          <w:rPrChange w:id="1686" w:author="Hagen Meyer" w:date="2018-04-05T13:31:00Z">
            <w:rPr>
              <w:ins w:id="1687" w:author="Hagen Meyer" w:date="2018-04-03T17:20:00Z"/>
              <w:i/>
              <w:color w:val="FF0000"/>
            </w:rPr>
          </w:rPrChange>
        </w:rPr>
      </w:pPr>
      <w:ins w:id="1688" w:author="Hagen Meyer" w:date="2018-04-03T17:17:00Z">
        <w:r w:rsidRPr="00F83ECA">
          <w:rPr>
            <w:rPrChange w:id="1689" w:author="Hagen Meyer" w:date="2018-04-05T13:31:00Z">
              <w:rPr>
                <w:color w:val="FF0000"/>
              </w:rPr>
            </w:rPrChange>
          </w:rPr>
          <w:tab/>
        </w:r>
      </w:ins>
      <w:ins w:id="1690" w:author="Hagen Meyer" w:date="2018-04-05T13:31:00Z">
        <w:r w:rsidR="00F83ECA">
          <w:tab/>
        </w:r>
        <w:r w:rsidR="00F83ECA">
          <w:tab/>
        </w:r>
      </w:ins>
      <w:ins w:id="1691" w:author="Hagen Meyer" w:date="2018-04-03T17:17:00Z">
        <w:r w:rsidRPr="00F83ECA">
          <w:rPr>
            <w:i/>
            <w:rPrChange w:id="1692" w:author="Hagen Meyer" w:date="2018-04-05T13:31:00Z">
              <w:rPr>
                <w:color w:val="FF0000"/>
              </w:rPr>
            </w:rPrChange>
          </w:rPr>
          <w:t>&lt;</w:t>
        </w:r>
      </w:ins>
      <w:ins w:id="1693" w:author="Hagen Meyer" w:date="2018-04-03T17:18:00Z">
        <w:r w:rsidRPr="00F83ECA">
          <w:rPr>
            <w:i/>
            <w:rPrChange w:id="1694" w:author="Hagen Meyer" w:date="2018-04-05T13:31:00Z">
              <w:rPr>
                <w:color w:val="FF0000"/>
              </w:rPr>
            </w:rPrChange>
          </w:rPr>
          <w:t>Zeitstempel der Anlage&gt; - flylog.txt</w:t>
        </w:r>
      </w:ins>
    </w:p>
    <w:p w:rsidR="00332813" w:rsidRPr="00F83ECA" w:rsidRDefault="00332813" w:rsidP="005947AD">
      <w:pPr>
        <w:ind w:left="1410" w:hanging="1410"/>
        <w:rPr>
          <w:ins w:id="1695" w:author="Hagen Meyer" w:date="2018-04-03T17:16:00Z"/>
          <w:i/>
          <w:rPrChange w:id="1696" w:author="Hagen Meyer" w:date="2018-04-05T13:31:00Z">
            <w:rPr>
              <w:ins w:id="1697" w:author="Hagen Meyer" w:date="2018-04-03T17:16:00Z"/>
              <w:color w:val="FF0000"/>
            </w:rPr>
          </w:rPrChange>
        </w:rPr>
      </w:pPr>
    </w:p>
    <w:p w:rsidR="005947AD" w:rsidRPr="00F83ECA" w:rsidRDefault="00797C2F">
      <w:pPr>
        <w:ind w:left="1410"/>
        <w:rPr>
          <w:ins w:id="1698" w:author="Hagen Meyer" w:date="2018-04-03T17:09:00Z"/>
          <w:rPrChange w:id="1699" w:author="Hagen Meyer" w:date="2018-04-05T13:31:00Z">
            <w:rPr>
              <w:ins w:id="1700" w:author="Hagen Meyer" w:date="2018-04-03T17:09:00Z"/>
              <w:color w:val="FF0000"/>
            </w:rPr>
          </w:rPrChange>
        </w:rPr>
        <w:pPrChange w:id="1701" w:author="Hagen Meyer" w:date="2018-04-03T17:19:00Z">
          <w:pPr>
            <w:ind w:left="1410" w:hanging="1410"/>
          </w:pPr>
        </w:pPrChange>
      </w:pPr>
      <w:ins w:id="1702" w:author="Hagen Meyer" w:date="2018-04-03T17:17:00Z">
        <w:r w:rsidRPr="00F83ECA">
          <w:rPr>
            <w:rPrChange w:id="1703" w:author="Hagen Meyer" w:date="2018-04-05T13:31:00Z">
              <w:rPr>
                <w:color w:val="FF0000"/>
              </w:rPr>
            </w:rPrChange>
          </w:rPr>
          <w:t>Die</w:t>
        </w:r>
      </w:ins>
      <w:ins w:id="1704" w:author="Hagen Meyer" w:date="2018-04-03T17:09:00Z">
        <w:r w:rsidR="005947AD" w:rsidRPr="00F83ECA">
          <w:rPr>
            <w:rPrChange w:id="1705" w:author="Hagen Meyer" w:date="2018-04-05T13:31:00Z">
              <w:rPr>
                <w:color w:val="FF0000"/>
              </w:rPr>
            </w:rPrChange>
          </w:rPr>
          <w:t xml:space="preserve"> Logbucheintr</w:t>
        </w:r>
      </w:ins>
      <w:ins w:id="1706" w:author="Hagen Meyer" w:date="2018-04-03T17:17:00Z">
        <w:r w:rsidRPr="00F83ECA">
          <w:rPr>
            <w:rPrChange w:id="1707" w:author="Hagen Meyer" w:date="2018-04-05T13:31:00Z">
              <w:rPr>
                <w:color w:val="FF0000"/>
              </w:rPr>
            </w:rPrChange>
          </w:rPr>
          <w:t>ä</w:t>
        </w:r>
      </w:ins>
      <w:ins w:id="1708" w:author="Hagen Meyer" w:date="2018-04-03T17:09:00Z">
        <w:r w:rsidR="005947AD" w:rsidRPr="00F83ECA">
          <w:rPr>
            <w:rPrChange w:id="1709" w:author="Hagen Meyer" w:date="2018-04-05T13:31:00Z">
              <w:rPr>
                <w:color w:val="FF0000"/>
              </w:rPr>
            </w:rPrChange>
          </w:rPr>
          <w:t>g</w:t>
        </w:r>
      </w:ins>
      <w:ins w:id="1710" w:author="Hagen Meyer" w:date="2018-04-03T17:17:00Z">
        <w:r w:rsidRPr="00F83ECA">
          <w:rPr>
            <w:rPrChange w:id="1711" w:author="Hagen Meyer" w:date="2018-04-05T13:31:00Z">
              <w:rPr>
                <w:color w:val="FF0000"/>
              </w:rPr>
            </w:rPrChange>
          </w:rPr>
          <w:t>e</w:t>
        </w:r>
      </w:ins>
      <w:ins w:id="1712" w:author="Hagen Meyer" w:date="2018-04-03T17:09:00Z">
        <w:r w:rsidR="005947AD" w:rsidRPr="00F83ECA">
          <w:rPr>
            <w:rPrChange w:id="1713" w:author="Hagen Meyer" w:date="2018-04-05T13:31:00Z">
              <w:rPr>
                <w:color w:val="FF0000"/>
              </w:rPr>
            </w:rPrChange>
          </w:rPr>
          <w:t xml:space="preserve"> </w:t>
        </w:r>
      </w:ins>
      <w:ins w:id="1714" w:author="Hagen Meyer" w:date="2018-04-03T17:17:00Z">
        <w:r w:rsidRPr="00F83ECA">
          <w:rPr>
            <w:rPrChange w:id="1715" w:author="Hagen Meyer" w:date="2018-04-05T13:31:00Z">
              <w:rPr>
                <w:color w:val="FF0000"/>
              </w:rPr>
            </w:rPrChange>
          </w:rPr>
          <w:t xml:space="preserve">werden </w:t>
        </w:r>
      </w:ins>
      <w:ins w:id="1716" w:author="Hagen Meyer" w:date="2018-04-03T17:18:00Z">
        <w:r w:rsidR="00AC7BCD" w:rsidRPr="00F83ECA">
          <w:rPr>
            <w:rPrChange w:id="1717" w:author="Hagen Meyer" w:date="2018-04-05T13:31:00Z">
              <w:rPr>
                <w:color w:val="FF0000"/>
              </w:rPr>
            </w:rPrChange>
          </w:rPr>
          <w:t>mit</w:t>
        </w:r>
      </w:ins>
      <w:ins w:id="1718" w:author="Hagen Meyer" w:date="2018-04-03T17:17:00Z">
        <w:r w:rsidRPr="00F83ECA">
          <w:rPr>
            <w:rPrChange w:id="1719" w:author="Hagen Meyer" w:date="2018-04-05T13:31:00Z">
              <w:rPr>
                <w:color w:val="FF0000"/>
              </w:rPr>
            </w:rPrChange>
          </w:rPr>
          <w:t xml:space="preserve"> </w:t>
        </w:r>
      </w:ins>
      <w:ins w:id="1720" w:author="Hagen Meyer" w:date="2018-04-03T17:09:00Z">
        <w:r w:rsidR="005947AD" w:rsidRPr="00F83ECA">
          <w:rPr>
            <w:rPrChange w:id="1721" w:author="Hagen Meyer" w:date="2018-04-05T13:31:00Z">
              <w:rPr>
                <w:color w:val="FF0000"/>
              </w:rPr>
            </w:rPrChange>
          </w:rPr>
          <w:t>folgende</w:t>
        </w:r>
      </w:ins>
      <w:ins w:id="1722" w:author="Hagen Meyer" w:date="2018-04-03T17:17:00Z">
        <w:r w:rsidRPr="00F83ECA">
          <w:rPr>
            <w:rPrChange w:id="1723" w:author="Hagen Meyer" w:date="2018-04-05T13:31:00Z">
              <w:rPr>
                <w:color w:val="FF0000"/>
              </w:rPr>
            </w:rPrChange>
          </w:rPr>
          <w:t>m</w:t>
        </w:r>
      </w:ins>
      <w:ins w:id="1724" w:author="Hagen Meyer" w:date="2018-04-03T17:19:00Z">
        <w:r w:rsidR="00AC7BCD" w:rsidRPr="00F83ECA">
          <w:rPr>
            <w:rPrChange w:id="1725" w:author="Hagen Meyer" w:date="2018-04-05T13:31:00Z">
              <w:rPr>
                <w:color w:val="FF0000"/>
              </w:rPr>
            </w:rPrChange>
          </w:rPr>
          <w:t xml:space="preserve"> </w:t>
        </w:r>
      </w:ins>
      <w:ins w:id="1726" w:author="Hagen Meyer" w:date="2018-04-03T17:09:00Z">
        <w:r w:rsidR="005947AD" w:rsidRPr="00F83ECA">
          <w:rPr>
            <w:rPrChange w:id="1727" w:author="Hagen Meyer" w:date="2018-04-05T13:31:00Z">
              <w:rPr>
                <w:color w:val="FF0000"/>
              </w:rPr>
            </w:rPrChange>
          </w:rPr>
          <w:t>Aufbau</w:t>
        </w:r>
      </w:ins>
      <w:ins w:id="1728" w:author="Hagen Meyer" w:date="2018-04-03T17:17:00Z">
        <w:r w:rsidR="00F21788" w:rsidRPr="00F83ECA">
          <w:rPr>
            <w:rPrChange w:id="1729" w:author="Hagen Meyer" w:date="2018-04-05T13:31:00Z">
              <w:rPr>
                <w:color w:val="FF0000"/>
              </w:rPr>
            </w:rPrChange>
          </w:rPr>
          <w:t xml:space="preserve"> verfasst</w:t>
        </w:r>
      </w:ins>
      <w:ins w:id="1730" w:author="Hagen Meyer" w:date="2018-04-03T17:11:00Z">
        <w:r w:rsidR="005947AD" w:rsidRPr="00F83ECA">
          <w:rPr>
            <w:rPrChange w:id="1731" w:author="Hagen Meyer" w:date="2018-04-05T13:31:00Z">
              <w:rPr>
                <w:color w:val="FF0000"/>
              </w:rPr>
            </w:rPrChange>
          </w:rPr>
          <w:t>:</w:t>
        </w:r>
      </w:ins>
    </w:p>
    <w:p w:rsidR="00D01E60" w:rsidRPr="00F83ECA" w:rsidRDefault="005947AD" w:rsidP="00D01E60">
      <w:pPr>
        <w:ind w:left="1410" w:hanging="1410"/>
        <w:rPr>
          <w:ins w:id="1732" w:author="Hagen Meyer" w:date="2018-04-03T17:33:00Z"/>
          <w:i/>
          <w:rPrChange w:id="1733" w:author="Hagen Meyer" w:date="2018-04-05T13:31:00Z">
            <w:rPr>
              <w:ins w:id="1734" w:author="Hagen Meyer" w:date="2018-04-03T17:33:00Z"/>
              <w:i/>
              <w:color w:val="FF0000"/>
            </w:rPr>
          </w:rPrChange>
        </w:rPr>
      </w:pPr>
      <w:ins w:id="1735" w:author="Hagen Meyer" w:date="2018-04-03T17:10:00Z">
        <w:r w:rsidRPr="00F83ECA">
          <w:rPr>
            <w:rPrChange w:id="1736" w:author="Hagen Meyer" w:date="2018-04-05T13:31:00Z">
              <w:rPr>
                <w:color w:val="FF0000"/>
              </w:rPr>
            </w:rPrChange>
          </w:rPr>
          <w:tab/>
        </w:r>
      </w:ins>
      <w:ins w:id="1737" w:author="Hagen Meyer" w:date="2018-04-05T13:31:00Z">
        <w:r w:rsidR="00F83ECA">
          <w:tab/>
        </w:r>
        <w:r w:rsidR="00F83ECA">
          <w:tab/>
        </w:r>
      </w:ins>
      <w:ins w:id="1738" w:author="Hagen Meyer" w:date="2018-04-03T17:10:00Z">
        <w:r w:rsidRPr="00F83ECA">
          <w:rPr>
            <w:i/>
            <w:rPrChange w:id="1739" w:author="Hagen Meyer" w:date="2018-04-05T13:31:00Z">
              <w:rPr>
                <w:color w:val="FF0000"/>
              </w:rPr>
            </w:rPrChange>
          </w:rPr>
          <w:t>&lt;Zeitstempel&gt;</w:t>
        </w:r>
      </w:ins>
      <w:ins w:id="1740" w:author="Hagen Meyer" w:date="2018-04-05T13:32:00Z">
        <w:r w:rsidR="00F83ECA">
          <w:rPr>
            <w:i/>
          </w:rPr>
          <w:t xml:space="preserve"> </w:t>
        </w:r>
      </w:ins>
      <w:ins w:id="1741" w:author="Hagen Meyer" w:date="2018-04-03T17:10:00Z">
        <w:r w:rsidRPr="00F83ECA">
          <w:rPr>
            <w:i/>
            <w:rPrChange w:id="1742" w:author="Hagen Meyer" w:date="2018-04-05T13:31:00Z">
              <w:rPr>
                <w:color w:val="FF0000"/>
              </w:rPr>
            </w:rPrChange>
          </w:rPr>
          <w:t>&lt;Modulbezeichnung&gt;</w:t>
        </w:r>
      </w:ins>
      <w:ins w:id="1743" w:author="Hagen Meyer" w:date="2018-04-05T13:32:00Z">
        <w:r w:rsidR="00F83ECA">
          <w:rPr>
            <w:i/>
          </w:rPr>
          <w:t xml:space="preserve"> </w:t>
        </w:r>
      </w:ins>
      <w:ins w:id="1744" w:author="Hagen Meyer" w:date="2018-04-03T17:11:00Z">
        <w:r w:rsidRPr="00F83ECA">
          <w:rPr>
            <w:i/>
            <w:rPrChange w:id="1745" w:author="Hagen Meyer" w:date="2018-04-05T13:31:00Z">
              <w:rPr>
                <w:color w:val="FF0000"/>
              </w:rPr>
            </w:rPrChange>
          </w:rPr>
          <w:t>&lt;Information&gt;</w:t>
        </w:r>
      </w:ins>
    </w:p>
    <w:p w:rsidR="00D01E60" w:rsidRPr="00F83ECA" w:rsidRDefault="00D01E60">
      <w:pPr>
        <w:ind w:left="1410" w:hanging="1410"/>
        <w:rPr>
          <w:ins w:id="1746" w:author="Hagen Meyer" w:date="2018-04-03T17:28:00Z"/>
          <w:i/>
          <w:rPrChange w:id="1747" w:author="Hagen Meyer" w:date="2018-04-05T13:31:00Z">
            <w:rPr>
              <w:ins w:id="1748" w:author="Hagen Meyer" w:date="2018-04-03T17:28:00Z"/>
              <w:color w:val="FF0000"/>
            </w:rPr>
          </w:rPrChange>
        </w:rPr>
      </w:pPr>
    </w:p>
    <w:p w:rsidR="00D01E60" w:rsidRPr="00F83ECA" w:rsidRDefault="00D01E60" w:rsidP="005947AD">
      <w:pPr>
        <w:ind w:left="1410" w:hanging="1410"/>
        <w:rPr>
          <w:ins w:id="1749" w:author="Hagen Meyer" w:date="2018-04-03T17:43:00Z"/>
          <w:rPrChange w:id="1750" w:author="Hagen Meyer" w:date="2018-04-05T13:31:00Z">
            <w:rPr>
              <w:ins w:id="1751" w:author="Hagen Meyer" w:date="2018-04-03T17:43:00Z"/>
              <w:color w:val="FF0000"/>
            </w:rPr>
          </w:rPrChange>
        </w:rPr>
      </w:pPr>
      <w:ins w:id="1752" w:author="Hagen Meyer" w:date="2018-04-03T17:28:00Z">
        <w:r w:rsidRPr="00F83ECA">
          <w:rPr>
            <w:rPrChange w:id="1753" w:author="Hagen Meyer" w:date="2018-04-05T13:31:00Z">
              <w:rPr>
                <w:color w:val="FF0000"/>
              </w:rPr>
            </w:rPrChange>
          </w:rPr>
          <w:tab/>
        </w:r>
      </w:ins>
      <w:ins w:id="1754" w:author="Hagen Meyer" w:date="2018-04-03T17:32:00Z">
        <w:r w:rsidRPr="00F83ECA">
          <w:rPr>
            <w:rPrChange w:id="1755" w:author="Hagen Meyer" w:date="2018-04-05T13:31:00Z">
              <w:rPr>
                <w:color w:val="FF0000"/>
              </w:rPr>
            </w:rPrChange>
          </w:rPr>
          <w:t xml:space="preserve">Neben dem </w:t>
        </w:r>
      </w:ins>
      <w:ins w:id="1756" w:author="Hagen Meyer" w:date="2018-04-03T17:31:00Z">
        <w:r w:rsidRPr="00F83ECA">
          <w:rPr>
            <w:rPrChange w:id="1757" w:author="Hagen Meyer" w:date="2018-04-05T13:31:00Z">
              <w:rPr>
                <w:color w:val="FF0000"/>
              </w:rPr>
            </w:rPrChange>
          </w:rPr>
          <w:t xml:space="preserve">Fluglogbuch </w:t>
        </w:r>
      </w:ins>
      <w:ins w:id="1758" w:author="Hagen Meyer" w:date="2018-04-03T17:32:00Z">
        <w:r w:rsidRPr="00F83ECA">
          <w:rPr>
            <w:rPrChange w:id="1759" w:author="Hagen Meyer" w:date="2018-04-05T13:31:00Z">
              <w:rPr>
                <w:color w:val="FF0000"/>
              </w:rPr>
            </w:rPrChange>
          </w:rPr>
          <w:t>ist es natürlich von</w:t>
        </w:r>
      </w:ins>
      <w:ins w:id="1760" w:author="Hagen Meyer" w:date="2018-04-03T17:33:00Z">
        <w:r w:rsidRPr="00F83ECA">
          <w:rPr>
            <w:rPrChange w:id="1761" w:author="Hagen Meyer" w:date="2018-04-05T13:31:00Z">
              <w:rPr>
                <w:color w:val="FF0000"/>
              </w:rPr>
            </w:rPrChange>
          </w:rPr>
          <w:t xml:space="preserve"> Interesse bestimmte Ereignisse, Fehler und </w:t>
        </w:r>
        <w:proofErr w:type="spellStart"/>
        <w:r w:rsidRPr="00F83ECA">
          <w:rPr>
            <w:rPrChange w:id="1762" w:author="Hagen Meyer" w:date="2018-04-05T13:31:00Z">
              <w:rPr>
                <w:color w:val="FF0000"/>
              </w:rPr>
            </w:rPrChange>
          </w:rPr>
          <w:t>Debuginformationen</w:t>
        </w:r>
      </w:ins>
      <w:proofErr w:type="spellEnd"/>
      <w:ins w:id="1763" w:author="Hagen Meyer" w:date="2018-04-03T17:36:00Z">
        <w:r w:rsidR="002A3610" w:rsidRPr="00F83ECA">
          <w:rPr>
            <w:rPrChange w:id="1764" w:author="Hagen Meyer" w:date="2018-04-05T13:31:00Z">
              <w:rPr>
                <w:color w:val="FF0000"/>
              </w:rPr>
            </w:rPrChange>
          </w:rPr>
          <w:t xml:space="preserve"> die während der Programmausführung anfallen</w:t>
        </w:r>
      </w:ins>
      <w:ins w:id="1765" w:author="Hagen Meyer" w:date="2018-04-03T17:33:00Z">
        <w:r w:rsidRPr="00F83ECA">
          <w:rPr>
            <w:rPrChange w:id="1766" w:author="Hagen Meyer" w:date="2018-04-05T13:31:00Z">
              <w:rPr>
                <w:color w:val="FF0000"/>
              </w:rPr>
            </w:rPrChange>
          </w:rPr>
          <w:t xml:space="preserve"> in einem Software-Log mit zu protokolieren.</w:t>
        </w:r>
      </w:ins>
      <w:ins w:id="1767" w:author="Hagen Meyer" w:date="2018-04-03T17:34:00Z">
        <w:r w:rsidRPr="00F83ECA">
          <w:rPr>
            <w:rPrChange w:id="1768" w:author="Hagen Meyer" w:date="2018-04-05T13:31:00Z">
              <w:rPr>
                <w:color w:val="FF0000"/>
              </w:rPr>
            </w:rPrChange>
          </w:rPr>
          <w:t xml:space="preserve"> </w:t>
        </w:r>
      </w:ins>
      <w:ins w:id="1769" w:author="Hagen Meyer" w:date="2018-04-03T17:42:00Z">
        <w:r w:rsidR="00B77078" w:rsidRPr="00F83ECA">
          <w:rPr>
            <w:rPrChange w:id="1770" w:author="Hagen Meyer" w:date="2018-04-05T13:31:00Z">
              <w:rPr>
                <w:color w:val="FF0000"/>
              </w:rPr>
            </w:rPrChange>
          </w:rPr>
          <w:t xml:space="preserve">Da die Software-Architektur in verschiedene Module aufgeteilt ist und durch unterschiedliche Programmiersprachen umgesetzt </w:t>
        </w:r>
        <w:proofErr w:type="gramStart"/>
        <w:r w:rsidR="00B77078" w:rsidRPr="00F83ECA">
          <w:rPr>
            <w:rPrChange w:id="1771" w:author="Hagen Meyer" w:date="2018-04-05T13:31:00Z">
              <w:rPr>
                <w:color w:val="FF0000"/>
              </w:rPr>
            </w:rPrChange>
          </w:rPr>
          <w:t>sind</w:t>
        </w:r>
        <w:proofErr w:type="gramEnd"/>
        <w:r w:rsidR="00B77078" w:rsidRPr="00F83ECA">
          <w:rPr>
            <w:rPrChange w:id="1772" w:author="Hagen Meyer" w:date="2018-04-05T13:31:00Z">
              <w:rPr>
                <w:color w:val="FF0000"/>
              </w:rPr>
            </w:rPrChange>
          </w:rPr>
          <w:t>, sollen die einzelnen Module in eig</w:t>
        </w:r>
      </w:ins>
      <w:ins w:id="1773" w:author="Hagen Meyer" w:date="2018-04-03T17:43:00Z">
        <w:r w:rsidR="00B77078" w:rsidRPr="00F83ECA">
          <w:rPr>
            <w:rPrChange w:id="1774" w:author="Hagen Meyer" w:date="2018-04-05T13:31:00Z">
              <w:rPr>
                <w:color w:val="FF0000"/>
              </w:rPr>
            </w:rPrChange>
          </w:rPr>
          <w:t>ene Log-Dateien schreiben. Jede Logdatei ist wie folgt zu benennen:</w:t>
        </w:r>
      </w:ins>
    </w:p>
    <w:p w:rsidR="00B77078" w:rsidRPr="00F83ECA" w:rsidRDefault="00B77078" w:rsidP="005947AD">
      <w:pPr>
        <w:ind w:left="1410" w:hanging="1410"/>
        <w:rPr>
          <w:ins w:id="1775" w:author="Hagen Meyer" w:date="2018-04-03T17:43:00Z"/>
          <w:i/>
          <w:rPrChange w:id="1776" w:author="Hagen Meyer" w:date="2018-04-05T13:31:00Z">
            <w:rPr>
              <w:ins w:id="1777" w:author="Hagen Meyer" w:date="2018-04-03T17:43:00Z"/>
              <w:color w:val="FF0000"/>
            </w:rPr>
          </w:rPrChange>
        </w:rPr>
      </w:pPr>
      <w:ins w:id="1778" w:author="Hagen Meyer" w:date="2018-04-03T17:43:00Z">
        <w:r w:rsidRPr="00F83ECA">
          <w:rPr>
            <w:rPrChange w:id="1779" w:author="Hagen Meyer" w:date="2018-04-05T13:31:00Z">
              <w:rPr>
                <w:color w:val="FF0000"/>
              </w:rPr>
            </w:rPrChange>
          </w:rPr>
          <w:tab/>
        </w:r>
      </w:ins>
      <w:ins w:id="1780" w:author="Hagen Meyer" w:date="2018-04-05T13:31:00Z">
        <w:r w:rsidR="00F83ECA">
          <w:tab/>
        </w:r>
        <w:r w:rsidR="00F83ECA">
          <w:tab/>
        </w:r>
      </w:ins>
      <w:ins w:id="1781" w:author="Hagen Meyer" w:date="2018-04-03T17:43:00Z">
        <w:r w:rsidRPr="00F83ECA">
          <w:rPr>
            <w:i/>
            <w:rPrChange w:id="1782" w:author="Hagen Meyer" w:date="2018-04-05T13:31:00Z">
              <w:rPr>
                <w:color w:val="FF0000"/>
              </w:rPr>
            </w:rPrChange>
          </w:rPr>
          <w:t>&lt;Zeitpunkt der Anlage&gt; - &lt;Modul</w:t>
        </w:r>
      </w:ins>
      <w:ins w:id="1783" w:author="Hagen Meyer" w:date="2018-04-03T17:48:00Z">
        <w:r w:rsidR="00702897" w:rsidRPr="00F83ECA">
          <w:rPr>
            <w:i/>
            <w:rPrChange w:id="1784" w:author="Hagen Meyer" w:date="2018-04-05T13:31:00Z">
              <w:rPr>
                <w:color w:val="FF0000"/>
              </w:rPr>
            </w:rPrChange>
          </w:rPr>
          <w:t>-/Programm</w:t>
        </w:r>
      </w:ins>
      <w:ins w:id="1785" w:author="Hagen Meyer" w:date="2018-04-03T17:43:00Z">
        <w:r w:rsidRPr="00F83ECA">
          <w:rPr>
            <w:i/>
            <w:rPrChange w:id="1786" w:author="Hagen Meyer" w:date="2018-04-05T13:31:00Z">
              <w:rPr>
                <w:color w:val="FF0000"/>
              </w:rPr>
            </w:rPrChange>
          </w:rPr>
          <w:t>bezeichnung&gt;.</w:t>
        </w:r>
        <w:proofErr w:type="spellStart"/>
        <w:r w:rsidRPr="00F83ECA">
          <w:rPr>
            <w:i/>
            <w:rPrChange w:id="1787" w:author="Hagen Meyer" w:date="2018-04-05T13:31:00Z">
              <w:rPr>
                <w:color w:val="FF0000"/>
              </w:rPr>
            </w:rPrChange>
          </w:rPr>
          <w:t>txt</w:t>
        </w:r>
        <w:proofErr w:type="spellEnd"/>
      </w:ins>
    </w:p>
    <w:p w:rsidR="00B77078" w:rsidRPr="00F83ECA" w:rsidRDefault="00B77078" w:rsidP="005947AD">
      <w:pPr>
        <w:ind w:left="1410" w:hanging="1410"/>
        <w:rPr>
          <w:ins w:id="1788" w:author="Hagen Meyer" w:date="2018-04-03T17:44:00Z"/>
          <w:rPrChange w:id="1789" w:author="Hagen Meyer" w:date="2018-04-05T13:31:00Z">
            <w:rPr>
              <w:ins w:id="1790" w:author="Hagen Meyer" w:date="2018-04-03T17:44:00Z"/>
              <w:color w:val="FF0000"/>
            </w:rPr>
          </w:rPrChange>
        </w:rPr>
      </w:pPr>
      <w:ins w:id="1791" w:author="Hagen Meyer" w:date="2018-04-03T17:44:00Z">
        <w:r w:rsidRPr="00F83ECA">
          <w:rPr>
            <w:rPrChange w:id="1792" w:author="Hagen Meyer" w:date="2018-04-05T13:31:00Z">
              <w:rPr>
                <w:color w:val="FF0000"/>
              </w:rPr>
            </w:rPrChange>
          </w:rPr>
          <w:tab/>
        </w:r>
      </w:ins>
    </w:p>
    <w:p w:rsidR="00B77078" w:rsidRPr="00F83ECA" w:rsidRDefault="00B77078" w:rsidP="005947AD">
      <w:pPr>
        <w:ind w:left="1410" w:hanging="1410"/>
        <w:rPr>
          <w:ins w:id="1793" w:author="Hagen Meyer" w:date="2018-04-03T17:44:00Z"/>
          <w:rPrChange w:id="1794" w:author="Hagen Meyer" w:date="2018-04-05T13:31:00Z">
            <w:rPr>
              <w:ins w:id="1795" w:author="Hagen Meyer" w:date="2018-04-03T17:44:00Z"/>
              <w:color w:val="FF0000"/>
            </w:rPr>
          </w:rPrChange>
        </w:rPr>
      </w:pPr>
      <w:ins w:id="1796" w:author="Hagen Meyer" w:date="2018-04-03T17:44:00Z">
        <w:r w:rsidRPr="00F83ECA">
          <w:rPr>
            <w:rPrChange w:id="1797" w:author="Hagen Meyer" w:date="2018-04-05T13:31:00Z">
              <w:rPr>
                <w:color w:val="FF0000"/>
              </w:rPr>
            </w:rPrChange>
          </w:rPr>
          <w:tab/>
        </w:r>
        <w:proofErr w:type="spellStart"/>
        <w:r w:rsidRPr="00F83ECA">
          <w:rPr>
            <w:rPrChange w:id="1798" w:author="Hagen Meyer" w:date="2018-04-05T13:31:00Z">
              <w:rPr>
                <w:color w:val="FF0000"/>
              </w:rPr>
            </w:rPrChange>
          </w:rPr>
          <w:t>Logging</w:t>
        </w:r>
        <w:proofErr w:type="spellEnd"/>
        <w:r w:rsidRPr="00F83ECA">
          <w:rPr>
            <w:rPrChange w:id="1799" w:author="Hagen Meyer" w:date="2018-04-05T13:31:00Z">
              <w:rPr>
                <w:color w:val="FF0000"/>
              </w:rPr>
            </w:rPrChange>
          </w:rPr>
          <w:t>-Einträge sind wie folgt aufgebaut:</w:t>
        </w:r>
      </w:ins>
    </w:p>
    <w:p w:rsidR="00B77078" w:rsidRPr="00F83ECA" w:rsidRDefault="00B77078" w:rsidP="005947AD">
      <w:pPr>
        <w:ind w:left="1410" w:hanging="1410"/>
        <w:rPr>
          <w:ins w:id="1800" w:author="Hagen Meyer" w:date="2018-04-03T17:48:00Z"/>
          <w:i/>
          <w:rPrChange w:id="1801" w:author="Hagen Meyer" w:date="2018-04-05T13:31:00Z">
            <w:rPr>
              <w:ins w:id="1802" w:author="Hagen Meyer" w:date="2018-04-03T17:48:00Z"/>
              <w:i/>
              <w:color w:val="FF0000"/>
            </w:rPr>
          </w:rPrChange>
        </w:rPr>
      </w:pPr>
      <w:ins w:id="1803" w:author="Hagen Meyer" w:date="2018-04-03T17:44:00Z">
        <w:r w:rsidRPr="00F83ECA">
          <w:rPr>
            <w:rPrChange w:id="1804" w:author="Hagen Meyer" w:date="2018-04-05T13:31:00Z">
              <w:rPr>
                <w:color w:val="FF0000"/>
              </w:rPr>
            </w:rPrChange>
          </w:rPr>
          <w:lastRenderedPageBreak/>
          <w:tab/>
        </w:r>
      </w:ins>
      <w:ins w:id="1805" w:author="Hagen Meyer" w:date="2018-04-05T13:31:00Z">
        <w:r w:rsidR="00F83ECA">
          <w:tab/>
        </w:r>
        <w:r w:rsidR="00F83ECA">
          <w:tab/>
        </w:r>
      </w:ins>
      <w:ins w:id="1806" w:author="Hagen Meyer" w:date="2018-04-03T17:44:00Z">
        <w:r w:rsidRPr="00F83ECA">
          <w:rPr>
            <w:i/>
            <w:rPrChange w:id="1807" w:author="Hagen Meyer" w:date="2018-04-05T13:31:00Z">
              <w:rPr>
                <w:color w:val="FF0000"/>
              </w:rPr>
            </w:rPrChange>
          </w:rPr>
          <w:t>&lt;Zeitstempel&gt;</w:t>
        </w:r>
      </w:ins>
      <w:ins w:id="1808" w:author="Hagen Meyer" w:date="2018-04-03T17:47:00Z">
        <w:r w:rsidR="00E76688" w:rsidRPr="00F83ECA">
          <w:rPr>
            <w:i/>
            <w:rPrChange w:id="1809" w:author="Hagen Meyer" w:date="2018-04-05T13:31:00Z">
              <w:rPr>
                <w:color w:val="FF0000"/>
              </w:rPr>
            </w:rPrChange>
          </w:rPr>
          <w:t xml:space="preserve"> </w:t>
        </w:r>
      </w:ins>
      <w:ins w:id="1810" w:author="Hagen Meyer" w:date="2018-04-03T17:44:00Z">
        <w:r w:rsidRPr="00F83ECA">
          <w:rPr>
            <w:i/>
            <w:rPrChange w:id="1811" w:author="Hagen Meyer" w:date="2018-04-05T13:31:00Z">
              <w:rPr>
                <w:color w:val="FF0000"/>
              </w:rPr>
            </w:rPrChange>
          </w:rPr>
          <w:t>&lt;</w:t>
        </w:r>
      </w:ins>
      <w:ins w:id="1812" w:author="Hagen Meyer" w:date="2018-04-03T17:47:00Z">
        <w:r w:rsidR="00E76688" w:rsidRPr="00F83ECA">
          <w:rPr>
            <w:i/>
            <w:rPrChange w:id="1813" w:author="Hagen Meyer" w:date="2018-04-05T13:31:00Z">
              <w:rPr>
                <w:color w:val="FF0000"/>
              </w:rPr>
            </w:rPrChange>
          </w:rPr>
          <w:t>Programm</w:t>
        </w:r>
      </w:ins>
      <w:ins w:id="1814" w:author="Hagen Meyer" w:date="2018-04-03T17:44:00Z">
        <w:r w:rsidRPr="00F83ECA">
          <w:rPr>
            <w:i/>
            <w:rPrChange w:id="1815" w:author="Hagen Meyer" w:date="2018-04-05T13:31:00Z">
              <w:rPr>
                <w:color w:val="FF0000"/>
              </w:rPr>
            </w:rPrChange>
          </w:rPr>
          <w:t>&gt;</w:t>
        </w:r>
      </w:ins>
      <w:ins w:id="1816" w:author="Hagen Meyer" w:date="2018-04-03T17:47:00Z">
        <w:r w:rsidR="00E76688" w:rsidRPr="00F83ECA">
          <w:rPr>
            <w:i/>
            <w:rPrChange w:id="1817" w:author="Hagen Meyer" w:date="2018-04-05T13:31:00Z">
              <w:rPr>
                <w:color w:val="FF0000"/>
              </w:rPr>
            </w:rPrChange>
          </w:rPr>
          <w:t xml:space="preserve"> &lt;Log-Level&gt; &lt;Funktion&gt; &lt;Zeile</w:t>
        </w:r>
      </w:ins>
      <w:ins w:id="1818" w:author="Hagen Meyer" w:date="2018-04-03T17:48:00Z">
        <w:r w:rsidR="00E76688" w:rsidRPr="00F83ECA">
          <w:rPr>
            <w:i/>
            <w:rPrChange w:id="1819" w:author="Hagen Meyer" w:date="2018-04-05T13:31:00Z">
              <w:rPr>
                <w:color w:val="FF0000"/>
              </w:rPr>
            </w:rPrChange>
          </w:rPr>
          <w:t xml:space="preserve">&gt; </w:t>
        </w:r>
      </w:ins>
      <w:ins w:id="1820" w:author="Hagen Meyer" w:date="2018-04-03T17:45:00Z">
        <w:r w:rsidRPr="00F83ECA">
          <w:rPr>
            <w:i/>
            <w:rPrChange w:id="1821" w:author="Hagen Meyer" w:date="2018-04-05T13:31:00Z">
              <w:rPr>
                <w:color w:val="FF0000"/>
              </w:rPr>
            </w:rPrChange>
          </w:rPr>
          <w:t>&lt;Information&gt;</w:t>
        </w:r>
      </w:ins>
    </w:p>
    <w:p w:rsidR="00702897" w:rsidRPr="00F83ECA" w:rsidRDefault="00702897" w:rsidP="005947AD">
      <w:pPr>
        <w:ind w:left="1410" w:hanging="1410"/>
        <w:rPr>
          <w:ins w:id="1822" w:author="Hagen Meyer" w:date="2018-04-03T17:48:00Z"/>
          <w:rPrChange w:id="1823" w:author="Hagen Meyer" w:date="2018-04-05T13:31:00Z">
            <w:rPr>
              <w:ins w:id="1824" w:author="Hagen Meyer" w:date="2018-04-03T17:48:00Z"/>
              <w:color w:val="FF0000"/>
            </w:rPr>
          </w:rPrChange>
        </w:rPr>
      </w:pPr>
      <w:ins w:id="1825" w:author="Hagen Meyer" w:date="2018-04-03T17:48:00Z">
        <w:r w:rsidRPr="00F83ECA">
          <w:rPr>
            <w:rPrChange w:id="1826" w:author="Hagen Meyer" w:date="2018-04-05T13:31:00Z">
              <w:rPr>
                <w:color w:val="FF0000"/>
              </w:rPr>
            </w:rPrChange>
          </w:rPr>
          <w:tab/>
        </w:r>
      </w:ins>
    </w:p>
    <w:p w:rsidR="00702897" w:rsidRPr="00F83ECA" w:rsidRDefault="00702897">
      <w:pPr>
        <w:ind w:left="1410" w:hanging="1410"/>
        <w:rPr>
          <w:ins w:id="1827" w:author="Hagen Meyer" w:date="2018-04-03T17:51:00Z"/>
          <w:rPrChange w:id="1828" w:author="Hagen Meyer" w:date="2018-04-05T13:31:00Z">
            <w:rPr>
              <w:ins w:id="1829" w:author="Hagen Meyer" w:date="2018-04-03T17:51:00Z"/>
              <w:color w:val="FF0000"/>
            </w:rPr>
          </w:rPrChange>
        </w:rPr>
      </w:pPr>
      <w:ins w:id="1830" w:author="Hagen Meyer" w:date="2018-04-03T17:48:00Z">
        <w:r w:rsidRPr="00F83ECA">
          <w:rPr>
            <w:rPrChange w:id="1831" w:author="Hagen Meyer" w:date="2018-04-05T13:31:00Z">
              <w:rPr>
                <w:color w:val="FF0000"/>
              </w:rPr>
            </w:rPrChange>
          </w:rPr>
          <w:tab/>
          <w:t xml:space="preserve">Der Detailgrad des Programmlogs </w:t>
        </w:r>
      </w:ins>
      <w:ins w:id="1832" w:author="Hagen Meyer" w:date="2018-04-03T17:50:00Z">
        <w:r w:rsidRPr="00F83ECA">
          <w:rPr>
            <w:rPrChange w:id="1833" w:author="Hagen Meyer" w:date="2018-04-05T13:31:00Z">
              <w:rPr>
                <w:color w:val="FF0000"/>
              </w:rPr>
            </w:rPrChange>
          </w:rPr>
          <w:t xml:space="preserve">wird über </w:t>
        </w:r>
        <w:proofErr w:type="gramStart"/>
        <w:r w:rsidRPr="00F83ECA">
          <w:rPr>
            <w:rPrChange w:id="1834" w:author="Hagen Meyer" w:date="2018-04-05T13:31:00Z">
              <w:rPr>
                <w:color w:val="FF0000"/>
              </w:rPr>
            </w:rPrChange>
          </w:rPr>
          <w:t>die</w:t>
        </w:r>
        <w:proofErr w:type="gramEnd"/>
        <w:r w:rsidRPr="00F83ECA">
          <w:rPr>
            <w:rPrChange w:id="1835" w:author="Hagen Meyer" w:date="2018-04-05T13:31:00Z">
              <w:rPr>
                <w:color w:val="FF0000"/>
              </w:rPr>
            </w:rPrChange>
          </w:rPr>
          <w:t xml:space="preserve"> üblichen Log-Level gesteuert:</w:t>
        </w:r>
      </w:ins>
      <w:ins w:id="1836" w:author="Hagen Meyer" w:date="2018-04-03T17:51:00Z">
        <w:r w:rsidRPr="00F83ECA">
          <w:rPr>
            <w:rPrChange w:id="1837" w:author="Hagen Meyer" w:date="2018-04-05T13:31:00Z">
              <w:rPr>
                <w:color w:val="FF0000"/>
              </w:rPr>
            </w:rPrChange>
          </w:rPr>
          <w:tab/>
        </w:r>
      </w:ins>
    </w:p>
    <w:tbl>
      <w:tblPr>
        <w:tblStyle w:val="Tabellenraster"/>
        <w:tblW w:w="0" w:type="auto"/>
        <w:tblInd w:w="1410" w:type="dxa"/>
        <w:tblLook w:val="04A0" w:firstRow="1" w:lastRow="0" w:firstColumn="1" w:lastColumn="0" w:noHBand="0" w:noVBand="1"/>
      </w:tblPr>
      <w:tblGrid>
        <w:gridCol w:w="1279"/>
        <w:gridCol w:w="6373"/>
      </w:tblGrid>
      <w:tr w:rsidR="00F83ECA" w:rsidRPr="00F83ECA" w:rsidTr="00702897">
        <w:trPr>
          <w:ins w:id="1838" w:author="Hagen Meyer" w:date="2018-04-03T17:51:00Z"/>
        </w:trPr>
        <w:tc>
          <w:tcPr>
            <w:tcW w:w="1279" w:type="dxa"/>
          </w:tcPr>
          <w:p w:rsidR="00702897" w:rsidRPr="00F83ECA" w:rsidRDefault="00702897" w:rsidP="005947AD">
            <w:pPr>
              <w:rPr>
                <w:ins w:id="1839" w:author="Hagen Meyer" w:date="2018-04-03T17:51:00Z"/>
                <w:rPrChange w:id="1840" w:author="Hagen Meyer" w:date="2018-04-05T13:31:00Z">
                  <w:rPr>
                    <w:ins w:id="1841" w:author="Hagen Meyer" w:date="2018-04-03T17:51:00Z"/>
                    <w:color w:val="FF0000"/>
                  </w:rPr>
                </w:rPrChange>
              </w:rPr>
            </w:pPr>
            <w:ins w:id="1842" w:author="Hagen Meyer" w:date="2018-04-03T17:51:00Z">
              <w:r w:rsidRPr="00F83ECA">
                <w:rPr>
                  <w:rPrChange w:id="1843" w:author="Hagen Meyer" w:date="2018-04-05T13:31:00Z">
                    <w:rPr>
                      <w:color w:val="FF0000"/>
                    </w:rPr>
                  </w:rPrChange>
                </w:rPr>
                <w:t>Log-Level</w:t>
              </w:r>
            </w:ins>
          </w:p>
        </w:tc>
        <w:tc>
          <w:tcPr>
            <w:tcW w:w="6373" w:type="dxa"/>
          </w:tcPr>
          <w:p w:rsidR="00702897" w:rsidRPr="00F83ECA" w:rsidRDefault="00702897" w:rsidP="005947AD">
            <w:pPr>
              <w:rPr>
                <w:ins w:id="1844" w:author="Hagen Meyer" w:date="2018-04-03T17:51:00Z"/>
                <w:rPrChange w:id="1845" w:author="Hagen Meyer" w:date="2018-04-05T13:31:00Z">
                  <w:rPr>
                    <w:ins w:id="1846" w:author="Hagen Meyer" w:date="2018-04-03T17:51:00Z"/>
                    <w:color w:val="FF0000"/>
                  </w:rPr>
                </w:rPrChange>
              </w:rPr>
            </w:pPr>
            <w:ins w:id="1847" w:author="Hagen Meyer" w:date="2018-04-03T17:51:00Z">
              <w:r w:rsidRPr="00F83ECA">
                <w:rPr>
                  <w:rPrChange w:id="1848" w:author="Hagen Meyer" w:date="2018-04-05T13:31:00Z">
                    <w:rPr>
                      <w:color w:val="FF0000"/>
                    </w:rPr>
                  </w:rPrChange>
                </w:rPr>
                <w:t>Bedeutung</w:t>
              </w:r>
            </w:ins>
          </w:p>
        </w:tc>
      </w:tr>
      <w:tr w:rsidR="00F83ECA" w:rsidRPr="00F83ECA" w:rsidTr="00702897">
        <w:trPr>
          <w:ins w:id="1849" w:author="Hagen Meyer" w:date="2018-04-03T17:51:00Z"/>
        </w:trPr>
        <w:tc>
          <w:tcPr>
            <w:tcW w:w="1279" w:type="dxa"/>
          </w:tcPr>
          <w:p w:rsidR="00702897" w:rsidRPr="00F83ECA" w:rsidRDefault="00702897" w:rsidP="005947AD">
            <w:pPr>
              <w:rPr>
                <w:ins w:id="1850" w:author="Hagen Meyer" w:date="2018-04-03T17:51:00Z"/>
                <w:rPrChange w:id="1851" w:author="Hagen Meyer" w:date="2018-04-05T13:31:00Z">
                  <w:rPr>
                    <w:ins w:id="1852" w:author="Hagen Meyer" w:date="2018-04-03T17:51:00Z"/>
                    <w:color w:val="FF0000"/>
                  </w:rPr>
                </w:rPrChange>
              </w:rPr>
            </w:pPr>
            <w:ins w:id="1853" w:author="Hagen Meyer" w:date="2018-04-03T17:51:00Z">
              <w:r w:rsidRPr="00F83ECA">
                <w:rPr>
                  <w:rPrChange w:id="1854" w:author="Hagen Meyer" w:date="2018-04-05T13:31:00Z">
                    <w:rPr>
                      <w:color w:val="FF0000"/>
                    </w:rPr>
                  </w:rPrChange>
                </w:rPr>
                <w:t>DEBUG</w:t>
              </w:r>
            </w:ins>
          </w:p>
        </w:tc>
        <w:tc>
          <w:tcPr>
            <w:tcW w:w="6373" w:type="dxa"/>
          </w:tcPr>
          <w:p w:rsidR="00702897" w:rsidRPr="00F83ECA" w:rsidRDefault="00702897" w:rsidP="005947AD">
            <w:pPr>
              <w:rPr>
                <w:ins w:id="1855" w:author="Hagen Meyer" w:date="2018-04-03T17:51:00Z"/>
                <w:rPrChange w:id="1856" w:author="Hagen Meyer" w:date="2018-04-05T13:31:00Z">
                  <w:rPr>
                    <w:ins w:id="1857" w:author="Hagen Meyer" w:date="2018-04-03T17:51:00Z"/>
                    <w:color w:val="FF0000"/>
                  </w:rPr>
                </w:rPrChange>
              </w:rPr>
            </w:pPr>
            <w:ins w:id="1858" w:author="Hagen Meyer" w:date="2018-04-03T17:51:00Z">
              <w:r w:rsidRPr="00F83ECA">
                <w:rPr>
                  <w:rPrChange w:id="1859" w:author="Hagen Meyer" w:date="2018-04-05T13:31:00Z">
                    <w:rPr>
                      <w:color w:val="FF0000"/>
                    </w:rPr>
                  </w:rPrChange>
                </w:rPr>
                <w:t>Grun</w:t>
              </w:r>
            </w:ins>
            <w:ins w:id="1860" w:author="Hagen Meyer" w:date="2018-04-03T17:52:00Z">
              <w:r w:rsidRPr="00F83ECA">
                <w:rPr>
                  <w:rPrChange w:id="1861" w:author="Hagen Meyer" w:date="2018-04-05T13:31:00Z">
                    <w:rPr>
                      <w:color w:val="FF0000"/>
                    </w:rPr>
                  </w:rPrChange>
                </w:rPr>
                <w:t>dsätzlich alle Logs. Für Diagnosezwecke zu verwenden.</w:t>
              </w:r>
            </w:ins>
          </w:p>
        </w:tc>
      </w:tr>
      <w:tr w:rsidR="00F83ECA" w:rsidRPr="00F83ECA" w:rsidTr="00702897">
        <w:trPr>
          <w:ins w:id="1862" w:author="Hagen Meyer" w:date="2018-04-03T17:51:00Z"/>
        </w:trPr>
        <w:tc>
          <w:tcPr>
            <w:tcW w:w="1279" w:type="dxa"/>
          </w:tcPr>
          <w:p w:rsidR="00702897" w:rsidRPr="00F83ECA" w:rsidRDefault="009A3553" w:rsidP="005947AD">
            <w:pPr>
              <w:rPr>
                <w:ins w:id="1863" w:author="Hagen Meyer" w:date="2018-04-03T17:51:00Z"/>
                <w:rPrChange w:id="1864" w:author="Hagen Meyer" w:date="2018-04-05T13:31:00Z">
                  <w:rPr>
                    <w:ins w:id="1865" w:author="Hagen Meyer" w:date="2018-04-03T17:51:00Z"/>
                    <w:color w:val="FF0000"/>
                  </w:rPr>
                </w:rPrChange>
              </w:rPr>
            </w:pPr>
            <w:ins w:id="1866" w:author="Hagen Meyer" w:date="2018-04-03T17:52:00Z">
              <w:r w:rsidRPr="00F83ECA">
                <w:rPr>
                  <w:rPrChange w:id="1867" w:author="Hagen Meyer" w:date="2018-04-05T13:31:00Z">
                    <w:rPr>
                      <w:color w:val="FF0000"/>
                    </w:rPr>
                  </w:rPrChange>
                </w:rPr>
                <w:t>INFO</w:t>
              </w:r>
            </w:ins>
          </w:p>
        </w:tc>
        <w:tc>
          <w:tcPr>
            <w:tcW w:w="6373" w:type="dxa"/>
          </w:tcPr>
          <w:p w:rsidR="00702897" w:rsidRPr="00F83ECA" w:rsidRDefault="009A3553" w:rsidP="005947AD">
            <w:pPr>
              <w:rPr>
                <w:ins w:id="1868" w:author="Hagen Meyer" w:date="2018-04-03T17:51:00Z"/>
                <w:rPrChange w:id="1869" w:author="Hagen Meyer" w:date="2018-04-05T13:31:00Z">
                  <w:rPr>
                    <w:ins w:id="1870" w:author="Hagen Meyer" w:date="2018-04-03T17:51:00Z"/>
                    <w:color w:val="FF0000"/>
                  </w:rPr>
                </w:rPrChange>
              </w:rPr>
            </w:pPr>
            <w:ins w:id="1871" w:author="Hagen Meyer" w:date="2018-04-03T17:52:00Z">
              <w:r w:rsidRPr="00F83ECA">
                <w:rPr>
                  <w:rPrChange w:id="1872" w:author="Hagen Meyer" w:date="2018-04-05T13:31:00Z">
                    <w:rPr>
                      <w:color w:val="FF0000"/>
                    </w:rPr>
                  </w:rPrChange>
                </w:rPr>
                <w:t>Programmergebnisse und Parameter die den erfolgreichen Pr</w:t>
              </w:r>
            </w:ins>
            <w:ins w:id="1873" w:author="Hagen Meyer" w:date="2018-04-03T17:53:00Z">
              <w:r w:rsidRPr="00F83ECA">
                <w:rPr>
                  <w:rPrChange w:id="1874" w:author="Hagen Meyer" w:date="2018-04-05T13:31:00Z">
                    <w:rPr>
                      <w:color w:val="FF0000"/>
                    </w:rPr>
                  </w:rPrChange>
                </w:rPr>
                <w:t>ogrammverlauf bestätigen.</w:t>
              </w:r>
            </w:ins>
          </w:p>
        </w:tc>
      </w:tr>
      <w:tr w:rsidR="00F83ECA" w:rsidRPr="00F83ECA" w:rsidTr="00702897">
        <w:trPr>
          <w:ins w:id="1875" w:author="Hagen Meyer" w:date="2018-04-03T17:51:00Z"/>
        </w:trPr>
        <w:tc>
          <w:tcPr>
            <w:tcW w:w="1279" w:type="dxa"/>
          </w:tcPr>
          <w:p w:rsidR="00702897" w:rsidRPr="00F83ECA" w:rsidRDefault="009A3553" w:rsidP="005947AD">
            <w:pPr>
              <w:rPr>
                <w:ins w:id="1876" w:author="Hagen Meyer" w:date="2018-04-03T17:51:00Z"/>
                <w:rPrChange w:id="1877" w:author="Hagen Meyer" w:date="2018-04-05T13:31:00Z">
                  <w:rPr>
                    <w:ins w:id="1878" w:author="Hagen Meyer" w:date="2018-04-03T17:51:00Z"/>
                    <w:color w:val="FF0000"/>
                  </w:rPr>
                </w:rPrChange>
              </w:rPr>
            </w:pPr>
            <w:ins w:id="1879" w:author="Hagen Meyer" w:date="2018-04-03T17:53:00Z">
              <w:r w:rsidRPr="00F83ECA">
                <w:rPr>
                  <w:rPrChange w:id="1880" w:author="Hagen Meyer" w:date="2018-04-05T13:31:00Z">
                    <w:rPr>
                      <w:color w:val="FF0000"/>
                    </w:rPr>
                  </w:rPrChange>
                </w:rPr>
                <w:t>WARNING</w:t>
              </w:r>
            </w:ins>
          </w:p>
        </w:tc>
        <w:tc>
          <w:tcPr>
            <w:tcW w:w="6373" w:type="dxa"/>
          </w:tcPr>
          <w:p w:rsidR="00702897" w:rsidRPr="00F83ECA" w:rsidRDefault="009A3553" w:rsidP="005947AD">
            <w:pPr>
              <w:rPr>
                <w:ins w:id="1881" w:author="Hagen Meyer" w:date="2018-04-03T17:51:00Z"/>
                <w:rPrChange w:id="1882" w:author="Hagen Meyer" w:date="2018-04-05T13:31:00Z">
                  <w:rPr>
                    <w:ins w:id="1883" w:author="Hagen Meyer" w:date="2018-04-03T17:51:00Z"/>
                    <w:color w:val="FF0000"/>
                  </w:rPr>
                </w:rPrChange>
              </w:rPr>
            </w:pPr>
            <w:ins w:id="1884" w:author="Hagen Meyer" w:date="2018-04-03T17:53:00Z">
              <w:r w:rsidRPr="00F83ECA">
                <w:rPr>
                  <w:rPrChange w:id="1885" w:author="Hagen Meyer" w:date="2018-04-05T13:31:00Z">
                    <w:rPr>
                      <w:color w:val="FF0000"/>
                    </w:rPr>
                  </w:rPrChange>
                </w:rPr>
                <w:t>Unerwartete Ereignisse, wobei sich die Software weiterhin wie erwartet verhäl</w:t>
              </w:r>
            </w:ins>
            <w:ins w:id="1886" w:author="Hagen Meyer" w:date="2018-04-03T17:54:00Z">
              <w:r w:rsidRPr="00F83ECA">
                <w:rPr>
                  <w:rPrChange w:id="1887" w:author="Hagen Meyer" w:date="2018-04-05T13:31:00Z">
                    <w:rPr>
                      <w:color w:val="FF0000"/>
                    </w:rPr>
                  </w:rPrChange>
                </w:rPr>
                <w:t>t.</w:t>
              </w:r>
            </w:ins>
          </w:p>
        </w:tc>
      </w:tr>
      <w:tr w:rsidR="00F83ECA" w:rsidRPr="00F83ECA" w:rsidTr="00702897">
        <w:trPr>
          <w:ins w:id="1888" w:author="Hagen Meyer" w:date="2018-04-03T17:54:00Z"/>
        </w:trPr>
        <w:tc>
          <w:tcPr>
            <w:tcW w:w="1279" w:type="dxa"/>
          </w:tcPr>
          <w:p w:rsidR="009A3553" w:rsidRPr="00F83ECA" w:rsidRDefault="009A3553" w:rsidP="005947AD">
            <w:pPr>
              <w:rPr>
                <w:ins w:id="1889" w:author="Hagen Meyer" w:date="2018-04-03T17:54:00Z"/>
                <w:rPrChange w:id="1890" w:author="Hagen Meyer" w:date="2018-04-05T13:31:00Z">
                  <w:rPr>
                    <w:ins w:id="1891" w:author="Hagen Meyer" w:date="2018-04-03T17:54:00Z"/>
                    <w:color w:val="FF0000"/>
                  </w:rPr>
                </w:rPrChange>
              </w:rPr>
            </w:pPr>
            <w:ins w:id="1892" w:author="Hagen Meyer" w:date="2018-04-03T17:54:00Z">
              <w:r w:rsidRPr="00F83ECA">
                <w:rPr>
                  <w:rPrChange w:id="1893" w:author="Hagen Meyer" w:date="2018-04-05T13:31:00Z">
                    <w:rPr>
                      <w:color w:val="FF0000"/>
                    </w:rPr>
                  </w:rPrChange>
                </w:rPr>
                <w:t>ERROR</w:t>
              </w:r>
            </w:ins>
          </w:p>
        </w:tc>
        <w:tc>
          <w:tcPr>
            <w:tcW w:w="6373" w:type="dxa"/>
          </w:tcPr>
          <w:p w:rsidR="009A3553" w:rsidRPr="00F83ECA" w:rsidRDefault="009A3553" w:rsidP="005947AD">
            <w:pPr>
              <w:rPr>
                <w:ins w:id="1894" w:author="Hagen Meyer" w:date="2018-04-03T17:54:00Z"/>
                <w:rPrChange w:id="1895" w:author="Hagen Meyer" w:date="2018-04-05T13:31:00Z">
                  <w:rPr>
                    <w:ins w:id="1896" w:author="Hagen Meyer" w:date="2018-04-03T17:54:00Z"/>
                    <w:color w:val="FF0000"/>
                  </w:rPr>
                </w:rPrChange>
              </w:rPr>
            </w:pPr>
            <w:ins w:id="1897" w:author="Hagen Meyer" w:date="2018-04-03T17:54:00Z">
              <w:r w:rsidRPr="00F83ECA">
                <w:rPr>
                  <w:rPrChange w:id="1898" w:author="Hagen Meyer" w:date="2018-04-05T13:31:00Z">
                    <w:rPr>
                      <w:color w:val="FF0000"/>
                    </w:rPr>
                  </w:rPrChange>
                </w:rPr>
                <w:t>Unerwartete Ereignisse, die den Programmablauf stören.</w:t>
              </w:r>
            </w:ins>
          </w:p>
        </w:tc>
      </w:tr>
      <w:tr w:rsidR="009A3553" w:rsidRPr="00F83ECA" w:rsidTr="00702897">
        <w:trPr>
          <w:ins w:id="1899" w:author="Hagen Meyer" w:date="2018-04-03T17:55:00Z"/>
        </w:trPr>
        <w:tc>
          <w:tcPr>
            <w:tcW w:w="1279" w:type="dxa"/>
          </w:tcPr>
          <w:p w:rsidR="009A3553" w:rsidRPr="00F83ECA" w:rsidRDefault="009A3553" w:rsidP="009A3553">
            <w:pPr>
              <w:rPr>
                <w:ins w:id="1900" w:author="Hagen Meyer" w:date="2018-04-03T17:55:00Z"/>
                <w:rPrChange w:id="1901" w:author="Hagen Meyer" w:date="2018-04-05T13:31:00Z">
                  <w:rPr>
                    <w:ins w:id="1902" w:author="Hagen Meyer" w:date="2018-04-03T17:55:00Z"/>
                    <w:color w:val="FF0000"/>
                  </w:rPr>
                </w:rPrChange>
              </w:rPr>
            </w:pPr>
            <w:ins w:id="1903" w:author="Hagen Meyer" w:date="2018-04-03T17:55:00Z">
              <w:r w:rsidRPr="00F83ECA">
                <w:rPr>
                  <w:rPrChange w:id="1904" w:author="Hagen Meyer" w:date="2018-04-05T13:31:00Z">
                    <w:rPr>
                      <w:color w:val="FF0000"/>
                    </w:rPr>
                  </w:rPrChange>
                </w:rPr>
                <w:t>CRITICAL</w:t>
              </w:r>
            </w:ins>
          </w:p>
        </w:tc>
        <w:tc>
          <w:tcPr>
            <w:tcW w:w="6373" w:type="dxa"/>
          </w:tcPr>
          <w:p w:rsidR="009A3553" w:rsidRPr="00F83ECA" w:rsidRDefault="009A3553" w:rsidP="009A3553">
            <w:pPr>
              <w:rPr>
                <w:ins w:id="1905" w:author="Hagen Meyer" w:date="2018-04-03T17:55:00Z"/>
                <w:rPrChange w:id="1906" w:author="Hagen Meyer" w:date="2018-04-05T13:31:00Z">
                  <w:rPr>
                    <w:ins w:id="1907" w:author="Hagen Meyer" w:date="2018-04-03T17:55:00Z"/>
                    <w:color w:val="FF0000"/>
                  </w:rPr>
                </w:rPrChange>
              </w:rPr>
            </w:pPr>
            <w:ins w:id="1908" w:author="Hagen Meyer" w:date="2018-04-03T17:55:00Z">
              <w:r w:rsidRPr="00F83ECA">
                <w:rPr>
                  <w:rPrChange w:id="1909" w:author="Hagen Meyer" w:date="2018-04-05T13:31:00Z">
                    <w:rPr>
                      <w:color w:val="FF0000"/>
                    </w:rPr>
                  </w:rPrChange>
                </w:rPr>
                <w:t>Unerwartete Ereignisse, die den Programmablauf komplett unterbrechen.</w:t>
              </w:r>
            </w:ins>
          </w:p>
        </w:tc>
      </w:tr>
    </w:tbl>
    <w:p w:rsidR="00702897" w:rsidRPr="00F83ECA" w:rsidRDefault="00702897" w:rsidP="005947AD">
      <w:pPr>
        <w:ind w:left="1410" w:hanging="1410"/>
        <w:rPr>
          <w:ins w:id="1910" w:author="Hagen Meyer" w:date="2018-04-03T17:55:00Z"/>
          <w:rPrChange w:id="1911" w:author="Hagen Meyer" w:date="2018-04-05T13:31:00Z">
            <w:rPr>
              <w:ins w:id="1912" w:author="Hagen Meyer" w:date="2018-04-03T17:55:00Z"/>
              <w:color w:val="FF0000"/>
            </w:rPr>
          </w:rPrChange>
        </w:rPr>
      </w:pPr>
    </w:p>
    <w:p w:rsidR="009E15B4" w:rsidRPr="00F83ECA" w:rsidRDefault="009E15B4" w:rsidP="005947AD">
      <w:pPr>
        <w:ind w:left="1410" w:hanging="1410"/>
        <w:rPr>
          <w:ins w:id="1913" w:author="Hagen Meyer" w:date="2018-04-03T17:50:00Z"/>
          <w:rPrChange w:id="1914" w:author="Hagen Meyer" w:date="2018-04-05T13:31:00Z">
            <w:rPr>
              <w:ins w:id="1915" w:author="Hagen Meyer" w:date="2018-04-03T17:50:00Z"/>
              <w:color w:val="FF0000"/>
            </w:rPr>
          </w:rPrChange>
        </w:rPr>
      </w:pPr>
      <w:ins w:id="1916" w:author="Hagen Meyer" w:date="2018-04-03T17:55:00Z">
        <w:r w:rsidRPr="00F83ECA">
          <w:rPr>
            <w:rPrChange w:id="1917" w:author="Hagen Meyer" w:date="2018-04-05T13:31:00Z">
              <w:rPr>
                <w:color w:val="FF0000"/>
              </w:rPr>
            </w:rPrChange>
          </w:rPr>
          <w:tab/>
          <w:t>D</w:t>
        </w:r>
      </w:ins>
      <w:ins w:id="1918" w:author="Hagen Meyer" w:date="2018-04-03T17:56:00Z">
        <w:r w:rsidRPr="00F83ECA">
          <w:rPr>
            <w:rPrChange w:id="1919" w:author="Hagen Meyer" w:date="2018-04-05T13:31:00Z">
              <w:rPr>
                <w:color w:val="FF0000"/>
              </w:rPr>
            </w:rPrChange>
          </w:rPr>
          <w:t xml:space="preserve">as Fluglogbuch </w:t>
        </w:r>
      </w:ins>
      <w:ins w:id="1920" w:author="Hagen Meyer" w:date="2018-04-03T17:55:00Z">
        <w:r w:rsidRPr="00F83ECA">
          <w:rPr>
            <w:rPrChange w:id="1921" w:author="Hagen Meyer" w:date="2018-04-05T13:31:00Z">
              <w:rPr>
                <w:color w:val="FF0000"/>
              </w:rPr>
            </w:rPrChange>
          </w:rPr>
          <w:t>wie auch alle Programm-Logs</w:t>
        </w:r>
      </w:ins>
      <w:ins w:id="1922" w:author="Hagen Meyer" w:date="2018-04-03T17:56:00Z">
        <w:r w:rsidRPr="00F83ECA">
          <w:rPr>
            <w:rPrChange w:id="1923" w:author="Hagen Meyer" w:date="2018-04-05T13:31:00Z">
              <w:rPr>
                <w:color w:val="FF0000"/>
              </w:rPr>
            </w:rPrChange>
          </w:rPr>
          <w:t xml:space="preserve"> können vom Benutzer über das Web-Interface </w:t>
        </w:r>
      </w:ins>
      <w:ins w:id="1924" w:author="Hagen Meyer" w:date="2018-04-03T17:57:00Z">
        <w:r w:rsidRPr="00F83ECA">
          <w:rPr>
            <w:rPrChange w:id="1925" w:author="Hagen Meyer" w:date="2018-04-05T13:31:00Z">
              <w:rPr>
                <w:color w:val="FF0000"/>
              </w:rPr>
            </w:rPrChange>
          </w:rPr>
          <w:t>heruntergeladen und gelöscht werden.</w:t>
        </w:r>
      </w:ins>
    </w:p>
    <w:p w:rsidR="00AC7BCD" w:rsidRPr="009A3553" w:rsidRDefault="00AC7BCD">
      <w:pPr>
        <w:rPr>
          <w:i/>
          <w:color w:val="FF0000"/>
          <w:rPrChange w:id="1926" w:author="Hagen Meyer" w:date="2018-04-03T17:55:00Z">
            <w:rPr>
              <w:color w:val="FF0000"/>
            </w:rPr>
          </w:rPrChange>
        </w:rPr>
        <w:pPrChange w:id="1927" w:author="Hagen Meyer" w:date="2018-04-17T18:23:00Z">
          <w:pPr>
            <w:ind w:left="1410" w:hanging="1410"/>
          </w:pPr>
        </w:pPrChange>
      </w:pPr>
    </w:p>
    <w:p w:rsidR="00725869" w:rsidRPr="001A1DC3" w:rsidDel="00851EF0" w:rsidRDefault="000F0536">
      <w:pPr>
        <w:ind w:left="1410" w:hanging="1410"/>
        <w:rPr>
          <w:del w:id="1928" w:author="Hagen Meyer" w:date="2018-04-03T16:59:00Z"/>
          <w:color w:val="FF0000"/>
        </w:rPr>
      </w:pPr>
      <w:r w:rsidRPr="00C73B59">
        <w:rPr>
          <w:color w:val="000000" w:themeColor="text1"/>
        </w:rPr>
        <w:t>/P</w:t>
      </w:r>
      <w:r w:rsidR="00C05576" w:rsidRPr="00C73B59">
        <w:rPr>
          <w:color w:val="000000" w:themeColor="text1"/>
        </w:rPr>
        <w:t>S0120/</w:t>
      </w:r>
      <w:r w:rsidR="00C05576" w:rsidRPr="001A1DC3">
        <w:rPr>
          <w:color w:val="FF0000"/>
        </w:rPr>
        <w:tab/>
      </w:r>
      <w:ins w:id="1929" w:author="Hagen Meyer" w:date="2018-04-03T16:59:00Z">
        <w:r w:rsidR="00851EF0" w:rsidRPr="00F83ECA">
          <w:rPr>
            <w:rPrChange w:id="1930" w:author="Hagen Meyer" w:date="2018-04-05T13:31:00Z">
              <w:rPr>
                <w:color w:val="FF0000"/>
              </w:rPr>
            </w:rPrChange>
          </w:rPr>
          <w:t>D</w:t>
        </w:r>
      </w:ins>
      <w:ins w:id="1931" w:author="Hagen Meyer" w:date="2018-04-03T17:00:00Z">
        <w:r w:rsidR="00851EF0" w:rsidRPr="00F83ECA">
          <w:rPr>
            <w:rPrChange w:id="1932" w:author="Hagen Meyer" w:date="2018-04-05T13:31:00Z">
              <w:rPr>
                <w:color w:val="FF0000"/>
              </w:rPr>
            </w:rPrChange>
          </w:rPr>
          <w:t xml:space="preserve">as hochauflösende Bildmaterial und </w:t>
        </w:r>
      </w:ins>
      <w:ins w:id="1933" w:author="Hagen Meyer" w:date="2018-04-03T17:26:00Z">
        <w:r w:rsidR="00C7549B" w:rsidRPr="00F83ECA">
          <w:rPr>
            <w:rPrChange w:id="1934" w:author="Hagen Meyer" w:date="2018-04-05T13:31:00Z">
              <w:rPr>
                <w:color w:val="FF0000"/>
              </w:rPr>
            </w:rPrChange>
          </w:rPr>
          <w:t>alle</w:t>
        </w:r>
      </w:ins>
      <w:ins w:id="1935" w:author="Hagen Meyer" w:date="2018-04-03T17:00:00Z">
        <w:r w:rsidR="00851EF0" w:rsidRPr="00F83ECA">
          <w:rPr>
            <w:rPrChange w:id="1936" w:author="Hagen Meyer" w:date="2018-04-05T13:31:00Z">
              <w:rPr>
                <w:color w:val="FF0000"/>
              </w:rPr>
            </w:rPrChange>
          </w:rPr>
          <w:t xml:space="preserve"> weitere</w:t>
        </w:r>
      </w:ins>
      <w:ins w:id="1937" w:author="Hagen Meyer" w:date="2018-04-03T17:26:00Z">
        <w:r w:rsidR="00C7549B" w:rsidRPr="00F83ECA">
          <w:rPr>
            <w:rPrChange w:id="1938" w:author="Hagen Meyer" w:date="2018-04-05T13:31:00Z">
              <w:rPr>
                <w:color w:val="FF0000"/>
              </w:rPr>
            </w:rPrChange>
          </w:rPr>
          <w:t>n</w:t>
        </w:r>
      </w:ins>
      <w:ins w:id="1939" w:author="Hagen Meyer" w:date="2018-04-03T17:00:00Z">
        <w:r w:rsidR="00851EF0" w:rsidRPr="00F83ECA">
          <w:rPr>
            <w:rPrChange w:id="1940" w:author="Hagen Meyer" w:date="2018-04-05T13:31:00Z">
              <w:rPr>
                <w:color w:val="FF0000"/>
              </w:rPr>
            </w:rPrChange>
          </w:rPr>
          <w:t xml:space="preserve"> Sensor</w:t>
        </w:r>
      </w:ins>
      <w:ins w:id="1941" w:author="Hagen Meyer" w:date="2018-04-03T17:26:00Z">
        <w:r w:rsidR="00C7549B" w:rsidRPr="00F83ECA">
          <w:rPr>
            <w:rPrChange w:id="1942" w:author="Hagen Meyer" w:date="2018-04-05T13:31:00Z">
              <w:rPr>
                <w:color w:val="FF0000"/>
              </w:rPr>
            </w:rPrChange>
          </w:rPr>
          <w:t>daten</w:t>
        </w:r>
      </w:ins>
      <w:ins w:id="1943" w:author="Hagen Meyer" w:date="2018-04-03T17:27:00Z">
        <w:r w:rsidR="00C7549B" w:rsidRPr="00F83ECA">
          <w:rPr>
            <w:rPrChange w:id="1944" w:author="Hagen Meyer" w:date="2018-04-05T13:31:00Z">
              <w:rPr>
                <w:color w:val="FF0000"/>
              </w:rPr>
            </w:rPrChange>
          </w:rPr>
          <w:t xml:space="preserve"> </w:t>
        </w:r>
      </w:ins>
      <w:ins w:id="1945" w:author="Hagen Meyer" w:date="2018-04-03T17:26:00Z">
        <w:r w:rsidR="00C7549B" w:rsidRPr="00F83ECA">
          <w:rPr>
            <w:rPrChange w:id="1946" w:author="Hagen Meyer" w:date="2018-04-05T13:31:00Z">
              <w:rPr>
                <w:color w:val="FF0000"/>
              </w:rPr>
            </w:rPrChange>
          </w:rPr>
          <w:t>für die</w:t>
        </w:r>
      </w:ins>
      <w:ins w:id="1947" w:author="Hagen Meyer" w:date="2018-04-03T17:02:00Z">
        <w:r w:rsidR="00851EF0" w:rsidRPr="00F83ECA">
          <w:rPr>
            <w:rPrChange w:id="1948" w:author="Hagen Meyer" w:date="2018-04-05T13:31:00Z">
              <w:rPr>
                <w:color w:val="FF0000"/>
              </w:rPr>
            </w:rPrChange>
          </w:rPr>
          <w:t xml:space="preserve"> Inspektion</w:t>
        </w:r>
      </w:ins>
      <w:ins w:id="1949" w:author="Hagen Meyer" w:date="2018-04-03T17:26:00Z">
        <w:r w:rsidR="00C7549B" w:rsidRPr="00F83ECA">
          <w:rPr>
            <w:rPrChange w:id="1950" w:author="Hagen Meyer" w:date="2018-04-05T13:31:00Z">
              <w:rPr>
                <w:color w:val="FF0000"/>
              </w:rPr>
            </w:rPrChange>
          </w:rPr>
          <w:t xml:space="preserve"> </w:t>
        </w:r>
      </w:ins>
      <w:ins w:id="1951" w:author="Hagen Meyer" w:date="2018-04-03T17:27:00Z">
        <w:r w:rsidR="00C7549B" w:rsidRPr="00F83ECA">
          <w:rPr>
            <w:rPrChange w:id="1952" w:author="Hagen Meyer" w:date="2018-04-05T13:31:00Z">
              <w:rPr>
                <w:color w:val="FF0000"/>
              </w:rPr>
            </w:rPrChange>
          </w:rPr>
          <w:t xml:space="preserve">werden </w:t>
        </w:r>
      </w:ins>
      <w:ins w:id="1953" w:author="Hagen Meyer" w:date="2018-04-03T17:00:00Z">
        <w:r w:rsidR="00851EF0" w:rsidRPr="00F83ECA">
          <w:rPr>
            <w:rPrChange w:id="1954" w:author="Hagen Meyer" w:date="2018-04-05T13:31:00Z">
              <w:rPr>
                <w:color w:val="FF0000"/>
              </w:rPr>
            </w:rPrChange>
          </w:rPr>
          <w:t xml:space="preserve">von </w:t>
        </w:r>
      </w:ins>
      <w:ins w:id="1955" w:author="Hagen Meyer" w:date="2018-04-03T17:03:00Z">
        <w:r w:rsidR="00851EF0" w:rsidRPr="00F83ECA">
          <w:rPr>
            <w:rPrChange w:id="1956" w:author="Hagen Meyer" w:date="2018-04-05T13:31:00Z">
              <w:rPr>
                <w:color w:val="FF0000"/>
              </w:rPr>
            </w:rPrChange>
          </w:rPr>
          <w:t>eigenständige</w:t>
        </w:r>
      </w:ins>
      <w:ins w:id="1957" w:author="Hagen Meyer" w:date="2018-04-03T17:27:00Z">
        <w:r w:rsidR="00C7549B" w:rsidRPr="00F83ECA">
          <w:rPr>
            <w:rPrChange w:id="1958" w:author="Hagen Meyer" w:date="2018-04-05T13:31:00Z">
              <w:rPr>
                <w:color w:val="FF0000"/>
              </w:rPr>
            </w:rPrChange>
          </w:rPr>
          <w:t>n</w:t>
        </w:r>
      </w:ins>
      <w:ins w:id="1959" w:author="Hagen Meyer" w:date="2018-04-03T17:00:00Z">
        <w:r w:rsidR="00851EF0" w:rsidRPr="00F83ECA">
          <w:rPr>
            <w:rPrChange w:id="1960" w:author="Hagen Meyer" w:date="2018-04-05T13:31:00Z">
              <w:rPr>
                <w:color w:val="FF0000"/>
              </w:rPr>
            </w:rPrChange>
          </w:rPr>
          <w:t xml:space="preserve"> </w:t>
        </w:r>
      </w:ins>
      <w:ins w:id="1961" w:author="Hagen Meyer" w:date="2018-04-03T17:03:00Z">
        <w:r w:rsidR="00851EF0" w:rsidRPr="00F83ECA">
          <w:rPr>
            <w:rPrChange w:id="1962" w:author="Hagen Meyer" w:date="2018-04-05T13:31:00Z">
              <w:rPr>
                <w:color w:val="FF0000"/>
              </w:rPr>
            </w:rPrChange>
          </w:rPr>
          <w:t>Hardware</w:t>
        </w:r>
      </w:ins>
      <w:ins w:id="1963" w:author="Hagen Meyer" w:date="2018-04-03T17:27:00Z">
        <w:r w:rsidR="00C7549B" w:rsidRPr="00F83ECA">
          <w:rPr>
            <w:rPrChange w:id="1964" w:author="Hagen Meyer" w:date="2018-04-05T13:31:00Z">
              <w:rPr>
                <w:color w:val="FF0000"/>
              </w:rPr>
            </w:rPrChange>
          </w:rPr>
          <w:t>bauteilen</w:t>
        </w:r>
      </w:ins>
      <w:ins w:id="1965" w:author="Hagen Meyer" w:date="2018-04-03T17:01:00Z">
        <w:r w:rsidR="00851EF0" w:rsidRPr="00F83ECA">
          <w:rPr>
            <w:rPrChange w:id="1966" w:author="Hagen Meyer" w:date="2018-04-05T13:31:00Z">
              <w:rPr>
                <w:color w:val="FF0000"/>
              </w:rPr>
            </w:rPrChange>
          </w:rPr>
          <w:t xml:space="preserve"> gesammelt</w:t>
        </w:r>
      </w:ins>
      <w:ins w:id="1967" w:author="Hagen Meyer" w:date="2018-04-03T17:00:00Z">
        <w:r w:rsidR="00851EF0" w:rsidRPr="00F83ECA">
          <w:rPr>
            <w:rPrChange w:id="1968" w:author="Hagen Meyer" w:date="2018-04-05T13:31:00Z">
              <w:rPr>
                <w:color w:val="FF0000"/>
              </w:rPr>
            </w:rPrChange>
          </w:rPr>
          <w:t xml:space="preserve">, welche an </w:t>
        </w:r>
      </w:ins>
      <w:ins w:id="1969" w:author="Hagen Meyer" w:date="2018-04-03T17:28:00Z">
        <w:r w:rsidR="00C7549B" w:rsidRPr="00F83ECA">
          <w:rPr>
            <w:rPrChange w:id="1970" w:author="Hagen Meyer" w:date="2018-04-05T13:31:00Z">
              <w:rPr>
                <w:color w:val="FF0000"/>
              </w:rPr>
            </w:rPrChange>
          </w:rPr>
          <w:t>die</w:t>
        </w:r>
      </w:ins>
      <w:ins w:id="1971" w:author="Hagen Meyer" w:date="2018-04-03T17:01:00Z">
        <w:r w:rsidR="00851EF0" w:rsidRPr="00F83ECA">
          <w:rPr>
            <w:rPrChange w:id="1972" w:author="Hagen Meyer" w:date="2018-04-05T13:31:00Z">
              <w:rPr>
                <w:color w:val="FF0000"/>
              </w:rPr>
            </w:rPrChange>
          </w:rPr>
          <w:t xml:space="preserve"> kardanische Aufhängung der Drohne befestigt werden. Die Entnahme der Daten </w:t>
        </w:r>
      </w:ins>
      <w:ins w:id="1973" w:author="Hagen Meyer" w:date="2018-04-03T17:03:00Z">
        <w:r w:rsidR="0034291D" w:rsidRPr="00F83ECA">
          <w:rPr>
            <w:rPrChange w:id="1974" w:author="Hagen Meyer" w:date="2018-04-05T13:31:00Z">
              <w:rPr>
                <w:color w:val="FF0000"/>
              </w:rPr>
            </w:rPrChange>
          </w:rPr>
          <w:t xml:space="preserve">nach der Inspektion </w:t>
        </w:r>
      </w:ins>
      <w:ins w:id="1975" w:author="Hagen Meyer" w:date="2018-04-03T17:01:00Z">
        <w:r w:rsidR="00851EF0" w:rsidRPr="00F83ECA">
          <w:rPr>
            <w:rPrChange w:id="1976" w:author="Hagen Meyer" w:date="2018-04-05T13:31:00Z">
              <w:rPr>
                <w:color w:val="FF0000"/>
              </w:rPr>
            </w:rPrChange>
          </w:rPr>
          <w:t xml:space="preserve">geschieht </w:t>
        </w:r>
      </w:ins>
      <w:ins w:id="1977" w:author="Hagen Meyer" w:date="2018-04-03T17:02:00Z">
        <w:r w:rsidR="00851EF0" w:rsidRPr="00F83ECA">
          <w:rPr>
            <w:rPrChange w:id="1978" w:author="Hagen Meyer" w:date="2018-04-05T13:31:00Z">
              <w:rPr>
                <w:color w:val="FF0000"/>
              </w:rPr>
            </w:rPrChange>
          </w:rPr>
          <w:t xml:space="preserve">durch den Zugriff auf die vorgesehenen Schnittstellen dieser </w:t>
        </w:r>
      </w:ins>
      <w:ins w:id="1979" w:author="Hagen Meyer" w:date="2018-04-03T17:03:00Z">
        <w:r w:rsidR="0034291D" w:rsidRPr="00F83ECA">
          <w:rPr>
            <w:rPrChange w:id="1980" w:author="Hagen Meyer" w:date="2018-04-05T13:31:00Z">
              <w:rPr>
                <w:color w:val="FF0000"/>
              </w:rPr>
            </w:rPrChange>
          </w:rPr>
          <w:t>Hardware</w:t>
        </w:r>
        <w:r w:rsidR="007C2657" w:rsidRPr="00F83ECA">
          <w:rPr>
            <w:rPrChange w:id="1981" w:author="Hagen Meyer" w:date="2018-04-05T13:31:00Z">
              <w:rPr>
                <w:color w:val="FF0000"/>
              </w:rPr>
            </w:rPrChange>
          </w:rPr>
          <w:t xml:space="preserve"> und ist nicht Bestandteil die</w:t>
        </w:r>
      </w:ins>
      <w:ins w:id="1982" w:author="Hagen Meyer" w:date="2018-04-03T17:04:00Z">
        <w:r w:rsidR="007C2657" w:rsidRPr="00F83ECA">
          <w:rPr>
            <w:rPrChange w:id="1983" w:author="Hagen Meyer" w:date="2018-04-05T13:31:00Z">
              <w:rPr>
                <w:color w:val="FF0000"/>
              </w:rPr>
            </w:rPrChange>
          </w:rPr>
          <w:t>ses Pflichtenhefts.</w:t>
        </w:r>
      </w:ins>
      <w:del w:id="1984" w:author="Hagen Meyer" w:date="2018-04-03T16:59:00Z">
        <w:r w:rsidR="00C05576" w:rsidRPr="001A1DC3" w:rsidDel="00851EF0">
          <w:rPr>
            <w:color w:val="FF0000"/>
          </w:rPr>
          <w:delText>Zur Beurteilung und Inspektion ist es notwendig</w:delText>
        </w:r>
        <w:r w:rsidR="00307B54" w:rsidRPr="001A1DC3" w:rsidDel="00851EF0">
          <w:rPr>
            <w:color w:val="FF0000"/>
          </w:rPr>
          <w:delText>,</w:delText>
        </w:r>
        <w:r w:rsidR="00C05576" w:rsidRPr="001A1DC3" w:rsidDel="00851EF0">
          <w:rPr>
            <w:color w:val="FF0000"/>
          </w:rPr>
          <w:delText xml:space="preserve"> hochauflösende Bilder aufzunehmen und zu speichern.</w:delText>
        </w:r>
      </w:del>
    </w:p>
    <w:p w:rsidR="00725869" w:rsidRPr="001A1DC3" w:rsidRDefault="00725869">
      <w:pPr>
        <w:ind w:left="1410" w:hanging="1410"/>
        <w:rPr>
          <w:color w:val="FF0000"/>
        </w:rPr>
      </w:pPr>
    </w:p>
    <w:p w:rsidR="00725869" w:rsidRDefault="00725869">
      <w:pPr>
        <w:pPrChange w:id="1985" w:author="Hagen Meyer" w:date="2018-04-13T19:51:00Z">
          <w:pPr>
            <w:pStyle w:val="berschrift2"/>
            <w:numPr>
              <w:ilvl w:val="0"/>
              <w:numId w:val="0"/>
            </w:numPr>
            <w:ind w:left="0" w:firstLine="0"/>
          </w:pPr>
        </w:pPrChange>
      </w:pPr>
    </w:p>
    <w:p w:rsidR="00725869" w:rsidRDefault="00C05576">
      <w:pPr>
        <w:pStyle w:val="berschrift2"/>
      </w:pPr>
      <w:bookmarkStart w:id="1986" w:name="_Toc512272944"/>
      <w:r>
        <w:t>Leistung</w:t>
      </w:r>
      <w:bookmarkEnd w:id="1986"/>
    </w:p>
    <w:p w:rsidR="00725869" w:rsidRPr="001A1DC3" w:rsidRDefault="000F0536">
      <w:pPr>
        <w:ind w:left="1410" w:hanging="1410"/>
        <w:rPr>
          <w:color w:val="FF0000"/>
        </w:rPr>
      </w:pPr>
      <w:r w:rsidRPr="00C73B59">
        <w:rPr>
          <w:color w:val="000000" w:themeColor="text1"/>
        </w:rPr>
        <w:t>/P</w:t>
      </w:r>
      <w:r w:rsidR="00C05576" w:rsidRPr="00C73B59">
        <w:rPr>
          <w:color w:val="000000" w:themeColor="text1"/>
        </w:rPr>
        <w:t>S0120/</w:t>
      </w:r>
      <w:r w:rsidR="00C05576" w:rsidRPr="001A1DC3">
        <w:rPr>
          <w:color w:val="FF0000"/>
        </w:rPr>
        <w:tab/>
      </w:r>
      <w:r w:rsidR="00C05576" w:rsidRPr="00FD01DE">
        <w:rPr>
          <w:rPrChange w:id="1987" w:author="Hagen Meyer" w:date="2018-04-23T18:50:00Z">
            <w:rPr>
              <w:color w:val="FF0000"/>
            </w:rPr>
          </w:rPrChange>
        </w:rPr>
        <w:t xml:space="preserve">Die eingesetzte Software muss </w:t>
      </w:r>
      <w:r w:rsidR="00307B54" w:rsidRPr="00FD01DE">
        <w:rPr>
          <w:rPrChange w:id="1988" w:author="Hagen Meyer" w:date="2018-04-23T18:50:00Z">
            <w:rPr>
              <w:color w:val="FF0000"/>
            </w:rPr>
          </w:rPrChange>
        </w:rPr>
        <w:t>l</w:t>
      </w:r>
      <w:r w:rsidR="00C05576" w:rsidRPr="00FD01DE">
        <w:rPr>
          <w:rPrChange w:id="1989" w:author="Hagen Meyer" w:date="2018-04-23T18:50:00Z">
            <w:rPr>
              <w:color w:val="FF0000"/>
            </w:rPr>
          </w:rPrChange>
        </w:rPr>
        <w:t xml:space="preserve">eistungsstark genug sein, um alle Anforderungen </w:t>
      </w:r>
      <w:del w:id="1990" w:author="Hagen Meyer" w:date="2018-04-23T18:49:00Z">
        <w:r w:rsidR="00C05576" w:rsidRPr="00FD01DE" w:rsidDel="002526EC">
          <w:rPr>
            <w:rPrChange w:id="1991" w:author="Hagen Meyer" w:date="2018-04-23T18:50:00Z">
              <w:rPr>
                <w:color w:val="FF0000"/>
              </w:rPr>
            </w:rPrChange>
          </w:rPr>
          <w:delText>zu erfüllen</w:delText>
        </w:r>
      </w:del>
      <w:ins w:id="1992" w:author="Hagen Meyer" w:date="2018-04-23T18:49:00Z">
        <w:r w:rsidR="002526EC" w:rsidRPr="00FD01DE">
          <w:rPr>
            <w:rPrChange w:id="1993" w:author="Hagen Meyer" w:date="2018-04-23T18:50:00Z">
              <w:rPr>
                <w:color w:val="FF0000"/>
              </w:rPr>
            </w:rPrChange>
          </w:rPr>
          <w:t>aus /PS0010/ zu erfüllen</w:t>
        </w:r>
      </w:ins>
      <w:r w:rsidR="00C05576" w:rsidRPr="00FD01DE">
        <w:rPr>
          <w:rPrChange w:id="1994" w:author="Hagen Meyer" w:date="2018-04-23T18:50:00Z">
            <w:rPr>
              <w:color w:val="FF0000"/>
            </w:rPr>
          </w:rPrChange>
        </w:rPr>
        <w:t xml:space="preserve">. </w:t>
      </w:r>
      <w:del w:id="1995" w:author="Hagen Meyer" w:date="2018-04-23T18:49:00Z">
        <w:r w:rsidR="00C05576" w:rsidRPr="00FD01DE" w:rsidDel="002526EC">
          <w:rPr>
            <w:rPrChange w:id="1996" w:author="Hagen Meyer" w:date="2018-04-23T18:50:00Z">
              <w:rPr>
                <w:color w:val="FF0000"/>
              </w:rPr>
            </w:rPrChange>
          </w:rPr>
          <w:delText>Lasttests für die eingesetzte Hardware sollen im Rahmen des Pflichtenheftes sowie der Dokumente über Teststrategien beschrieben werden.</w:delText>
        </w:r>
      </w:del>
      <w:ins w:id="1997" w:author="Hagen Meyer" w:date="2018-04-23T18:49:00Z">
        <w:r w:rsidR="002526EC" w:rsidRPr="00FD01DE">
          <w:rPr>
            <w:rPrChange w:id="1998" w:author="Hagen Meyer" w:date="2018-04-23T18:50:00Z">
              <w:rPr>
                <w:color w:val="FF0000"/>
              </w:rPr>
            </w:rPrChange>
          </w:rPr>
          <w:t xml:space="preserve">Lasttests </w:t>
        </w:r>
      </w:ins>
      <w:ins w:id="1999" w:author="Hagen Meyer" w:date="2018-04-23T18:50:00Z">
        <w:r w:rsidR="002526EC" w:rsidRPr="00FD01DE">
          <w:rPr>
            <w:rPrChange w:id="2000" w:author="Hagen Meyer" w:date="2018-04-23T18:50:00Z">
              <w:rPr>
                <w:color w:val="FF0000"/>
              </w:rPr>
            </w:rPrChange>
          </w:rPr>
          <w:t>für Softwarekomponenten sind im Dokument „Testplan“ definiert.</w:t>
        </w:r>
      </w:ins>
      <w:ins w:id="2001" w:author="Hagen Meyer" w:date="2018-04-23T18:49:00Z">
        <w:r w:rsidR="002526EC" w:rsidRPr="00FD01DE">
          <w:rPr>
            <w:rPrChange w:id="2002" w:author="Hagen Meyer" w:date="2018-04-23T18:50:00Z">
              <w:rPr>
                <w:color w:val="FF0000"/>
              </w:rPr>
            </w:rPrChange>
          </w:rPr>
          <w:t xml:space="preserve"> </w:t>
        </w:r>
      </w:ins>
    </w:p>
    <w:p w:rsidR="00725869" w:rsidRPr="001A1DC3" w:rsidRDefault="00725869">
      <w:pPr>
        <w:ind w:left="1410" w:hanging="1410"/>
        <w:rPr>
          <w:color w:val="FF0000"/>
        </w:rPr>
      </w:pPr>
    </w:p>
    <w:p w:rsidR="00F17B90" w:rsidRDefault="00F17B90" w:rsidP="00F17B90">
      <w:pPr>
        <w:pStyle w:val="berschrift1"/>
      </w:pPr>
      <w:bookmarkStart w:id="2003" w:name="_Toc512272945"/>
      <w:r>
        <w:t>Produktdaten</w:t>
      </w:r>
      <w:bookmarkEnd w:id="2003"/>
    </w:p>
    <w:p w:rsidR="00F17B90" w:rsidRPr="00F17B90" w:rsidRDefault="00F17B90" w:rsidP="00F17B90">
      <w:pPr>
        <w:pStyle w:val="berschrift1"/>
      </w:pPr>
      <w:bookmarkStart w:id="2004" w:name="_Toc512272946"/>
      <w:r>
        <w:t>Produktleistungen</w:t>
      </w:r>
      <w:bookmarkEnd w:id="2004"/>
    </w:p>
    <w:p w:rsidR="00725869" w:rsidRDefault="00C05576">
      <w:pPr>
        <w:pStyle w:val="berschrift1"/>
      </w:pPr>
      <w:bookmarkStart w:id="2005" w:name="_Toc512272947"/>
      <w:r>
        <w:t>Qualitätsanforderungen</w:t>
      </w:r>
      <w:bookmarkEnd w:id="2005"/>
    </w:p>
    <w:p w:rsidR="00725869" w:rsidRPr="00B42E76" w:rsidRDefault="00C05576">
      <w:pPr>
        <w:rPr>
          <w:ins w:id="2006" w:author="Hagen Meyer" w:date="2018-04-18T18:23:00Z"/>
          <w:rPrChange w:id="2007" w:author="Hagen Meyer" w:date="2018-04-23T18:46:00Z">
            <w:rPr>
              <w:ins w:id="2008" w:author="Hagen Meyer" w:date="2018-04-18T18:23:00Z"/>
              <w:color w:val="FF0000"/>
            </w:rPr>
          </w:rPrChange>
        </w:rPr>
      </w:pPr>
      <w:r w:rsidRPr="00B42E76">
        <w:rPr>
          <w:rPrChange w:id="2009" w:author="Hagen Meyer" w:date="2018-04-23T18:46:00Z">
            <w:rPr>
              <w:color w:val="FF0000"/>
            </w:rPr>
          </w:rPrChange>
        </w:rPr>
        <w:t xml:space="preserve">Die Abnahmekriterien </w:t>
      </w:r>
      <w:del w:id="2010" w:author="Hagen Meyer" w:date="2018-04-23T18:46:00Z">
        <w:r w:rsidRPr="00B42E76" w:rsidDel="00B71E67">
          <w:rPr>
            <w:rPrChange w:id="2011" w:author="Hagen Meyer" w:date="2018-04-23T18:46:00Z">
              <w:rPr>
                <w:color w:val="FF0000"/>
              </w:rPr>
            </w:rPrChange>
          </w:rPr>
          <w:delText>sind im Pflichtenheft über Akzeptanztests beschrieben</w:delText>
        </w:r>
      </w:del>
      <w:ins w:id="2012" w:author="Hagen Meyer" w:date="2018-04-23T18:46:00Z">
        <w:r w:rsidR="00B71E67">
          <w:t>sind in den Funktionen und Spezifikation dieses Pflichtenhefts beschrieben und finden ihre Ausformulierung in den Tests des T</w:t>
        </w:r>
      </w:ins>
      <w:ins w:id="2013" w:author="Hagen Meyer" w:date="2018-04-23T18:47:00Z">
        <w:r w:rsidR="00B71E67">
          <w:t>estplans</w:t>
        </w:r>
      </w:ins>
      <w:r w:rsidRPr="00B42E76">
        <w:rPr>
          <w:rPrChange w:id="2014" w:author="Hagen Meyer" w:date="2018-04-23T18:46:00Z">
            <w:rPr>
              <w:color w:val="FF0000"/>
            </w:rPr>
          </w:rPrChange>
        </w:rPr>
        <w:t xml:space="preserve">. Alle Softwaretests müssen nach „ISO IEC IEEE 29119 Software </w:t>
      </w:r>
      <w:proofErr w:type="spellStart"/>
      <w:r w:rsidRPr="00B42E76">
        <w:rPr>
          <w:rPrChange w:id="2015" w:author="Hagen Meyer" w:date="2018-04-23T18:46:00Z">
            <w:rPr>
              <w:color w:val="FF0000"/>
            </w:rPr>
          </w:rPrChange>
        </w:rPr>
        <w:t>Testing</w:t>
      </w:r>
      <w:proofErr w:type="spellEnd"/>
      <w:r w:rsidRPr="00B42E76">
        <w:rPr>
          <w:rPrChange w:id="2016" w:author="Hagen Meyer" w:date="2018-04-23T18:46:00Z">
            <w:rPr>
              <w:color w:val="FF0000"/>
            </w:rPr>
          </w:rPrChange>
        </w:rPr>
        <w:t xml:space="preserve">“ ausgeführt und </w:t>
      </w:r>
      <w:r w:rsidR="00307B54" w:rsidRPr="00B42E76">
        <w:rPr>
          <w:rPrChange w:id="2017" w:author="Hagen Meyer" w:date="2018-04-23T18:46:00Z">
            <w:rPr>
              <w:color w:val="FF0000"/>
            </w:rPr>
          </w:rPrChange>
        </w:rPr>
        <w:t>d</w:t>
      </w:r>
      <w:r w:rsidRPr="00B42E76">
        <w:rPr>
          <w:rPrChange w:id="2018" w:author="Hagen Meyer" w:date="2018-04-23T18:46:00Z">
            <w:rPr>
              <w:color w:val="FF0000"/>
            </w:rPr>
          </w:rPrChange>
        </w:rPr>
        <w:t>okumentiert werden. Details zu Teststrategien sind im Dokument „Teststrategien“ zu finden</w:t>
      </w:r>
      <w:ins w:id="2019" w:author="Hagen Meyer" w:date="2018-04-23T18:47:00Z">
        <w:r w:rsidR="00062940">
          <w:t xml:space="preserve"> und konkrete Akzeptanztests im Dokument „Testplan</w:t>
        </w:r>
      </w:ins>
      <w:ins w:id="2020" w:author="Hagen Meyer" w:date="2018-04-23T18:48:00Z">
        <w:r w:rsidR="00062940">
          <w:t>“.</w:t>
        </w:r>
      </w:ins>
      <w:del w:id="2021" w:author="Hagen Meyer" w:date="2018-04-23T18:47:00Z">
        <w:r w:rsidRPr="00B42E76" w:rsidDel="00062940">
          <w:rPr>
            <w:rPrChange w:id="2022" w:author="Hagen Meyer" w:date="2018-04-23T18:46:00Z">
              <w:rPr>
                <w:color w:val="FF0000"/>
              </w:rPr>
            </w:rPrChange>
          </w:rPr>
          <w:delText>.</w:delText>
        </w:r>
      </w:del>
      <w:r w:rsidRPr="00B42E76">
        <w:rPr>
          <w:rPrChange w:id="2023" w:author="Hagen Meyer" w:date="2018-04-23T18:46:00Z">
            <w:rPr>
              <w:color w:val="FF0000"/>
            </w:rPr>
          </w:rPrChange>
        </w:rPr>
        <w:t xml:space="preserve"> Um die Konformität zu den Anforderungen und die Qualität einer Konstruktion sicherzustellen, ist im gesamten Entstehungsprozess eine ständige Überprüfung und Abstimmung zwischen dem Konstrukteur, dem Prüfer und dem Freigabeberechtigten unerlässlich.</w:t>
      </w:r>
    </w:p>
    <w:p w:rsidR="0078767B" w:rsidRPr="007A2002" w:rsidDel="007A2002" w:rsidRDefault="0078767B">
      <w:pPr>
        <w:pStyle w:val="berschrift1"/>
        <w:rPr>
          <w:del w:id="2024" w:author="Hagen Meyer" w:date="2018-04-18T18:24:00Z"/>
          <w:rPrChange w:id="2025" w:author="Hagen Meyer" w:date="2018-04-18T18:24:00Z">
            <w:rPr>
              <w:del w:id="2026" w:author="Hagen Meyer" w:date="2018-04-18T18:24:00Z"/>
              <w:color w:val="FF0000"/>
            </w:rPr>
          </w:rPrChange>
        </w:rPr>
        <w:pPrChange w:id="2027" w:author="Hagen Meyer" w:date="2018-04-18T18:24:00Z">
          <w:pPr/>
        </w:pPrChange>
      </w:pPr>
      <w:bookmarkStart w:id="2028" w:name="_Toc511839310"/>
      <w:bookmarkStart w:id="2029" w:name="_Toc512272888"/>
      <w:bookmarkStart w:id="2030" w:name="_Toc512272948"/>
      <w:bookmarkEnd w:id="2028"/>
      <w:bookmarkEnd w:id="2029"/>
      <w:bookmarkEnd w:id="2030"/>
    </w:p>
    <w:p w:rsidR="00F17B90" w:rsidRPr="007A2002" w:rsidDel="007A2002" w:rsidRDefault="00771736">
      <w:pPr>
        <w:pStyle w:val="berschrift1"/>
        <w:rPr>
          <w:del w:id="2031" w:author="Hagen Meyer" w:date="2018-04-17T17:55:00Z"/>
        </w:rPr>
        <w:pPrChange w:id="2032" w:author="Hagen Meyer" w:date="2018-04-18T18:24:00Z">
          <w:pPr/>
        </w:pPrChange>
      </w:pPr>
      <w:del w:id="2033" w:author="Hagen Meyer" w:date="2018-04-18T18:24:00Z">
        <w:r w:rsidRPr="008026B0" w:rsidDel="007A2002">
          <w:delText>Benutzeroberfläche</w:delText>
        </w:r>
      </w:del>
      <w:bookmarkStart w:id="2034" w:name="_Toc511839311"/>
      <w:bookmarkStart w:id="2035" w:name="_Toc512272889"/>
      <w:bookmarkStart w:id="2036" w:name="_Toc512272949"/>
      <w:bookmarkEnd w:id="2034"/>
      <w:bookmarkEnd w:id="2035"/>
      <w:bookmarkEnd w:id="2036"/>
    </w:p>
    <w:p w:rsidR="007A2002" w:rsidRPr="007A2002" w:rsidRDefault="007A2002">
      <w:pPr>
        <w:pStyle w:val="berschrift1"/>
        <w:rPr>
          <w:ins w:id="2037" w:author="Hagen Meyer" w:date="2018-04-18T18:24:00Z"/>
        </w:rPr>
      </w:pPr>
      <w:bookmarkStart w:id="2038" w:name="_Toc512272950"/>
      <w:ins w:id="2039" w:author="Hagen Meyer" w:date="2018-04-18T18:24:00Z">
        <w:r w:rsidRPr="007A2002">
          <w:rPr>
            <w:rPrChange w:id="2040" w:author="Hagen Meyer" w:date="2018-04-18T18:24:00Z">
              <w:rPr>
                <w:rFonts w:ascii="Arial" w:eastAsiaTheme="minorHAnsi" w:hAnsi="Arial" w:cstheme="minorBidi"/>
                <w:b w:val="0"/>
                <w:bCs w:val="0"/>
                <w:sz w:val="20"/>
                <w:szCs w:val="22"/>
              </w:rPr>
            </w:rPrChange>
          </w:rPr>
          <w:t>Benutzeroberfläche</w:t>
        </w:r>
        <w:bookmarkEnd w:id="2038"/>
      </w:ins>
    </w:p>
    <w:p w:rsidR="008C47A1" w:rsidRDefault="008C47A1" w:rsidP="008C47A1">
      <w:pPr>
        <w:rPr>
          <w:ins w:id="2041" w:author="Hagen Meyer" w:date="2018-04-17T18:06:00Z"/>
        </w:rPr>
      </w:pPr>
    </w:p>
    <w:p w:rsidR="008C47A1" w:rsidRPr="009F0E20" w:rsidRDefault="008C47A1">
      <w:pPr>
        <w:pStyle w:val="berschrift2"/>
        <w:rPr>
          <w:ins w:id="2042" w:author="Hagen Meyer" w:date="2018-04-17T18:08:00Z"/>
        </w:rPr>
        <w:pPrChange w:id="2043" w:author="Hagen Meyer" w:date="2018-04-18T18:22:00Z">
          <w:pPr>
            <w:pStyle w:val="Listenabsatz"/>
            <w:numPr>
              <w:numId w:val="17"/>
            </w:numPr>
            <w:ind w:left="1776" w:hanging="360"/>
          </w:pPr>
        </w:pPrChange>
      </w:pPr>
      <w:bookmarkStart w:id="2044" w:name="_Toc512272951"/>
      <w:ins w:id="2045" w:author="Hagen Meyer" w:date="2018-04-17T18:08:00Z">
        <w:r w:rsidRPr="009F0E20">
          <w:t xml:space="preserve">Manuelle Steuerung der Drohne, Anzeige des Kamerabildes und der </w:t>
        </w:r>
        <w:proofErr w:type="spellStart"/>
        <w:r w:rsidRPr="009F0E20">
          <w:t>Telemetriedaten</w:t>
        </w:r>
        <w:bookmarkEnd w:id="2044"/>
        <w:proofErr w:type="spellEnd"/>
      </w:ins>
    </w:p>
    <w:p w:rsidR="008C47A1" w:rsidRDefault="008C47A1" w:rsidP="008C47A1">
      <w:pPr>
        <w:pStyle w:val="Listenabsatz"/>
        <w:ind w:left="1776"/>
        <w:rPr>
          <w:ins w:id="2046" w:author="Hagen Meyer" w:date="2018-04-17T18:08:00Z"/>
          <w:color w:val="FF0000"/>
        </w:rPr>
      </w:pPr>
      <w:ins w:id="2047" w:author="Hagen Meyer" w:date="2018-04-17T18:08:00Z">
        <w:r w:rsidRPr="00DA45A9">
          <w:rPr>
            <w:color w:val="FF0000"/>
          </w:rPr>
          <w:t>&lt;</w:t>
        </w:r>
        <w:r>
          <w:rPr>
            <w:color w:val="FF0000"/>
          </w:rPr>
          <w:t>Beschreibung als User-Story&gt;</w:t>
        </w:r>
      </w:ins>
    </w:p>
    <w:p w:rsidR="008C47A1" w:rsidRPr="00DA45A9" w:rsidRDefault="008C47A1" w:rsidP="008C47A1">
      <w:pPr>
        <w:pStyle w:val="Listenabsatz"/>
        <w:ind w:left="1776"/>
        <w:rPr>
          <w:ins w:id="2048" w:author="Hagen Meyer" w:date="2018-04-17T18:08:00Z"/>
          <w:color w:val="FF0000"/>
        </w:rPr>
      </w:pPr>
    </w:p>
    <w:p w:rsidR="008C47A1" w:rsidRPr="00A54486" w:rsidRDefault="008C47A1" w:rsidP="008C47A1">
      <w:pPr>
        <w:pStyle w:val="Listenabsatz"/>
        <w:ind w:left="1776"/>
        <w:rPr>
          <w:ins w:id="2049" w:author="Hagen Meyer" w:date="2018-04-17T18:08:00Z"/>
          <w:color w:val="FF0000"/>
        </w:rPr>
      </w:pPr>
      <w:ins w:id="2050" w:author="Hagen Meyer" w:date="2018-04-17T18:08:00Z">
        <w:r w:rsidRPr="00A54486">
          <w:rPr>
            <w:color w:val="FF0000"/>
          </w:rPr>
          <w:t>&lt;Screenshot vorläufige Benutzeroberfläche&gt;</w:t>
        </w:r>
      </w:ins>
    </w:p>
    <w:p w:rsidR="008C47A1" w:rsidRPr="009F0E20" w:rsidRDefault="008C47A1" w:rsidP="008C47A1">
      <w:pPr>
        <w:pStyle w:val="Listenabsatz"/>
        <w:ind w:left="1776"/>
        <w:rPr>
          <w:ins w:id="2051" w:author="Hagen Meyer" w:date="2018-04-17T18:08:00Z"/>
        </w:rPr>
      </w:pPr>
    </w:p>
    <w:p w:rsidR="008C47A1" w:rsidRPr="009F0E20" w:rsidRDefault="008C47A1" w:rsidP="008C47A1">
      <w:pPr>
        <w:pStyle w:val="Listenabsatz"/>
        <w:ind w:left="1776"/>
        <w:rPr>
          <w:ins w:id="2052" w:author="Hagen Meyer" w:date="2018-04-17T18:08:00Z"/>
        </w:rPr>
      </w:pPr>
    </w:p>
    <w:p w:rsidR="008C47A1" w:rsidRPr="009F0E20" w:rsidRDefault="008C47A1">
      <w:pPr>
        <w:pStyle w:val="berschrift2"/>
        <w:rPr>
          <w:ins w:id="2053" w:author="Hagen Meyer" w:date="2018-04-17T18:08:00Z"/>
        </w:rPr>
        <w:pPrChange w:id="2054" w:author="Hagen Meyer" w:date="2018-04-18T18:22:00Z">
          <w:pPr>
            <w:pStyle w:val="Listenabsatz"/>
            <w:numPr>
              <w:numId w:val="17"/>
            </w:numPr>
            <w:ind w:left="1776" w:hanging="360"/>
          </w:pPr>
        </w:pPrChange>
      </w:pPr>
      <w:bookmarkStart w:id="2055" w:name="_Toc512272952"/>
      <w:ins w:id="2056" w:author="Hagen Meyer" w:date="2018-04-17T18:08:00Z">
        <w:r w:rsidRPr="009F0E20">
          <w:t>Hochladen des 3D-Modells</w:t>
        </w:r>
        <w:bookmarkEnd w:id="2055"/>
      </w:ins>
    </w:p>
    <w:p w:rsidR="008C47A1" w:rsidRPr="00A54486" w:rsidRDefault="008C47A1" w:rsidP="008C47A1">
      <w:pPr>
        <w:pStyle w:val="Listenabsatz"/>
        <w:ind w:left="1776"/>
        <w:rPr>
          <w:ins w:id="2057" w:author="Hagen Meyer" w:date="2018-04-17T18:08:00Z"/>
          <w:color w:val="FF0000"/>
        </w:rPr>
      </w:pPr>
      <w:ins w:id="2058" w:author="Hagen Meyer" w:date="2018-04-17T18:08:00Z">
        <w:r w:rsidRPr="00DA45A9">
          <w:rPr>
            <w:color w:val="FF0000"/>
          </w:rPr>
          <w:t>&lt;</w:t>
        </w:r>
        <w:r>
          <w:rPr>
            <w:color w:val="FF0000"/>
          </w:rPr>
          <w:t>Beschreibung als User-Story&gt;</w:t>
        </w:r>
      </w:ins>
    </w:p>
    <w:p w:rsidR="008C47A1" w:rsidRPr="00A54486" w:rsidRDefault="008C47A1" w:rsidP="008C47A1">
      <w:pPr>
        <w:pStyle w:val="Listenabsatz"/>
        <w:ind w:left="1776"/>
        <w:rPr>
          <w:ins w:id="2059" w:author="Hagen Meyer" w:date="2018-04-17T18:08:00Z"/>
          <w:color w:val="FF0000"/>
        </w:rPr>
      </w:pPr>
      <w:ins w:id="2060" w:author="Hagen Meyer" w:date="2018-04-17T18:08:00Z">
        <w:r w:rsidRPr="00A54486">
          <w:rPr>
            <w:color w:val="FF0000"/>
          </w:rPr>
          <w:t>&lt;Screenshot vorläufige Benutzeroberfläche&gt;</w:t>
        </w:r>
      </w:ins>
    </w:p>
    <w:p w:rsidR="008C47A1" w:rsidRPr="009F0E20" w:rsidRDefault="008C47A1" w:rsidP="008C47A1">
      <w:pPr>
        <w:pStyle w:val="Listenabsatz"/>
        <w:ind w:left="1776"/>
        <w:rPr>
          <w:ins w:id="2061" w:author="Hagen Meyer" w:date="2018-04-17T18:08:00Z"/>
        </w:rPr>
      </w:pPr>
    </w:p>
    <w:p w:rsidR="008C47A1" w:rsidRPr="00A54486" w:rsidRDefault="008C47A1" w:rsidP="008C47A1">
      <w:pPr>
        <w:pStyle w:val="Listenabsatz"/>
        <w:ind w:left="1776"/>
        <w:rPr>
          <w:ins w:id="2062" w:author="Hagen Meyer" w:date="2018-04-17T18:08:00Z"/>
        </w:rPr>
      </w:pPr>
    </w:p>
    <w:p w:rsidR="008C47A1" w:rsidRPr="009F0E20" w:rsidRDefault="008C47A1">
      <w:pPr>
        <w:pStyle w:val="berschrift2"/>
        <w:rPr>
          <w:ins w:id="2063" w:author="Hagen Meyer" w:date="2018-04-17T18:08:00Z"/>
        </w:rPr>
        <w:pPrChange w:id="2064" w:author="Hagen Meyer" w:date="2018-04-18T18:22:00Z">
          <w:pPr>
            <w:pStyle w:val="Listenabsatz"/>
            <w:numPr>
              <w:numId w:val="17"/>
            </w:numPr>
            <w:ind w:left="1776" w:hanging="360"/>
          </w:pPr>
        </w:pPrChange>
      </w:pPr>
      <w:bookmarkStart w:id="2065" w:name="_Toc512272953"/>
      <w:ins w:id="2066" w:author="Hagen Meyer" w:date="2018-04-17T18:08:00Z">
        <w:r w:rsidRPr="009F0E20">
          <w:t>Simulator: Konfiguration de</w:t>
        </w:r>
        <w:r>
          <w:t xml:space="preserve">s Wegprofils </w:t>
        </w:r>
        <w:r w:rsidRPr="009F0E20">
          <w:t>über das 3D-Modell</w:t>
        </w:r>
        <w:bookmarkEnd w:id="2065"/>
      </w:ins>
    </w:p>
    <w:p w:rsidR="008C47A1" w:rsidRDefault="008C47A1" w:rsidP="008C47A1">
      <w:pPr>
        <w:pStyle w:val="Listenabsatz"/>
        <w:ind w:left="1776"/>
        <w:rPr>
          <w:ins w:id="2067" w:author="Hagen Meyer" w:date="2018-04-17T18:08:00Z"/>
        </w:rPr>
      </w:pPr>
      <w:ins w:id="2068" w:author="Hagen Meyer" w:date="2018-04-17T18:08:00Z">
        <w:r w:rsidRPr="009F0E20">
          <w:t>In einem speziellen Simulationsmodus wird es dem Benutzer ermöglicht durch das 3D-Modell zu „fliegen“ und ein Wegprofil für den autonomen Flug zu konfigurieren. Dazu wechselt der Benutzer in das Menü „Wegprofil planen“</w:t>
        </w:r>
        <w:r>
          <w:t>, das System lädt selbstständig das zuvor hochgeladene 3D-Modell und öffnet die Simulator-Ansicht. Die gesamte Ansicht ist mit dem gerenderten Bild der virtuellen Kamera ausgefüllt.</w:t>
        </w:r>
        <w:r w:rsidRPr="009F0E20">
          <w:t xml:space="preserve"> </w:t>
        </w:r>
        <w:r>
          <w:t xml:space="preserve">Wurde kein 3D-Modell hinterlegt, wird eine entsprechende Warnung angezeigt und der Benutzer verbleibt auf der aktuellen Ansicht. Die virtuelle Kamera ist beim </w:t>
        </w:r>
      </w:ins>
      <w:ins w:id="2069" w:author="Hagen Meyer" w:date="2018-04-17T18:29:00Z">
        <w:r w:rsidR="00252F9F">
          <w:t>Öffnen</w:t>
        </w:r>
      </w:ins>
      <w:ins w:id="2070" w:author="Hagen Meyer" w:date="2018-04-17T18:08:00Z">
        <w:r>
          <w:t xml:space="preserve"> des Simulators auf die Koordinate (X=0, Y=0, Z=0) mit Blickrichtung zur X-Achse eingestellt.</w:t>
        </w:r>
      </w:ins>
    </w:p>
    <w:p w:rsidR="008C47A1" w:rsidRDefault="008C47A1" w:rsidP="008C47A1">
      <w:pPr>
        <w:pStyle w:val="Listenabsatz"/>
        <w:ind w:left="1776"/>
        <w:rPr>
          <w:ins w:id="2071" w:author="Hagen Meyer" w:date="2018-04-17T18:08:00Z"/>
        </w:rPr>
      </w:pPr>
    </w:p>
    <w:p w:rsidR="008C47A1" w:rsidRDefault="008C47A1" w:rsidP="008C47A1">
      <w:pPr>
        <w:pStyle w:val="Listenabsatz"/>
        <w:ind w:left="1776"/>
        <w:rPr>
          <w:ins w:id="2072" w:author="Hagen Meyer" w:date="2018-04-17T18:08:00Z"/>
        </w:rPr>
      </w:pPr>
      <w:ins w:id="2073" w:author="Hagen Meyer" w:date="2018-04-17T18:08:00Z">
        <w:r>
          <w:t xml:space="preserve">Über die Schaltfläche „Kamerakoordinaten setzen“ öffnet sich ein Menü, in dem die </w:t>
        </w:r>
        <w:r w:rsidRPr="009F0E20">
          <w:t>initiale Kameraposition für den virtuellen Flug</w:t>
        </w:r>
        <w:r>
          <w:t xml:space="preserve"> definiert werden kann</w:t>
        </w:r>
        <w:r w:rsidRPr="009F0E20">
          <w:t>. Gegebenenfalls ist es notwendig die Blickrichtung der Kamera anzupassen</w:t>
        </w:r>
        <w:r>
          <w:t xml:space="preserve">, sodass der erste </w:t>
        </w:r>
        <w:proofErr w:type="spellStart"/>
        <w:r>
          <w:t>Ar</w:t>
        </w:r>
      </w:ins>
      <w:ins w:id="2074" w:author="Hagen Meyer" w:date="2018-04-20T12:17:00Z">
        <w:r w:rsidR="00407961">
          <w:t>U</w:t>
        </w:r>
      </w:ins>
      <w:ins w:id="2075" w:author="Hagen Meyer" w:date="2018-04-17T18:08:00Z">
        <w:r>
          <w:t>co</w:t>
        </w:r>
        <w:proofErr w:type="spellEnd"/>
        <w:r>
          <w:t>-Marker im Blickfeld der Kamera ist</w:t>
        </w:r>
        <w:r w:rsidRPr="009F0E20">
          <w:t xml:space="preserve">. Dies geschieht durch Betätigung des Software-Steuerkreuz für die Bewegung „Links drehen (- </w:t>
        </w:r>
        <w:proofErr w:type="spellStart"/>
        <w:r w:rsidRPr="009F0E20">
          <w:t>yaw</w:t>
        </w:r>
        <w:proofErr w:type="spellEnd"/>
        <w:r w:rsidRPr="009F0E20">
          <w:t xml:space="preserve">)“ und „Rechts drehen (+ </w:t>
        </w:r>
        <w:proofErr w:type="spellStart"/>
        <w:r w:rsidRPr="009F0E20">
          <w:t>yaw</w:t>
        </w:r>
        <w:proofErr w:type="spellEnd"/>
        <w:r w:rsidRPr="009F0E20">
          <w:t>)“.</w:t>
        </w:r>
        <w:r>
          <w:t xml:space="preserve"> Der entsprechende Marker ist nun mit der Maus oder per Touch auszuwählen und mit der </w:t>
        </w:r>
        <w:r w:rsidRPr="00232489">
          <w:t>Schaltfläche „</w:t>
        </w:r>
        <w:proofErr w:type="spellStart"/>
        <w:r w:rsidRPr="00232489">
          <w:t>Wegpunkt</w:t>
        </w:r>
        <w:proofErr w:type="spellEnd"/>
        <w:r w:rsidRPr="00232489">
          <w:t xml:space="preserve"> setzen“</w:t>
        </w:r>
        <w:r>
          <w:t xml:space="preserve"> wird der erster </w:t>
        </w:r>
        <w:proofErr w:type="spellStart"/>
        <w:r>
          <w:t>Wegpunkt</w:t>
        </w:r>
        <w:proofErr w:type="spellEnd"/>
        <w:r>
          <w:t xml:space="preserve"> im Wegprofil gesetzt.</w:t>
        </w:r>
      </w:ins>
    </w:p>
    <w:p w:rsidR="008C47A1" w:rsidRDefault="008C47A1" w:rsidP="008C47A1">
      <w:pPr>
        <w:pStyle w:val="Listenabsatz"/>
        <w:ind w:left="1776"/>
        <w:rPr>
          <w:ins w:id="2076" w:author="Hagen Meyer" w:date="2018-04-17T18:08:00Z"/>
        </w:rPr>
      </w:pPr>
    </w:p>
    <w:p w:rsidR="008C47A1" w:rsidRDefault="008C47A1" w:rsidP="008C47A1">
      <w:pPr>
        <w:pStyle w:val="Listenabsatz"/>
        <w:ind w:left="1776"/>
        <w:rPr>
          <w:ins w:id="2077" w:author="Hagen Meyer" w:date="2018-04-17T18:08:00Z"/>
        </w:rPr>
      </w:pPr>
      <w:ins w:id="2078" w:author="Hagen Meyer" w:date="2018-04-17T18:08:00Z">
        <w:r>
          <w:t>Mit der Selektion eines Markers wird dieser rot markiert und dessen Koordinate wie auch der relative Abstand zwischen Kamera und Marker angezeigt.</w:t>
        </w:r>
      </w:ins>
    </w:p>
    <w:p w:rsidR="008C47A1" w:rsidRPr="009F0E20" w:rsidRDefault="008C47A1" w:rsidP="008C47A1">
      <w:pPr>
        <w:pStyle w:val="Listenabsatz"/>
        <w:ind w:left="1776"/>
        <w:rPr>
          <w:ins w:id="2079" w:author="Hagen Meyer" w:date="2018-04-17T18:08:00Z"/>
        </w:rPr>
      </w:pPr>
    </w:p>
    <w:p w:rsidR="008C47A1" w:rsidRPr="009F0E20" w:rsidRDefault="008C47A1" w:rsidP="008C47A1">
      <w:pPr>
        <w:pStyle w:val="Listenabsatz"/>
        <w:ind w:left="1776"/>
        <w:rPr>
          <w:ins w:id="2080" w:author="Hagen Meyer" w:date="2018-04-17T18:08:00Z"/>
        </w:rPr>
      </w:pPr>
      <w:ins w:id="2081" w:author="Hagen Meyer" w:date="2018-04-17T18:08:00Z">
        <w:r w:rsidRPr="009F0E20">
          <w:t xml:space="preserve">Mit zwei Software-Steuerkreuzen </w:t>
        </w:r>
        <w:r>
          <w:t xml:space="preserve">wird </w:t>
        </w:r>
        <w:r w:rsidRPr="009F0E20">
          <w:t>die Kamera</w:t>
        </w:r>
        <w:r>
          <w:t xml:space="preserve"> nun um eine feste Schrittweite von zum Beispiel </w:t>
        </w:r>
        <w:r w:rsidRPr="009F0E20">
          <w:t>30cm durch das 3D-Model</w:t>
        </w:r>
        <w:r>
          <w:t xml:space="preserve"> bewegt</w:t>
        </w:r>
        <w:r w:rsidRPr="009F0E20">
          <w:t xml:space="preserve">. </w:t>
        </w:r>
        <w:r>
          <w:t xml:space="preserve">Die Steuerkreuze </w:t>
        </w:r>
      </w:ins>
      <w:ins w:id="2082" w:author="Hagen Meyer" w:date="2018-04-17T18:29:00Z">
        <w:r w:rsidR="00252F9F">
          <w:t>entsprechen den</w:t>
        </w:r>
      </w:ins>
      <w:ins w:id="2083" w:author="Hagen Meyer" w:date="2018-04-17T18:08:00Z">
        <w:r>
          <w:t xml:space="preserve"> Bedienelementen des manuellen Flugs. Alternativ kann die Kamera mit der Schaltfläche „Kamerakoordinaten setzen“ verschoben werden und nur die Ausrichtung erfolgt mit den Steuerkreuzen.</w:t>
        </w:r>
      </w:ins>
    </w:p>
    <w:p w:rsidR="008C47A1" w:rsidRPr="009F0E20" w:rsidRDefault="008C47A1" w:rsidP="008C47A1">
      <w:pPr>
        <w:pStyle w:val="Listenabsatz"/>
        <w:ind w:left="1776"/>
        <w:rPr>
          <w:ins w:id="2084" w:author="Hagen Meyer" w:date="2018-04-17T18:08:00Z"/>
        </w:rPr>
      </w:pPr>
    </w:p>
    <w:p w:rsidR="008C47A1" w:rsidRDefault="008C47A1" w:rsidP="008C47A1">
      <w:pPr>
        <w:pStyle w:val="Listenabsatz"/>
        <w:ind w:left="1776"/>
        <w:rPr>
          <w:ins w:id="2085" w:author="Hagen Meyer" w:date="2018-04-17T18:08:00Z"/>
        </w:rPr>
      </w:pPr>
      <w:ins w:id="2086" w:author="Hagen Meyer" w:date="2018-04-17T18:08:00Z">
        <w:r>
          <w:t xml:space="preserve">Für jeden weiteren </w:t>
        </w:r>
        <w:proofErr w:type="spellStart"/>
        <w:r>
          <w:t>Wegpunkt</w:t>
        </w:r>
        <w:proofErr w:type="spellEnd"/>
        <w:r>
          <w:t xml:space="preserve"> muss wiederrum ein</w:t>
        </w:r>
        <w:r w:rsidRPr="009F0E20">
          <w:t xml:space="preserve"> Marker auf der Projektionsfläche der virtuellen </w:t>
        </w:r>
        <w:r>
          <w:t xml:space="preserve">Kamera selektiert werden. Anschließend wird er </w:t>
        </w:r>
        <w:proofErr w:type="spellStart"/>
        <w:r>
          <w:t>Wegpunkt</w:t>
        </w:r>
        <w:proofErr w:type="spellEnd"/>
        <w:r>
          <w:t xml:space="preserve"> über</w:t>
        </w:r>
        <w:r w:rsidRPr="009F0E20">
          <w:t xml:space="preserve"> </w:t>
        </w:r>
        <w:r>
          <w:t>die</w:t>
        </w:r>
        <w:r w:rsidRPr="009F0E20">
          <w:t xml:space="preserve"> Schaltfläche „</w:t>
        </w:r>
        <w:proofErr w:type="spellStart"/>
        <w:r w:rsidRPr="009F0E20">
          <w:t>Wegpunkt</w:t>
        </w:r>
        <w:proofErr w:type="spellEnd"/>
        <w:r w:rsidRPr="009F0E20">
          <w:t xml:space="preserve"> setzen“ </w:t>
        </w:r>
        <w:r>
          <w:t>dem Wegprofil hinzugefügt.</w:t>
        </w:r>
      </w:ins>
    </w:p>
    <w:p w:rsidR="008C47A1" w:rsidRDefault="008C47A1" w:rsidP="008C47A1">
      <w:pPr>
        <w:pStyle w:val="Listenabsatz"/>
        <w:ind w:left="1776"/>
        <w:rPr>
          <w:ins w:id="2087" w:author="Hagen Meyer" w:date="2018-04-17T18:08:00Z"/>
        </w:rPr>
      </w:pPr>
    </w:p>
    <w:p w:rsidR="008C47A1" w:rsidRDefault="008C47A1" w:rsidP="008C47A1">
      <w:pPr>
        <w:pStyle w:val="Listenabsatz"/>
        <w:ind w:left="1776"/>
        <w:rPr>
          <w:ins w:id="2088" w:author="Hagen Meyer" w:date="2018-04-17T18:08:00Z"/>
        </w:rPr>
      </w:pPr>
      <w:ins w:id="2089" w:author="Hagen Meyer" w:date="2018-04-17T18:08:00Z">
        <w:r>
          <w:lastRenderedPageBreak/>
          <w:t xml:space="preserve">Über eine Schaltfläche „Wegprofil betrachten“ kann das bisher erstellte Wegprofil betrachtet werden und jeweils der letzte </w:t>
        </w:r>
        <w:proofErr w:type="spellStart"/>
        <w:r>
          <w:t>Wegpunkt</w:t>
        </w:r>
        <w:proofErr w:type="spellEnd"/>
        <w:r>
          <w:t xml:space="preserve"> entfernt werden.</w:t>
        </w:r>
      </w:ins>
    </w:p>
    <w:p w:rsidR="008C47A1" w:rsidRPr="009F0E20" w:rsidRDefault="008C47A1" w:rsidP="008C47A1">
      <w:pPr>
        <w:pStyle w:val="Listenabsatz"/>
        <w:ind w:left="1776"/>
        <w:rPr>
          <w:ins w:id="2090" w:author="Hagen Meyer" w:date="2018-04-17T18:08:00Z"/>
        </w:rPr>
      </w:pPr>
    </w:p>
    <w:p w:rsidR="008C47A1" w:rsidRDefault="008C47A1" w:rsidP="008C47A1">
      <w:pPr>
        <w:pStyle w:val="Listenabsatz"/>
        <w:ind w:left="1776"/>
        <w:rPr>
          <w:ins w:id="2091" w:author="Hagen Meyer" w:date="2018-04-17T18:08:00Z"/>
        </w:rPr>
      </w:pPr>
      <w:ins w:id="2092" w:author="Hagen Meyer" w:date="2018-04-17T18:08:00Z">
        <w:r w:rsidRPr="009F0E20">
          <w:t xml:space="preserve">Ist die Route abgeflogen, kann der Benutzer mit der Schaltfläche „Wegprofil speichern“ das Wegprofil speichern. Als letzten Schritt wird er nach dem gewünschten Rückkehrverhalten der Drohne gefragt. Durch die Auswahl von „Automatisch an Ausgangspunkt zurückkehren“ oder „Letzte Koordinate als Ziel“ wird gesteuert, ob die Drohne automatisch zum Ausgangspunkt zurückkehren soll oder am Ende der Route landet. </w:t>
        </w:r>
        <w:r>
          <w:t xml:space="preserve">Nach Abschluss des Wegprofils werden alle Daten an den Server übergeben und dort in einer Datei routingPofile.txt gespeichert. Der Benutzer wird automatisch auf die Einstiegsseite geleitet. </w:t>
        </w:r>
      </w:ins>
    </w:p>
    <w:p w:rsidR="008C47A1" w:rsidRPr="009F0E20" w:rsidRDefault="008C47A1" w:rsidP="008C47A1">
      <w:pPr>
        <w:pStyle w:val="Listenabsatz"/>
        <w:ind w:left="1776"/>
        <w:rPr>
          <w:ins w:id="2093" w:author="Hagen Meyer" w:date="2018-04-17T18:08:00Z"/>
        </w:rPr>
      </w:pPr>
    </w:p>
    <w:p w:rsidR="008C47A1" w:rsidRDefault="008C47A1" w:rsidP="008C47A1">
      <w:pPr>
        <w:pStyle w:val="Listenabsatz"/>
        <w:ind w:left="1776"/>
        <w:rPr>
          <w:ins w:id="2094" w:author="Hagen Meyer" w:date="2018-04-17T18:08:00Z"/>
        </w:rPr>
      </w:pPr>
      <w:ins w:id="2095" w:author="Hagen Meyer" w:date="2018-04-17T18:08:00Z">
        <w:r>
          <w:t>Alternativ kann das aktuelle Wegprofil über die Schaltfläche „Abbrechen“ verworfen werden.</w:t>
        </w:r>
      </w:ins>
    </w:p>
    <w:p w:rsidR="008C47A1" w:rsidRDefault="008C47A1" w:rsidP="008C47A1">
      <w:pPr>
        <w:pStyle w:val="Listenabsatz"/>
        <w:ind w:left="1776"/>
        <w:rPr>
          <w:ins w:id="2096" w:author="Hagen Meyer" w:date="2018-04-17T18:08:00Z"/>
        </w:rPr>
      </w:pPr>
    </w:p>
    <w:p w:rsidR="008C47A1" w:rsidRDefault="008C47A1" w:rsidP="008C47A1">
      <w:pPr>
        <w:jc w:val="center"/>
        <w:rPr>
          <w:ins w:id="2097" w:author="Hagen Meyer" w:date="2018-04-17T18:08:00Z"/>
        </w:rPr>
      </w:pPr>
      <w:ins w:id="2098" w:author="Hagen Meyer" w:date="2018-04-17T18:08:00Z">
        <w:r>
          <w:rPr>
            <w:noProof/>
            <w:lang w:eastAsia="de-DE"/>
          </w:rPr>
          <w:drawing>
            <wp:inline distT="0" distB="0" distL="0" distR="0" wp14:anchorId="58095E93" wp14:editId="7A7E21C3">
              <wp:extent cx="4645970" cy="3284220"/>
              <wp:effectExtent l="0" t="0" r="254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46624" cy="3284682"/>
                      </a:xfrm>
                      <a:prstGeom prst="rect">
                        <a:avLst/>
                      </a:prstGeom>
                      <a:noFill/>
                      <a:ln>
                        <a:noFill/>
                      </a:ln>
                    </pic:spPr>
                  </pic:pic>
                </a:graphicData>
              </a:graphic>
            </wp:inline>
          </w:drawing>
        </w:r>
      </w:ins>
    </w:p>
    <w:p w:rsidR="008C47A1" w:rsidRDefault="008C47A1" w:rsidP="008C47A1">
      <w:pPr>
        <w:pStyle w:val="Beschriftung"/>
        <w:jc w:val="center"/>
        <w:rPr>
          <w:ins w:id="2099" w:author="Hagen Meyer" w:date="2018-04-17T18:08:00Z"/>
        </w:rPr>
      </w:pPr>
      <w:ins w:id="2100" w:author="Hagen Meyer" w:date="2018-04-17T18:08:00Z">
        <w:r>
          <w:t xml:space="preserve">Abbildung </w:t>
        </w:r>
        <w:r>
          <w:fldChar w:fldCharType="begin"/>
        </w:r>
        <w:r>
          <w:instrText xml:space="preserve"> SEQ Abbildung \* ARABIC </w:instrText>
        </w:r>
        <w:r>
          <w:fldChar w:fldCharType="separate"/>
        </w:r>
      </w:ins>
      <w:ins w:id="2101" w:author="Hagen Meyer" w:date="2018-04-20T13:51:00Z">
        <w:r w:rsidR="004003B3">
          <w:rPr>
            <w:noProof/>
          </w:rPr>
          <w:t>4</w:t>
        </w:r>
      </w:ins>
      <w:ins w:id="2102" w:author="Hagen Meyer" w:date="2018-04-17T18:08:00Z">
        <w:r>
          <w:fldChar w:fldCharType="end"/>
        </w:r>
        <w:r>
          <w:t xml:space="preserve"> - Kamerakoordinate im Simulator setzen</w:t>
        </w:r>
      </w:ins>
    </w:p>
    <w:p w:rsidR="008C47A1" w:rsidRDefault="008C47A1" w:rsidP="008C47A1">
      <w:pPr>
        <w:pStyle w:val="Listenabsatz"/>
        <w:ind w:left="1776"/>
        <w:rPr>
          <w:ins w:id="2103" w:author="Hagen Meyer" w:date="2018-04-17T18:08:00Z"/>
        </w:rPr>
      </w:pPr>
    </w:p>
    <w:p w:rsidR="008C47A1" w:rsidRDefault="008C47A1" w:rsidP="008C47A1">
      <w:pPr>
        <w:pStyle w:val="Listenabsatz"/>
        <w:ind w:left="1776"/>
        <w:rPr>
          <w:ins w:id="2104" w:author="Hagen Meyer" w:date="2018-04-17T18:08:00Z"/>
        </w:rPr>
      </w:pPr>
    </w:p>
    <w:p w:rsidR="008C47A1" w:rsidRDefault="008C47A1" w:rsidP="008C47A1">
      <w:pPr>
        <w:jc w:val="center"/>
        <w:rPr>
          <w:ins w:id="2105" w:author="Hagen Meyer" w:date="2018-04-17T18:08:00Z"/>
        </w:rPr>
      </w:pPr>
      <w:ins w:id="2106" w:author="Hagen Meyer" w:date="2018-04-17T18:08:00Z">
        <w:r w:rsidRPr="009F0E20">
          <w:lastRenderedPageBreak/>
          <w:br/>
        </w:r>
        <w:r>
          <w:rPr>
            <w:noProof/>
            <w:lang w:eastAsia="de-DE"/>
          </w:rPr>
          <w:drawing>
            <wp:inline distT="0" distB="0" distL="0" distR="0" wp14:anchorId="53E2396A" wp14:editId="28C16FDA">
              <wp:extent cx="4678308" cy="3307080"/>
              <wp:effectExtent l="0" t="0" r="8255"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79436" cy="3307877"/>
                      </a:xfrm>
                      <a:prstGeom prst="rect">
                        <a:avLst/>
                      </a:prstGeom>
                      <a:noFill/>
                      <a:ln>
                        <a:noFill/>
                      </a:ln>
                    </pic:spPr>
                  </pic:pic>
                </a:graphicData>
              </a:graphic>
            </wp:inline>
          </w:drawing>
        </w:r>
      </w:ins>
    </w:p>
    <w:p w:rsidR="008C47A1" w:rsidRDefault="008C47A1" w:rsidP="008C47A1">
      <w:pPr>
        <w:pStyle w:val="Beschriftung"/>
        <w:jc w:val="center"/>
        <w:rPr>
          <w:ins w:id="2107" w:author="Hagen Meyer" w:date="2018-04-17T18:08:00Z"/>
        </w:rPr>
      </w:pPr>
      <w:ins w:id="2108" w:author="Hagen Meyer" w:date="2018-04-17T18:08:00Z">
        <w:r>
          <w:t xml:space="preserve">Abbildung </w:t>
        </w:r>
        <w:r>
          <w:fldChar w:fldCharType="begin"/>
        </w:r>
        <w:r>
          <w:instrText xml:space="preserve"> SEQ Abbildung \* ARABIC </w:instrText>
        </w:r>
        <w:r>
          <w:fldChar w:fldCharType="separate"/>
        </w:r>
      </w:ins>
      <w:ins w:id="2109" w:author="Hagen Meyer" w:date="2018-04-20T13:51:00Z">
        <w:r w:rsidR="004003B3">
          <w:rPr>
            <w:noProof/>
          </w:rPr>
          <w:t>5</w:t>
        </w:r>
      </w:ins>
      <w:ins w:id="2110" w:author="Hagen Meyer" w:date="2018-04-17T18:08:00Z">
        <w:r>
          <w:fldChar w:fldCharType="end"/>
        </w:r>
        <w:r>
          <w:t xml:space="preserve"> - Navigation im 3D-Modell</w:t>
        </w:r>
      </w:ins>
    </w:p>
    <w:p w:rsidR="008C47A1" w:rsidRPr="009F0E20" w:rsidRDefault="008C47A1" w:rsidP="008C47A1">
      <w:pPr>
        <w:rPr>
          <w:ins w:id="2111" w:author="Hagen Meyer" w:date="2018-04-17T18:08:00Z"/>
        </w:rPr>
      </w:pPr>
    </w:p>
    <w:p w:rsidR="008C47A1" w:rsidRDefault="008C47A1" w:rsidP="008C47A1">
      <w:pPr>
        <w:rPr>
          <w:ins w:id="2112" w:author="Hagen Meyer" w:date="2018-04-17T18:08:00Z"/>
        </w:rPr>
      </w:pPr>
    </w:p>
    <w:p w:rsidR="008C47A1" w:rsidRDefault="008C47A1" w:rsidP="008C47A1">
      <w:pPr>
        <w:keepNext/>
        <w:jc w:val="center"/>
        <w:rPr>
          <w:ins w:id="2113" w:author="Hagen Meyer" w:date="2018-04-17T18:08:00Z"/>
        </w:rPr>
      </w:pPr>
      <w:ins w:id="2114" w:author="Hagen Meyer" w:date="2018-04-17T18:08:00Z">
        <w:r>
          <w:rPr>
            <w:noProof/>
            <w:lang w:eastAsia="de-DE"/>
          </w:rPr>
          <w:drawing>
            <wp:inline distT="0" distB="0" distL="0" distR="0" wp14:anchorId="1FECB798" wp14:editId="574BFAF0">
              <wp:extent cx="5021394" cy="3549606"/>
              <wp:effectExtent l="0" t="0" r="825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27451" cy="3553888"/>
                      </a:xfrm>
                      <a:prstGeom prst="rect">
                        <a:avLst/>
                      </a:prstGeom>
                      <a:noFill/>
                      <a:ln>
                        <a:noFill/>
                      </a:ln>
                    </pic:spPr>
                  </pic:pic>
                </a:graphicData>
              </a:graphic>
            </wp:inline>
          </w:drawing>
        </w:r>
      </w:ins>
    </w:p>
    <w:p w:rsidR="008C47A1" w:rsidRDefault="008C47A1" w:rsidP="008C47A1">
      <w:pPr>
        <w:pStyle w:val="Beschriftung"/>
        <w:jc w:val="center"/>
        <w:rPr>
          <w:ins w:id="2115" w:author="Hagen Meyer" w:date="2018-04-17T18:08:00Z"/>
        </w:rPr>
      </w:pPr>
      <w:ins w:id="2116" w:author="Hagen Meyer" w:date="2018-04-17T18:08:00Z">
        <w:r>
          <w:t xml:space="preserve">Abbildung </w:t>
        </w:r>
        <w:r>
          <w:fldChar w:fldCharType="begin"/>
        </w:r>
        <w:r>
          <w:instrText xml:space="preserve"> SEQ Abbildung \* ARABIC </w:instrText>
        </w:r>
        <w:r>
          <w:fldChar w:fldCharType="separate"/>
        </w:r>
      </w:ins>
      <w:ins w:id="2117" w:author="Hagen Meyer" w:date="2018-04-20T13:51:00Z">
        <w:r w:rsidR="004003B3">
          <w:rPr>
            <w:noProof/>
          </w:rPr>
          <w:t>6</w:t>
        </w:r>
      </w:ins>
      <w:ins w:id="2118" w:author="Hagen Meyer" w:date="2018-04-17T18:08:00Z">
        <w:r>
          <w:fldChar w:fldCharType="end"/>
        </w:r>
        <w:r>
          <w:t xml:space="preserve"> - Wegprofil betrachten</w:t>
        </w:r>
      </w:ins>
    </w:p>
    <w:p w:rsidR="008C47A1" w:rsidRDefault="008C47A1" w:rsidP="008C47A1">
      <w:pPr>
        <w:keepNext/>
        <w:jc w:val="center"/>
        <w:rPr>
          <w:ins w:id="2119" w:author="Hagen Meyer" w:date="2018-04-17T18:08:00Z"/>
        </w:rPr>
      </w:pPr>
      <w:ins w:id="2120" w:author="Hagen Meyer" w:date="2018-04-17T18:08:00Z">
        <w:r>
          <w:rPr>
            <w:noProof/>
            <w:lang w:eastAsia="de-DE"/>
          </w:rPr>
          <w:lastRenderedPageBreak/>
          <w:drawing>
            <wp:inline distT="0" distB="0" distL="0" distR="0" wp14:anchorId="18E6B649" wp14:editId="65EBD3FA">
              <wp:extent cx="5166360" cy="3652082"/>
              <wp:effectExtent l="0" t="0" r="0" b="571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68307" cy="3653458"/>
                      </a:xfrm>
                      <a:prstGeom prst="rect">
                        <a:avLst/>
                      </a:prstGeom>
                      <a:noFill/>
                      <a:ln>
                        <a:noFill/>
                      </a:ln>
                    </pic:spPr>
                  </pic:pic>
                </a:graphicData>
              </a:graphic>
            </wp:inline>
          </w:drawing>
        </w:r>
      </w:ins>
    </w:p>
    <w:p w:rsidR="008C47A1" w:rsidRDefault="008C47A1" w:rsidP="008C47A1">
      <w:pPr>
        <w:pStyle w:val="Beschriftung"/>
        <w:jc w:val="center"/>
        <w:rPr>
          <w:ins w:id="2121" w:author="Hagen Meyer" w:date="2018-04-17T18:08:00Z"/>
        </w:rPr>
      </w:pPr>
      <w:ins w:id="2122" w:author="Hagen Meyer" w:date="2018-04-17T18:08:00Z">
        <w:r>
          <w:t xml:space="preserve">Abbildung </w:t>
        </w:r>
        <w:r>
          <w:fldChar w:fldCharType="begin"/>
        </w:r>
        <w:r>
          <w:instrText xml:space="preserve"> SEQ Abbildung \* ARABIC </w:instrText>
        </w:r>
        <w:r>
          <w:fldChar w:fldCharType="separate"/>
        </w:r>
      </w:ins>
      <w:ins w:id="2123" w:author="Hagen Meyer" w:date="2018-04-20T13:51:00Z">
        <w:r w:rsidR="004003B3">
          <w:rPr>
            <w:noProof/>
          </w:rPr>
          <w:t>7</w:t>
        </w:r>
      </w:ins>
      <w:ins w:id="2124" w:author="Hagen Meyer" w:date="2018-04-17T18:08:00Z">
        <w:r>
          <w:fldChar w:fldCharType="end"/>
        </w:r>
        <w:r>
          <w:t xml:space="preserve"> - Wegprofil abschließen</w:t>
        </w:r>
      </w:ins>
    </w:p>
    <w:p w:rsidR="008C47A1" w:rsidRPr="009F0E20" w:rsidRDefault="008C47A1" w:rsidP="008C47A1">
      <w:pPr>
        <w:rPr>
          <w:ins w:id="2125" w:author="Hagen Meyer" w:date="2018-04-17T18:08:00Z"/>
        </w:rPr>
      </w:pPr>
    </w:p>
    <w:p w:rsidR="008C47A1" w:rsidRPr="009F0E20" w:rsidRDefault="008C47A1" w:rsidP="008C47A1">
      <w:pPr>
        <w:pStyle w:val="Listenabsatz"/>
        <w:ind w:left="1776"/>
        <w:rPr>
          <w:ins w:id="2126" w:author="Hagen Meyer" w:date="2018-04-17T18:08:00Z"/>
        </w:rPr>
      </w:pPr>
    </w:p>
    <w:p w:rsidR="008C47A1" w:rsidRPr="009F0E20" w:rsidRDefault="008C47A1" w:rsidP="008C47A1">
      <w:pPr>
        <w:pStyle w:val="Listenabsatz"/>
        <w:ind w:left="1776"/>
        <w:rPr>
          <w:ins w:id="2127" w:author="Hagen Meyer" w:date="2018-04-17T18:08:00Z"/>
        </w:rPr>
      </w:pPr>
    </w:p>
    <w:p w:rsidR="008C47A1" w:rsidRPr="009F0E20" w:rsidRDefault="008C47A1">
      <w:pPr>
        <w:pStyle w:val="berschrift2"/>
        <w:rPr>
          <w:ins w:id="2128" w:author="Hagen Meyer" w:date="2018-04-17T18:08:00Z"/>
        </w:rPr>
        <w:pPrChange w:id="2129" w:author="Hagen Meyer" w:date="2018-04-18T18:23:00Z">
          <w:pPr>
            <w:pStyle w:val="Listenabsatz"/>
            <w:numPr>
              <w:numId w:val="17"/>
            </w:numPr>
            <w:ind w:left="1776" w:hanging="360"/>
          </w:pPr>
        </w:pPrChange>
      </w:pPr>
      <w:bookmarkStart w:id="2130" w:name="_Toc512272954"/>
      <w:ins w:id="2131" w:author="Hagen Meyer" w:date="2018-04-17T18:08:00Z">
        <w:r w:rsidRPr="009F0E20">
          <w:t>Anzeige, Herunterladen und Löschen des Fluglogbuchs und der Programmlogs</w:t>
        </w:r>
        <w:bookmarkEnd w:id="2130"/>
      </w:ins>
    </w:p>
    <w:p w:rsidR="008C47A1" w:rsidRPr="00A54486" w:rsidRDefault="008C47A1" w:rsidP="008C47A1">
      <w:pPr>
        <w:pStyle w:val="Listenabsatz"/>
        <w:ind w:left="1776"/>
        <w:rPr>
          <w:ins w:id="2132" w:author="Hagen Meyer" w:date="2018-04-17T18:08:00Z"/>
          <w:color w:val="FF0000"/>
        </w:rPr>
      </w:pPr>
      <w:ins w:id="2133" w:author="Hagen Meyer" w:date="2018-04-17T18:08:00Z">
        <w:r w:rsidRPr="00A54486">
          <w:rPr>
            <w:color w:val="FF0000"/>
          </w:rPr>
          <w:t>&lt;</w:t>
        </w:r>
        <w:r>
          <w:rPr>
            <w:color w:val="FF0000"/>
          </w:rPr>
          <w:t>Beschreibung als User-Story&gt;</w:t>
        </w:r>
      </w:ins>
    </w:p>
    <w:p w:rsidR="008C47A1" w:rsidRPr="00A54486" w:rsidRDefault="008C47A1" w:rsidP="008C47A1">
      <w:pPr>
        <w:pStyle w:val="Listenabsatz"/>
        <w:ind w:left="1776"/>
        <w:rPr>
          <w:ins w:id="2134" w:author="Hagen Meyer" w:date="2018-04-17T18:08:00Z"/>
          <w:color w:val="FF0000"/>
        </w:rPr>
      </w:pPr>
      <w:ins w:id="2135" w:author="Hagen Meyer" w:date="2018-04-17T18:08:00Z">
        <w:r w:rsidRPr="00A54486">
          <w:rPr>
            <w:color w:val="FF0000"/>
          </w:rPr>
          <w:t>&lt;Screenshot vorläufige Benutzeroberfläche&gt;</w:t>
        </w:r>
      </w:ins>
    </w:p>
    <w:p w:rsidR="008C47A1" w:rsidRPr="009F0E20" w:rsidRDefault="008C47A1" w:rsidP="008C47A1">
      <w:pPr>
        <w:pStyle w:val="Listenabsatz"/>
        <w:ind w:left="1776"/>
        <w:rPr>
          <w:ins w:id="2136" w:author="Hagen Meyer" w:date="2018-04-17T18:08:00Z"/>
        </w:rPr>
      </w:pPr>
    </w:p>
    <w:p w:rsidR="008C47A1" w:rsidRPr="009F0E20" w:rsidRDefault="008C47A1" w:rsidP="008C47A1">
      <w:pPr>
        <w:pStyle w:val="Listenabsatz"/>
        <w:ind w:left="1776"/>
        <w:rPr>
          <w:ins w:id="2137" w:author="Hagen Meyer" w:date="2018-04-17T18:08:00Z"/>
        </w:rPr>
      </w:pPr>
    </w:p>
    <w:p w:rsidR="008C47A1" w:rsidRPr="009F0E20" w:rsidRDefault="008C47A1">
      <w:pPr>
        <w:pStyle w:val="berschrift2"/>
        <w:rPr>
          <w:ins w:id="2138" w:author="Hagen Meyer" w:date="2018-04-17T18:08:00Z"/>
        </w:rPr>
        <w:pPrChange w:id="2139" w:author="Hagen Meyer" w:date="2018-04-18T18:23:00Z">
          <w:pPr>
            <w:pStyle w:val="Listenabsatz"/>
            <w:numPr>
              <w:numId w:val="17"/>
            </w:numPr>
            <w:ind w:left="1776" w:hanging="360"/>
          </w:pPr>
        </w:pPrChange>
      </w:pPr>
      <w:bookmarkStart w:id="2140" w:name="_Toc512272955"/>
      <w:ins w:id="2141" w:author="Hagen Meyer" w:date="2018-04-17T18:08:00Z">
        <w:r w:rsidRPr="009F0E20">
          <w:t xml:space="preserve">Autonome Navigation, Anzeige des Kamerabildes, der Marker-Detektion und der </w:t>
        </w:r>
        <w:proofErr w:type="spellStart"/>
        <w:r w:rsidRPr="009F0E20">
          <w:t>Telemetriedaten</w:t>
        </w:r>
        <w:bookmarkEnd w:id="2140"/>
        <w:proofErr w:type="spellEnd"/>
      </w:ins>
    </w:p>
    <w:p w:rsidR="008C47A1" w:rsidRPr="009F0E20" w:rsidRDefault="008C47A1" w:rsidP="008C47A1">
      <w:pPr>
        <w:pStyle w:val="Listenabsatz"/>
        <w:ind w:left="1776"/>
        <w:rPr>
          <w:ins w:id="2142" w:author="Hagen Meyer" w:date="2018-04-17T18:08:00Z"/>
          <w:color w:val="FF0000"/>
        </w:rPr>
      </w:pPr>
      <w:ins w:id="2143" w:author="Hagen Meyer" w:date="2018-04-17T18:08:00Z">
        <w:r w:rsidRPr="009F0E20">
          <w:rPr>
            <w:color w:val="FF0000"/>
          </w:rPr>
          <w:t>&lt;Beschreibung als User-Story&gt;</w:t>
        </w:r>
      </w:ins>
    </w:p>
    <w:p w:rsidR="00183CF4" w:rsidRPr="00E8233C" w:rsidDel="00B85AC0" w:rsidRDefault="008C47A1">
      <w:pPr>
        <w:pStyle w:val="Listenabsatz"/>
        <w:ind w:left="1776"/>
        <w:rPr>
          <w:del w:id="2144" w:author="Hagen Meyer" w:date="2018-04-17T17:55:00Z"/>
          <w:color w:val="FF0000"/>
          <w:rPrChange w:id="2145" w:author="Hagen Meyer" w:date="2018-04-18T18:23:00Z">
            <w:rPr>
              <w:del w:id="2146" w:author="Hagen Meyer" w:date="2018-04-17T17:55:00Z"/>
            </w:rPr>
          </w:rPrChange>
        </w:rPr>
        <w:pPrChange w:id="2147" w:author="Hagen Meyer" w:date="2018-04-18T18:23:00Z">
          <w:pPr>
            <w:pStyle w:val="berschrift1"/>
          </w:pPr>
        </w:pPrChange>
      </w:pPr>
      <w:ins w:id="2148" w:author="Hagen Meyer" w:date="2018-04-17T18:08:00Z">
        <w:r w:rsidRPr="00A54486">
          <w:rPr>
            <w:color w:val="FF0000"/>
          </w:rPr>
          <w:t>&lt;Screenshot vorläufige Benutzeroberfläche&gt;</w:t>
        </w:r>
      </w:ins>
      <w:del w:id="2149" w:author="Hagen Meyer" w:date="2018-04-17T17:55:00Z">
        <w:r w:rsidR="00183CF4" w:rsidDel="00B85AC0">
          <w:delText>Steuerung</w:delText>
        </w:r>
      </w:del>
    </w:p>
    <w:p w:rsidR="00183CF4" w:rsidDel="00B85AC0" w:rsidRDefault="00183CF4">
      <w:pPr>
        <w:pStyle w:val="Listenabsatz"/>
        <w:rPr>
          <w:del w:id="2150" w:author="Hagen Meyer" w:date="2018-04-17T17:55:00Z"/>
        </w:rPr>
        <w:pPrChange w:id="2151" w:author="Hagen Meyer" w:date="2018-04-18T18:23:00Z">
          <w:pPr>
            <w:pStyle w:val="berschrift1"/>
          </w:pPr>
        </w:pPrChange>
      </w:pPr>
      <w:del w:id="2152" w:author="Hagen Meyer" w:date="2018-04-17T17:55:00Z">
        <w:r w:rsidDel="00B85AC0">
          <w:delText>Navigation</w:delText>
        </w:r>
      </w:del>
    </w:p>
    <w:p w:rsidR="00183CF4" w:rsidRPr="00183CF4" w:rsidRDefault="00183CF4">
      <w:pPr>
        <w:pStyle w:val="Listenabsatz"/>
        <w:pPrChange w:id="2153" w:author="Hagen Meyer" w:date="2018-04-18T18:23:00Z">
          <w:pPr/>
        </w:pPrChange>
      </w:pPr>
    </w:p>
    <w:p w:rsidR="00771736" w:rsidRDefault="00771736" w:rsidP="00771736">
      <w:pPr>
        <w:pStyle w:val="berschrift1"/>
        <w:rPr>
          <w:ins w:id="2154" w:author="Hagen Meyer" w:date="2018-04-17T17:56:00Z"/>
        </w:rPr>
      </w:pPr>
      <w:bookmarkStart w:id="2155" w:name="_Toc512272956"/>
      <w:r>
        <w:t>Dokumentation</w:t>
      </w:r>
      <w:bookmarkEnd w:id="2155"/>
    </w:p>
    <w:p w:rsidR="001A08DB" w:rsidRPr="008026B0" w:rsidRDefault="001A08DB">
      <w:pPr>
        <w:ind w:left="426"/>
        <w:rPr>
          <w:rFonts w:cs="Arial"/>
        </w:rPr>
        <w:pPrChange w:id="2156" w:author="Hagen Meyer" w:date="2018-04-17T18:23:00Z">
          <w:pPr>
            <w:pStyle w:val="berschrift1"/>
          </w:pPr>
        </w:pPrChange>
      </w:pPr>
      <w:ins w:id="2157" w:author="Hagen Meyer" w:date="2018-04-17T17:56:00Z">
        <w:r>
          <w:rPr>
            <w:rFonts w:cs="Arial"/>
          </w:rPr>
          <w:t xml:space="preserve">Für </w:t>
        </w:r>
      </w:ins>
      <w:ins w:id="2158" w:author="Hagen Meyer" w:date="2018-04-17T18:00:00Z">
        <w:r w:rsidR="00876445">
          <w:rPr>
            <w:rFonts w:cs="Arial"/>
          </w:rPr>
          <w:t>alle technischen und benutzerdefinierten Dokumentationen</w:t>
        </w:r>
      </w:ins>
      <w:ins w:id="2159" w:author="Hagen Meyer" w:date="2018-04-17T17:57:00Z">
        <w:r>
          <w:rPr>
            <w:rFonts w:cs="Arial"/>
          </w:rPr>
          <w:t xml:space="preserve"> existieren zusätzliche Dokumente die hier nur aufgezählt werden sollen:</w:t>
        </w:r>
      </w:ins>
      <w:ins w:id="2160" w:author="Hagen Meyer" w:date="2018-04-17T17:56:00Z">
        <w:r>
          <w:rPr>
            <w:rFonts w:cs="Arial"/>
          </w:rPr>
          <w:t xml:space="preserve"> </w:t>
        </w:r>
      </w:ins>
    </w:p>
    <w:p w:rsidR="00771736" w:rsidRDefault="00771736">
      <w:pPr>
        <w:pStyle w:val="berschrift2"/>
        <w:rPr>
          <w:ins w:id="2161" w:author="Hagen Meyer" w:date="2018-04-17T17:57:00Z"/>
        </w:rPr>
      </w:pPr>
      <w:bookmarkStart w:id="2162" w:name="_Toc512272957"/>
      <w:r>
        <w:t>technische Dokumentation</w:t>
      </w:r>
      <w:bookmarkEnd w:id="2162"/>
    </w:p>
    <w:p w:rsidR="001A08DB" w:rsidRDefault="001A08DB">
      <w:pPr>
        <w:pStyle w:val="Listenabsatz"/>
        <w:numPr>
          <w:ilvl w:val="0"/>
          <w:numId w:val="23"/>
        </w:numPr>
        <w:rPr>
          <w:ins w:id="2163" w:author="Hagen Meyer" w:date="2018-04-17T17:59:00Z"/>
        </w:rPr>
      </w:pPr>
      <w:ins w:id="2164" w:author="Hagen Meyer" w:date="2018-04-17T17:59:00Z">
        <w:r>
          <w:t>Anforderung an die</w:t>
        </w:r>
      </w:ins>
      <w:ins w:id="2165" w:author="Hagen Meyer" w:date="2018-04-17T17:57:00Z">
        <w:r>
          <w:t xml:space="preserve"> Entwicklungsumgebung</w:t>
        </w:r>
      </w:ins>
    </w:p>
    <w:p w:rsidR="001A08DB" w:rsidRDefault="001A08DB">
      <w:pPr>
        <w:pStyle w:val="Listenabsatz"/>
        <w:numPr>
          <w:ilvl w:val="0"/>
          <w:numId w:val="23"/>
        </w:numPr>
        <w:rPr>
          <w:ins w:id="2166" w:author="Hagen Meyer" w:date="2018-04-17T17:57:00Z"/>
        </w:rPr>
      </w:pPr>
      <w:ins w:id="2167" w:author="Hagen Meyer" w:date="2018-04-17T17:59:00Z">
        <w:r>
          <w:lastRenderedPageBreak/>
          <w:t>Installation der Entwicklungsumgebung</w:t>
        </w:r>
      </w:ins>
    </w:p>
    <w:p w:rsidR="001A08DB" w:rsidRDefault="001A08DB">
      <w:pPr>
        <w:pStyle w:val="Listenabsatz"/>
        <w:numPr>
          <w:ilvl w:val="0"/>
          <w:numId w:val="23"/>
        </w:numPr>
        <w:rPr>
          <w:ins w:id="2168" w:author="Hagen Meyer" w:date="2018-04-17T17:58:00Z"/>
        </w:rPr>
      </w:pPr>
      <w:ins w:id="2169" w:author="Hagen Meyer" w:date="2018-04-17T17:57:00Z">
        <w:r>
          <w:t xml:space="preserve">Installationsanleitung </w:t>
        </w:r>
      </w:ins>
      <w:ins w:id="2170" w:author="Hagen Meyer" w:date="2018-04-17T17:58:00Z">
        <w:r>
          <w:t>der umgesetzten Drohnen-Software auf Konzeptdrohne</w:t>
        </w:r>
      </w:ins>
    </w:p>
    <w:p w:rsidR="001A08DB" w:rsidRPr="008026B0" w:rsidRDefault="001A08DB">
      <w:pPr>
        <w:pStyle w:val="Listenabsatz"/>
        <w:ind w:left="1287"/>
        <w:pPrChange w:id="2171" w:author="Hagen Meyer" w:date="2018-04-17T17:59:00Z">
          <w:pPr>
            <w:pStyle w:val="berschrift2"/>
          </w:pPr>
        </w:pPrChange>
      </w:pPr>
    </w:p>
    <w:p w:rsidR="00771736" w:rsidRDefault="00771736" w:rsidP="00771736">
      <w:pPr>
        <w:pStyle w:val="berschrift2"/>
        <w:rPr>
          <w:ins w:id="2172" w:author="Hagen Meyer" w:date="2018-04-17T17:59:00Z"/>
        </w:rPr>
      </w:pPr>
      <w:bookmarkStart w:id="2173" w:name="_Toc512272958"/>
      <w:r>
        <w:t>Benutzerdokumentation</w:t>
      </w:r>
      <w:bookmarkEnd w:id="2173"/>
    </w:p>
    <w:p w:rsidR="00481F85" w:rsidRPr="008026B0" w:rsidRDefault="009518B1">
      <w:pPr>
        <w:pStyle w:val="Listenabsatz"/>
        <w:numPr>
          <w:ilvl w:val="0"/>
          <w:numId w:val="24"/>
        </w:numPr>
        <w:pPrChange w:id="2174" w:author="Hagen Meyer" w:date="2018-04-17T17:59:00Z">
          <w:pPr>
            <w:pStyle w:val="berschrift2"/>
          </w:pPr>
        </w:pPrChange>
      </w:pPr>
      <w:ins w:id="2175" w:author="Hagen Meyer" w:date="2018-04-17T18:00:00Z">
        <w:r>
          <w:t>Benutzerdokumentation für die Steuerung der Konzeptdrohne</w:t>
        </w:r>
      </w:ins>
    </w:p>
    <w:p w:rsidR="00771736" w:rsidRDefault="00771736" w:rsidP="00771736">
      <w:pPr>
        <w:pStyle w:val="berschrift1"/>
        <w:rPr>
          <w:ins w:id="2176" w:author="Hagen Meyer" w:date="2018-04-17T18:12:00Z"/>
        </w:rPr>
      </w:pPr>
      <w:bookmarkStart w:id="2177" w:name="_Toc512272959"/>
      <w:r>
        <w:t>Technische Produktumgebung</w:t>
      </w:r>
      <w:bookmarkEnd w:id="2177"/>
    </w:p>
    <w:p w:rsidR="00EE36A7" w:rsidRPr="005F51ED" w:rsidRDefault="00EE36A7" w:rsidP="00EE36A7">
      <w:pPr>
        <w:rPr>
          <w:ins w:id="2178" w:author="Hagen Meyer" w:date="2018-04-17T18:12:00Z"/>
          <w:rFonts w:cs="Arial"/>
          <w:b/>
          <w:color w:val="FF0000"/>
        </w:rPr>
      </w:pPr>
      <w:ins w:id="2179" w:author="Hagen Meyer" w:date="2018-04-17T18:12:00Z">
        <w:r w:rsidRPr="005F51ED">
          <w:rPr>
            <w:rFonts w:cs="Arial"/>
            <w:b/>
            <w:color w:val="FF0000"/>
          </w:rPr>
          <w:t>Hardware</w:t>
        </w:r>
        <w:r>
          <w:rPr>
            <w:rFonts w:cs="Arial"/>
            <w:b/>
            <w:color w:val="FF0000"/>
          </w:rPr>
          <w:t xml:space="preserve"> Konzept-Drohne</w:t>
        </w:r>
      </w:ins>
    </w:p>
    <w:p w:rsidR="00EE36A7" w:rsidRPr="005F51ED" w:rsidRDefault="00EE36A7" w:rsidP="00EE36A7">
      <w:pPr>
        <w:rPr>
          <w:ins w:id="2180" w:author="Hagen Meyer" w:date="2018-04-17T18:12:00Z"/>
          <w:rFonts w:cs="Arial"/>
          <w:color w:val="FF0000"/>
        </w:rPr>
      </w:pPr>
      <w:ins w:id="2181" w:author="Hagen Meyer" w:date="2018-04-17T18:12:00Z">
        <w:r>
          <w:rPr>
            <w:rFonts w:cs="Arial"/>
            <w:color w:val="FF0000"/>
          </w:rPr>
          <w:t>TODO</w:t>
        </w:r>
      </w:ins>
    </w:p>
    <w:p w:rsidR="00EE36A7" w:rsidRDefault="00EE36A7" w:rsidP="00EE36A7">
      <w:pPr>
        <w:rPr>
          <w:ins w:id="2182" w:author="Hagen Meyer" w:date="2018-04-17T18:12:00Z"/>
          <w:rFonts w:cs="Arial"/>
        </w:rPr>
      </w:pPr>
    </w:p>
    <w:p w:rsidR="00EE36A7" w:rsidRPr="00617F17" w:rsidRDefault="00EE36A7" w:rsidP="00EE36A7">
      <w:pPr>
        <w:rPr>
          <w:ins w:id="2183" w:author="Hagen Meyer" w:date="2018-04-17T18:12:00Z"/>
          <w:rFonts w:cs="Arial"/>
          <w:b/>
        </w:rPr>
      </w:pPr>
      <w:ins w:id="2184" w:author="Hagen Meyer" w:date="2018-04-17T18:12:00Z">
        <w:r w:rsidRPr="00617F17">
          <w:rPr>
            <w:rFonts w:cs="Arial"/>
            <w:b/>
          </w:rPr>
          <w:t>Software Konzept-Drohne</w:t>
        </w:r>
      </w:ins>
    </w:p>
    <w:p w:rsidR="00EE36A7" w:rsidRDefault="00EE36A7" w:rsidP="00EE36A7">
      <w:pPr>
        <w:rPr>
          <w:ins w:id="2185" w:author="Hagen Meyer" w:date="2018-04-17T18:12:00Z"/>
          <w:rFonts w:cs="Arial"/>
        </w:rPr>
      </w:pPr>
      <w:ins w:id="2186" w:author="Hagen Meyer" w:date="2018-04-17T18:12:00Z">
        <w:r>
          <w:rPr>
            <w:rFonts w:cs="Arial"/>
          </w:rPr>
          <w:t xml:space="preserve">Als Betriebssystem für das </w:t>
        </w:r>
        <w:proofErr w:type="spellStart"/>
        <w:r>
          <w:rPr>
            <w:rFonts w:cs="Arial"/>
          </w:rPr>
          <w:t>Raspberry</w:t>
        </w:r>
        <w:proofErr w:type="spellEnd"/>
        <w:r>
          <w:rPr>
            <w:rFonts w:cs="Arial"/>
          </w:rPr>
          <w:t xml:space="preserve"> PI wird die auf Debian basierende Linux-Distribution </w:t>
        </w:r>
        <w:proofErr w:type="spellStart"/>
        <w:r>
          <w:rPr>
            <w:rFonts w:cs="Arial"/>
          </w:rPr>
          <w:t>Raspbian</w:t>
        </w:r>
        <w:proofErr w:type="spellEnd"/>
        <w:r>
          <w:rPr>
            <w:rFonts w:cs="Arial"/>
          </w:rPr>
          <w:t xml:space="preserve"> dienen. Zum Zeitpunkt dieser Projektarbeit liegt </w:t>
        </w:r>
        <w:proofErr w:type="spellStart"/>
        <w:r>
          <w:rPr>
            <w:rFonts w:cs="Arial"/>
          </w:rPr>
          <w:t>Raspbian</w:t>
        </w:r>
        <w:proofErr w:type="spellEnd"/>
        <w:r>
          <w:rPr>
            <w:rFonts w:cs="Arial"/>
          </w:rPr>
          <w:t xml:space="preserve"> in der Version „Stretch“ vor und es wird davon die Minimalversion „</w:t>
        </w:r>
        <w:r w:rsidRPr="00F31FA6">
          <w:rPr>
            <w:rFonts w:cs="Arial"/>
          </w:rPr>
          <w:t>LITE</w:t>
        </w:r>
        <w:r>
          <w:rPr>
            <w:rFonts w:cs="Arial"/>
          </w:rPr>
          <w:t>“ Verwendung finden. Auf eine Desktopumgebung und andere hardwarehungrige Software wird bewusst verzichtet und es wird vornehmlich über das Netzwerk per SSH und einer Samba-Netzwerkfreigabe auf dem Betriebssy</w:t>
        </w:r>
        <w:bookmarkStart w:id="2187" w:name="_GoBack"/>
        <w:bookmarkEnd w:id="2187"/>
        <w:r>
          <w:rPr>
            <w:rFonts w:cs="Arial"/>
          </w:rPr>
          <w:t>stem gearbeitet. Die gesamte Entwicklung geschieht auf einem Windows-PC.</w:t>
        </w:r>
      </w:ins>
    </w:p>
    <w:p w:rsidR="00EE36A7" w:rsidRDefault="00EE36A7" w:rsidP="00EE36A7">
      <w:pPr>
        <w:rPr>
          <w:ins w:id="2188" w:author="Hagen Meyer" w:date="2018-04-17T18:12:00Z"/>
          <w:rFonts w:cs="Arial"/>
        </w:rPr>
      </w:pPr>
    </w:p>
    <w:p w:rsidR="00EE36A7" w:rsidRDefault="00EE36A7" w:rsidP="00EE36A7">
      <w:pPr>
        <w:rPr>
          <w:ins w:id="2189" w:author="Hagen Meyer" w:date="2018-04-17T18:12:00Z"/>
          <w:rFonts w:cs="Arial"/>
        </w:rPr>
      </w:pPr>
      <w:ins w:id="2190" w:author="Hagen Meyer" w:date="2018-04-17T18:12:00Z">
        <w:r>
          <w:rPr>
            <w:rFonts w:cs="Arial"/>
          </w:rPr>
          <w:t xml:space="preserve">Alle weiteren Details zur Einrichtung des Betriebssystems </w:t>
        </w:r>
        <w:proofErr w:type="spellStart"/>
        <w:r>
          <w:rPr>
            <w:rFonts w:cs="Arial"/>
          </w:rPr>
          <w:t>Raspbian</w:t>
        </w:r>
        <w:proofErr w:type="spellEnd"/>
        <w:r>
          <w:rPr>
            <w:rFonts w:cs="Arial"/>
          </w:rPr>
          <w:t xml:space="preserve"> finden Sie folgende</w:t>
        </w:r>
      </w:ins>
      <w:ins w:id="2191" w:author="Hagen Meyer" w:date="2018-04-17T18:22:00Z">
        <w:r w:rsidR="00FD68B6">
          <w:rPr>
            <w:rFonts w:cs="Arial"/>
          </w:rPr>
          <w:t>m</w:t>
        </w:r>
      </w:ins>
      <w:ins w:id="2192" w:author="Hagen Meyer" w:date="2018-04-17T18:12:00Z">
        <w:r>
          <w:rPr>
            <w:rFonts w:cs="Arial"/>
          </w:rPr>
          <w:t xml:space="preserve"> Dokument:</w:t>
        </w:r>
      </w:ins>
    </w:p>
    <w:p w:rsidR="00EE36A7" w:rsidRDefault="00EE36A7" w:rsidP="00EE36A7">
      <w:pPr>
        <w:numPr>
          <w:ilvl w:val="0"/>
          <w:numId w:val="26"/>
        </w:numPr>
        <w:spacing w:after="0"/>
        <w:jc w:val="left"/>
        <w:rPr>
          <w:ins w:id="2193" w:author="Hagen Meyer" w:date="2018-04-17T18:12:00Z"/>
          <w:rFonts w:cs="Arial"/>
        </w:rPr>
      </w:pPr>
      <w:ins w:id="2194" w:author="Hagen Meyer" w:date="2018-04-17T18:12:00Z">
        <w:r w:rsidRPr="00B53234">
          <w:rPr>
            <w:rFonts w:cs="Arial"/>
          </w:rPr>
          <w:t>installation_raspberry_pi_qb2_1.0.doc</w:t>
        </w:r>
      </w:ins>
    </w:p>
    <w:p w:rsidR="00EE36A7" w:rsidRPr="008026B0" w:rsidRDefault="00EE36A7">
      <w:pPr>
        <w:pPrChange w:id="2195" w:author="Hagen Meyer" w:date="2018-04-17T18:12:00Z">
          <w:pPr>
            <w:pStyle w:val="berschrift1"/>
          </w:pPr>
        </w:pPrChange>
      </w:pPr>
    </w:p>
    <w:p w:rsidR="00771736" w:rsidRDefault="00771736" w:rsidP="00771736">
      <w:pPr>
        <w:pStyle w:val="berschrift1"/>
        <w:rPr>
          <w:ins w:id="2196" w:author="Hagen Meyer" w:date="2018-04-17T18:02:00Z"/>
        </w:rPr>
      </w:pPr>
      <w:bookmarkStart w:id="2197" w:name="_Toc512272960"/>
      <w:r>
        <w:t>Spezielle Anforderungen an die Entwicklungsumgebung</w:t>
      </w:r>
      <w:bookmarkEnd w:id="2197"/>
    </w:p>
    <w:p w:rsidR="007311A1" w:rsidRDefault="007311A1" w:rsidP="007311A1">
      <w:pPr>
        <w:rPr>
          <w:ins w:id="2198" w:author="Hagen Meyer" w:date="2018-04-17T18:22:00Z"/>
          <w:rFonts w:cs="Arial"/>
        </w:rPr>
      </w:pPr>
      <w:ins w:id="2199" w:author="Hagen Meyer" w:date="2018-04-17T18:05:00Z">
        <w:r>
          <w:rPr>
            <w:rFonts w:cs="Arial"/>
          </w:rPr>
          <w:t>F</w:t>
        </w:r>
        <w:r w:rsidRPr="00D5648F">
          <w:rPr>
            <w:rFonts w:cs="Arial"/>
          </w:rPr>
          <w:t>ür die U</w:t>
        </w:r>
        <w:r>
          <w:rPr>
            <w:rFonts w:cs="Arial"/>
          </w:rPr>
          <w:t xml:space="preserve">msetzung der Konzept-Drohne wird ein kostengünstiger </w:t>
        </w:r>
        <w:proofErr w:type="spellStart"/>
        <w:r>
          <w:rPr>
            <w:rFonts w:cs="Arial"/>
          </w:rPr>
          <w:t>Raspberry</w:t>
        </w:r>
        <w:proofErr w:type="spellEnd"/>
        <w:r>
          <w:rPr>
            <w:rFonts w:cs="Arial"/>
          </w:rPr>
          <w:t xml:space="preserve"> Pi Microcomputer zum Einsatz kommen und als Betriebssystem wird die Linux-Distribution </w:t>
        </w:r>
        <w:proofErr w:type="spellStart"/>
        <w:r>
          <w:rPr>
            <w:rFonts w:cs="Arial"/>
          </w:rPr>
          <w:t>Raspbian</w:t>
        </w:r>
        <w:proofErr w:type="spellEnd"/>
        <w:r>
          <w:rPr>
            <w:rFonts w:cs="Arial"/>
          </w:rPr>
          <w:t xml:space="preserve"> verwendet. Die Anforderungen in Bezug auf die Verarbeitungsgeschwindigkeit von Bild – und CAD-Daten macht es nötig, dass eine möglichst hardwarenahe Programmiersprache wie C++ zum Einsatz kommt. Für die Steuerung der Telemetrie und weniger performancekritischer Bereiche soll mit Python eine leicht verständliche und in der Umgebung des </w:t>
        </w:r>
        <w:proofErr w:type="spellStart"/>
        <w:r>
          <w:rPr>
            <w:rFonts w:cs="Arial"/>
          </w:rPr>
          <w:t>Raspberry</w:t>
        </w:r>
        <w:proofErr w:type="spellEnd"/>
        <w:r>
          <w:rPr>
            <w:rFonts w:cs="Arial"/>
          </w:rPr>
          <w:t xml:space="preserve"> Pi voll unterstützte Interpreter-Sprache gewählt werden. Die Softwareentwicklung wird auf einem handelsüblichen PC mit Microsoft Windows 8 / 10 durchgeführt, wobei es grundsätzlich notwendig ist alle Entwicklungen direkt auf der Zielhardware zu testen und zu debuggen. Als Code-Verwaltung wird das dezentrale Versionsverwaltungssystem GIT Verwendung finden. Ein entsprechendes Online-Repository wurde bereits auf der kostenlosen Plattform Bitbucket.org eingerichtet. Der administrative Zugriff auf Betriebssystem des </w:t>
        </w:r>
        <w:proofErr w:type="spellStart"/>
        <w:r>
          <w:rPr>
            <w:rFonts w:cs="Arial"/>
          </w:rPr>
          <w:t>Raspberry</w:t>
        </w:r>
        <w:proofErr w:type="spellEnd"/>
        <w:r>
          <w:rPr>
            <w:rFonts w:cs="Arial"/>
          </w:rPr>
          <w:t xml:space="preserve"> Pi geschieht über das Secure Shell (SSH) Protokoll.</w:t>
        </w:r>
      </w:ins>
    </w:p>
    <w:p w:rsidR="005872B2" w:rsidRDefault="005872B2" w:rsidP="007311A1">
      <w:pPr>
        <w:rPr>
          <w:ins w:id="2200" w:author="Hagen Meyer" w:date="2018-04-17T18:05:00Z"/>
          <w:rFonts w:cs="Arial"/>
        </w:rPr>
      </w:pPr>
    </w:p>
    <w:p w:rsidR="007311A1" w:rsidRPr="00D5648F" w:rsidRDefault="007311A1" w:rsidP="007311A1">
      <w:pPr>
        <w:rPr>
          <w:ins w:id="2201" w:author="Hagen Meyer" w:date="2018-04-17T18:05:00Z"/>
          <w:rFonts w:cs="Arial"/>
        </w:rPr>
      </w:pPr>
      <w:ins w:id="2202" w:author="Hagen Meyer" w:date="2018-04-17T18:05:00Z">
        <w:r>
          <w:rPr>
            <w:rFonts w:cs="Arial"/>
          </w:rPr>
          <w:t>Die ausgewählte Entwicklungsumgebung soll den Entwickler bei allen Anforderungen voll unterstützen und auf sollte nach Möglichkeit keine weiteren Kosten verursachen.</w:t>
        </w:r>
      </w:ins>
    </w:p>
    <w:p w:rsidR="007311A1" w:rsidRDefault="007311A1" w:rsidP="007311A1">
      <w:pPr>
        <w:rPr>
          <w:ins w:id="2203" w:author="Hagen Meyer" w:date="2018-04-17T18:05:00Z"/>
          <w:rFonts w:cs="Arial"/>
        </w:rPr>
      </w:pPr>
    </w:p>
    <w:p w:rsidR="007311A1" w:rsidRPr="00617F17" w:rsidRDefault="007311A1" w:rsidP="007311A1">
      <w:pPr>
        <w:rPr>
          <w:ins w:id="2204" w:author="Hagen Meyer" w:date="2018-04-17T18:05:00Z"/>
          <w:rFonts w:cs="Arial"/>
          <w:b/>
        </w:rPr>
      </w:pPr>
      <w:ins w:id="2205" w:author="Hagen Meyer" w:date="2018-04-17T18:05:00Z">
        <w:r w:rsidRPr="00617F17">
          <w:rPr>
            <w:rFonts w:cs="Arial"/>
            <w:b/>
          </w:rPr>
          <w:t>Hardware En</w:t>
        </w:r>
      </w:ins>
      <w:ins w:id="2206" w:author="Hagen Meyer" w:date="2018-04-17T18:11:00Z">
        <w:r w:rsidR="000E0F05">
          <w:rPr>
            <w:rFonts w:cs="Arial"/>
            <w:b/>
          </w:rPr>
          <w:t>t</w:t>
        </w:r>
      </w:ins>
      <w:ins w:id="2207" w:author="Hagen Meyer" w:date="2018-04-17T18:05:00Z">
        <w:r w:rsidRPr="00617F17">
          <w:rPr>
            <w:rFonts w:cs="Arial"/>
            <w:b/>
          </w:rPr>
          <w:t>wicklungsumgebung</w:t>
        </w:r>
      </w:ins>
    </w:p>
    <w:p w:rsidR="007311A1" w:rsidRPr="00617F17" w:rsidRDefault="007311A1" w:rsidP="007311A1">
      <w:pPr>
        <w:rPr>
          <w:ins w:id="2208" w:author="Hagen Meyer" w:date="2018-04-17T18:05:00Z"/>
          <w:rFonts w:cs="Arial"/>
        </w:rPr>
      </w:pPr>
      <w:ins w:id="2209" w:author="Hagen Meyer" w:date="2018-04-17T18:05:00Z">
        <w:r>
          <w:rPr>
            <w:rFonts w:cs="Arial"/>
          </w:rPr>
          <w:t>An die Entwicklungsumgebung wird keine besondere Hardwareanforderung gestellt. Eine aktueller, handelsüblicher PC oder ein Notebook und ein Breitbandinternetanschluss genügen für die Realisierung von Konzept und Konzeptdrohne.</w:t>
        </w:r>
      </w:ins>
    </w:p>
    <w:p w:rsidR="007311A1" w:rsidRDefault="007311A1" w:rsidP="007311A1">
      <w:pPr>
        <w:rPr>
          <w:ins w:id="2210" w:author="Hagen Meyer" w:date="2018-04-17T18:05:00Z"/>
          <w:rFonts w:cs="Arial"/>
        </w:rPr>
      </w:pPr>
    </w:p>
    <w:p w:rsidR="007311A1" w:rsidRPr="009D2009" w:rsidRDefault="007311A1" w:rsidP="007311A1">
      <w:pPr>
        <w:rPr>
          <w:ins w:id="2211" w:author="Hagen Meyer" w:date="2018-04-17T18:05:00Z"/>
          <w:rFonts w:cs="Arial"/>
          <w:b/>
          <w:rPrChange w:id="2212" w:author="Hagen Meyer" w:date="2018-04-17T18:12:00Z">
            <w:rPr>
              <w:ins w:id="2213" w:author="Hagen Meyer" w:date="2018-04-17T18:05:00Z"/>
              <w:rFonts w:cs="Arial"/>
            </w:rPr>
          </w:rPrChange>
        </w:rPr>
      </w:pPr>
      <w:ins w:id="2214" w:author="Hagen Meyer" w:date="2018-04-17T18:05:00Z">
        <w:r w:rsidRPr="00ED101B">
          <w:rPr>
            <w:rFonts w:cs="Arial"/>
            <w:b/>
          </w:rPr>
          <w:lastRenderedPageBreak/>
          <w:t>Software</w:t>
        </w:r>
        <w:r>
          <w:rPr>
            <w:rFonts w:cs="Arial"/>
            <w:b/>
          </w:rPr>
          <w:t xml:space="preserve"> Entwicklungsumgebung</w:t>
        </w:r>
      </w:ins>
    </w:p>
    <w:p w:rsidR="007311A1" w:rsidRPr="00A54F2B" w:rsidRDefault="007311A1" w:rsidP="007311A1">
      <w:pPr>
        <w:rPr>
          <w:ins w:id="2215" w:author="Hagen Meyer" w:date="2018-04-17T18:05:00Z"/>
          <w:rFonts w:cs="Arial"/>
        </w:rPr>
      </w:pPr>
      <w:ins w:id="2216" w:author="Hagen Meyer" w:date="2018-04-17T18:05:00Z">
        <w:r>
          <w:rPr>
            <w:rFonts w:cs="Arial"/>
          </w:rPr>
          <w:t>Das beschriebene Szenario stellt somit folgende Anforderungen in den Vordergrund:</w:t>
        </w:r>
      </w:ins>
    </w:p>
    <w:p w:rsidR="007311A1" w:rsidRPr="00D5648F" w:rsidRDefault="007311A1" w:rsidP="007311A1">
      <w:pPr>
        <w:numPr>
          <w:ilvl w:val="0"/>
          <w:numId w:val="25"/>
        </w:numPr>
        <w:spacing w:after="0"/>
        <w:jc w:val="left"/>
        <w:rPr>
          <w:ins w:id="2217" w:author="Hagen Meyer" w:date="2018-04-17T18:05:00Z"/>
          <w:rFonts w:cs="Arial"/>
          <w:b/>
        </w:rPr>
      </w:pPr>
      <w:ins w:id="2218" w:author="Hagen Meyer" w:date="2018-04-17T18:05:00Z">
        <w:r w:rsidRPr="00D5648F">
          <w:rPr>
            <w:rFonts w:cs="Arial"/>
          </w:rPr>
          <w:t>Entwicklung unter Windows</w:t>
        </w:r>
      </w:ins>
    </w:p>
    <w:p w:rsidR="007311A1" w:rsidRPr="00D5648F" w:rsidRDefault="007311A1" w:rsidP="007311A1">
      <w:pPr>
        <w:numPr>
          <w:ilvl w:val="0"/>
          <w:numId w:val="25"/>
        </w:numPr>
        <w:spacing w:after="0"/>
        <w:jc w:val="left"/>
        <w:rPr>
          <w:ins w:id="2219" w:author="Hagen Meyer" w:date="2018-04-17T18:05:00Z"/>
          <w:rFonts w:cs="Arial"/>
        </w:rPr>
      </w:pPr>
      <w:ins w:id="2220" w:author="Hagen Meyer" w:date="2018-04-17T18:05:00Z">
        <w:r w:rsidRPr="00D5648F">
          <w:rPr>
            <w:rFonts w:cs="Arial"/>
          </w:rPr>
          <w:t>Kostenlos</w:t>
        </w:r>
      </w:ins>
    </w:p>
    <w:p w:rsidR="007311A1" w:rsidRPr="00D5648F" w:rsidRDefault="007311A1" w:rsidP="007311A1">
      <w:pPr>
        <w:numPr>
          <w:ilvl w:val="0"/>
          <w:numId w:val="25"/>
        </w:numPr>
        <w:spacing w:after="0"/>
        <w:jc w:val="left"/>
        <w:rPr>
          <w:ins w:id="2221" w:author="Hagen Meyer" w:date="2018-04-17T18:05:00Z"/>
          <w:rFonts w:cs="Arial"/>
        </w:rPr>
      </w:pPr>
      <w:ins w:id="2222" w:author="Hagen Meyer" w:date="2018-04-17T18:05:00Z">
        <w:r w:rsidRPr="00D5648F">
          <w:rPr>
            <w:rFonts w:cs="Arial"/>
          </w:rPr>
          <w:t>Code-Vervollständigung für C++, Python</w:t>
        </w:r>
      </w:ins>
    </w:p>
    <w:p w:rsidR="007311A1" w:rsidRPr="00D5648F" w:rsidRDefault="007311A1" w:rsidP="007311A1">
      <w:pPr>
        <w:numPr>
          <w:ilvl w:val="0"/>
          <w:numId w:val="25"/>
        </w:numPr>
        <w:spacing w:after="0"/>
        <w:jc w:val="left"/>
        <w:rPr>
          <w:ins w:id="2223" w:author="Hagen Meyer" w:date="2018-04-17T18:05:00Z"/>
          <w:rFonts w:cs="Arial"/>
        </w:rPr>
      </w:pPr>
      <w:ins w:id="2224" w:author="Hagen Meyer" w:date="2018-04-17T18:05:00Z">
        <w:r w:rsidRPr="00D5648F">
          <w:rPr>
            <w:rFonts w:cs="Arial"/>
          </w:rPr>
          <w:t>Dezentrale Versionsverwaltung mit GIT</w:t>
        </w:r>
      </w:ins>
    </w:p>
    <w:p w:rsidR="007311A1" w:rsidRPr="00D5648F" w:rsidRDefault="007311A1" w:rsidP="007311A1">
      <w:pPr>
        <w:numPr>
          <w:ilvl w:val="0"/>
          <w:numId w:val="25"/>
        </w:numPr>
        <w:spacing w:after="0"/>
        <w:jc w:val="left"/>
        <w:rPr>
          <w:ins w:id="2225" w:author="Hagen Meyer" w:date="2018-04-17T18:05:00Z"/>
          <w:rFonts w:cs="Arial"/>
        </w:rPr>
      </w:pPr>
      <w:ins w:id="2226" w:author="Hagen Meyer" w:date="2018-04-17T18:05:00Z">
        <w:r w:rsidRPr="00D5648F">
          <w:rPr>
            <w:rFonts w:cs="Arial"/>
          </w:rPr>
          <w:t xml:space="preserve">Ausführen von </w:t>
        </w:r>
        <w:proofErr w:type="spellStart"/>
        <w:r w:rsidRPr="00D5648F">
          <w:rPr>
            <w:rFonts w:cs="Arial"/>
          </w:rPr>
          <w:t>Unittests</w:t>
        </w:r>
        <w:proofErr w:type="spellEnd"/>
      </w:ins>
    </w:p>
    <w:p w:rsidR="007311A1" w:rsidRPr="00D5648F" w:rsidRDefault="007311A1" w:rsidP="007311A1">
      <w:pPr>
        <w:numPr>
          <w:ilvl w:val="0"/>
          <w:numId w:val="25"/>
        </w:numPr>
        <w:spacing w:after="0"/>
        <w:jc w:val="left"/>
        <w:rPr>
          <w:ins w:id="2227" w:author="Hagen Meyer" w:date="2018-04-17T18:05:00Z"/>
          <w:rFonts w:cs="Arial"/>
        </w:rPr>
      </w:pPr>
      <w:ins w:id="2228" w:author="Hagen Meyer" w:date="2018-04-17T18:05:00Z">
        <w:r w:rsidRPr="00D5648F">
          <w:rPr>
            <w:rFonts w:cs="Arial"/>
          </w:rPr>
          <w:t xml:space="preserve">Remote </w:t>
        </w:r>
        <w:proofErr w:type="spellStart"/>
        <w:r w:rsidRPr="00D5648F">
          <w:rPr>
            <w:rFonts w:cs="Arial"/>
          </w:rPr>
          <w:t>Deployment</w:t>
        </w:r>
        <w:proofErr w:type="spellEnd"/>
        <w:r w:rsidRPr="00D5648F">
          <w:rPr>
            <w:rFonts w:cs="Arial"/>
          </w:rPr>
          <w:t xml:space="preserve"> auf </w:t>
        </w:r>
        <w:proofErr w:type="spellStart"/>
        <w:r w:rsidRPr="00D5648F">
          <w:rPr>
            <w:rFonts w:cs="Arial"/>
          </w:rPr>
          <w:t>Einplatinencomputer</w:t>
        </w:r>
        <w:proofErr w:type="spellEnd"/>
        <w:r w:rsidRPr="00D5648F">
          <w:rPr>
            <w:rFonts w:cs="Arial"/>
          </w:rPr>
          <w:t xml:space="preserve"> wie dem </w:t>
        </w:r>
        <w:proofErr w:type="spellStart"/>
        <w:r w:rsidRPr="00D5648F">
          <w:rPr>
            <w:rFonts w:cs="Arial"/>
          </w:rPr>
          <w:t>Raspberry</w:t>
        </w:r>
        <w:proofErr w:type="spellEnd"/>
        <w:r w:rsidRPr="00D5648F">
          <w:rPr>
            <w:rFonts w:cs="Arial"/>
          </w:rPr>
          <w:t xml:space="preserve"> Pi zur Entwicklung der Konzept-Drohne.</w:t>
        </w:r>
      </w:ins>
    </w:p>
    <w:p w:rsidR="007311A1" w:rsidRPr="00E9772B" w:rsidRDefault="007311A1" w:rsidP="007311A1">
      <w:pPr>
        <w:numPr>
          <w:ilvl w:val="0"/>
          <w:numId w:val="25"/>
        </w:numPr>
        <w:spacing w:after="0"/>
        <w:jc w:val="left"/>
        <w:rPr>
          <w:ins w:id="2229" w:author="Hagen Meyer" w:date="2018-04-17T18:05:00Z"/>
          <w:rFonts w:cs="Arial"/>
        </w:rPr>
      </w:pPr>
      <w:ins w:id="2230" w:author="Hagen Meyer" w:date="2018-04-17T18:05:00Z">
        <w:r w:rsidRPr="00D5648F">
          <w:rPr>
            <w:rFonts w:cs="Arial"/>
          </w:rPr>
          <w:t xml:space="preserve">Remote Debugging auf </w:t>
        </w:r>
        <w:proofErr w:type="spellStart"/>
        <w:r w:rsidRPr="00D5648F">
          <w:rPr>
            <w:rFonts w:cs="Arial"/>
          </w:rPr>
          <w:t>Einplatinencomputer</w:t>
        </w:r>
        <w:proofErr w:type="spellEnd"/>
        <w:r w:rsidRPr="00D5648F">
          <w:rPr>
            <w:rFonts w:cs="Arial"/>
          </w:rPr>
          <w:t xml:space="preserve"> wie dem </w:t>
        </w:r>
        <w:proofErr w:type="spellStart"/>
        <w:r w:rsidRPr="00D5648F">
          <w:rPr>
            <w:rFonts w:cs="Arial"/>
          </w:rPr>
          <w:t>Raspberry</w:t>
        </w:r>
        <w:proofErr w:type="spellEnd"/>
        <w:r w:rsidRPr="00D5648F">
          <w:rPr>
            <w:rFonts w:cs="Arial"/>
          </w:rPr>
          <w:t xml:space="preserve"> Pi zur Entwicklung der Konzept-Drohne.</w:t>
        </w:r>
      </w:ins>
    </w:p>
    <w:p w:rsidR="007311A1" w:rsidRPr="00D5648F" w:rsidRDefault="007311A1" w:rsidP="007311A1">
      <w:pPr>
        <w:ind w:left="720"/>
        <w:rPr>
          <w:ins w:id="2231" w:author="Hagen Meyer" w:date="2018-04-17T18:05:00Z"/>
          <w:rFonts w:cs="Arial"/>
        </w:rPr>
      </w:pPr>
    </w:p>
    <w:p w:rsidR="007311A1" w:rsidRDefault="007311A1" w:rsidP="007311A1">
      <w:pPr>
        <w:rPr>
          <w:ins w:id="2232" w:author="Hagen Meyer" w:date="2018-04-17T18:05:00Z"/>
          <w:rFonts w:cs="Arial"/>
        </w:rPr>
      </w:pPr>
      <w:ins w:id="2233" w:author="Hagen Meyer" w:date="2018-04-17T18:05:00Z">
        <w:r w:rsidRPr="00D5648F">
          <w:rPr>
            <w:rFonts w:cs="Arial"/>
          </w:rPr>
          <w:t>Ausgehend von den genannten Anforderungen wurde als Entwicklungsumgebung Visual Studio 2017 (Community) gewählt. Für die Entwicklung in Python werden zusätzlich die Python Tools für Visual Studio benötigt. Für die Entwicklung mit C++ wird die Erweiterung „Linux Entwicklung mit C++“ verwendet.</w:t>
        </w:r>
      </w:ins>
    </w:p>
    <w:p w:rsidR="007311A1" w:rsidRDefault="007311A1" w:rsidP="007311A1">
      <w:pPr>
        <w:rPr>
          <w:ins w:id="2234" w:author="Hagen Meyer" w:date="2018-04-17T18:05:00Z"/>
          <w:rFonts w:cs="Arial"/>
        </w:rPr>
      </w:pPr>
    </w:p>
    <w:p w:rsidR="007311A1" w:rsidRPr="00D5648F" w:rsidRDefault="007311A1" w:rsidP="007311A1">
      <w:pPr>
        <w:rPr>
          <w:ins w:id="2235" w:author="Hagen Meyer" w:date="2018-04-17T18:05:00Z"/>
          <w:rFonts w:cs="Arial"/>
        </w:rPr>
      </w:pPr>
      <w:ins w:id="2236" w:author="Hagen Meyer" w:date="2018-04-17T18:05:00Z">
        <w:r>
          <w:rPr>
            <w:rFonts w:cs="Arial"/>
          </w:rPr>
          <w:t xml:space="preserve">Der SSH Zugriff wird mit der kostenlosen SSH-Client-Software </w:t>
        </w:r>
        <w:proofErr w:type="spellStart"/>
        <w:r>
          <w:rPr>
            <w:rFonts w:cs="Arial"/>
          </w:rPr>
          <w:t>PuTTY</w:t>
        </w:r>
        <w:proofErr w:type="spellEnd"/>
        <w:r>
          <w:rPr>
            <w:rFonts w:cs="Arial"/>
          </w:rPr>
          <w:t xml:space="preserve"> bewerkstelligt. Der Zugriff auf das Online-GIT-Repository geschieht direkt in Visual Studio 2017 oder über den Windows GIT-Client.</w:t>
        </w:r>
      </w:ins>
    </w:p>
    <w:p w:rsidR="007311A1" w:rsidRPr="00D5648F" w:rsidRDefault="007311A1" w:rsidP="007311A1">
      <w:pPr>
        <w:rPr>
          <w:ins w:id="2237" w:author="Hagen Meyer" w:date="2018-04-17T18:05:00Z"/>
          <w:rFonts w:cs="Arial"/>
        </w:rPr>
      </w:pPr>
    </w:p>
    <w:p w:rsidR="007311A1" w:rsidRPr="00D5648F" w:rsidRDefault="007311A1" w:rsidP="007311A1">
      <w:pPr>
        <w:rPr>
          <w:ins w:id="2238" w:author="Hagen Meyer" w:date="2018-04-17T18:05:00Z"/>
          <w:rFonts w:cs="Arial"/>
          <w:lang w:val="en-US"/>
        </w:rPr>
      </w:pPr>
      <w:ins w:id="2239" w:author="Hagen Meyer" w:date="2018-04-17T18:05:00Z">
        <w:r w:rsidRPr="00D5648F">
          <w:rPr>
            <w:rFonts w:cs="Arial"/>
            <w:lang w:val="en-US"/>
          </w:rPr>
          <w:t xml:space="preserve">Visual Studio 2017 Community: </w:t>
        </w:r>
      </w:ins>
    </w:p>
    <w:p w:rsidR="007311A1" w:rsidRDefault="007311A1" w:rsidP="007311A1">
      <w:pPr>
        <w:rPr>
          <w:ins w:id="2240" w:author="Hagen Meyer" w:date="2018-04-17T18:05:00Z"/>
          <w:rFonts w:cs="Arial"/>
          <w:lang w:val="en-US"/>
        </w:rPr>
      </w:pPr>
      <w:ins w:id="2241" w:author="Hagen Meyer" w:date="2018-04-17T18:05:00Z">
        <w:r w:rsidRPr="00D5648F">
          <w:rPr>
            <w:rFonts w:cs="Arial"/>
            <w:lang w:val="en-US"/>
          </w:rPr>
          <w:fldChar w:fldCharType="begin"/>
        </w:r>
        <w:r w:rsidRPr="00D5648F">
          <w:rPr>
            <w:rFonts w:cs="Arial"/>
            <w:lang w:val="en-US"/>
          </w:rPr>
          <w:instrText xml:space="preserve"> HYPERLINK "https://www.visualstudio.com/de/downloads/" </w:instrText>
        </w:r>
        <w:r w:rsidRPr="00D5648F">
          <w:rPr>
            <w:rFonts w:cs="Arial"/>
            <w:lang w:val="en-US"/>
          </w:rPr>
          <w:fldChar w:fldCharType="separate"/>
        </w:r>
        <w:r w:rsidRPr="00D5648F">
          <w:rPr>
            <w:rStyle w:val="Hyperlink"/>
            <w:rFonts w:cs="Arial"/>
            <w:lang w:val="en-US"/>
          </w:rPr>
          <w:t>https://www.visualstudio.com/de/downloads/</w:t>
        </w:r>
        <w:r w:rsidRPr="00D5648F">
          <w:rPr>
            <w:rFonts w:cs="Arial"/>
            <w:lang w:val="en-US"/>
          </w:rPr>
          <w:fldChar w:fldCharType="end"/>
        </w:r>
      </w:ins>
    </w:p>
    <w:p w:rsidR="007311A1" w:rsidRDefault="007311A1" w:rsidP="007311A1">
      <w:pPr>
        <w:rPr>
          <w:ins w:id="2242" w:author="Hagen Meyer" w:date="2018-04-17T18:05:00Z"/>
          <w:rFonts w:cs="Arial"/>
          <w:lang w:val="en-US"/>
        </w:rPr>
      </w:pPr>
    </w:p>
    <w:p w:rsidR="007311A1" w:rsidRDefault="007311A1" w:rsidP="007311A1">
      <w:pPr>
        <w:rPr>
          <w:ins w:id="2243" w:author="Hagen Meyer" w:date="2018-04-17T18:05:00Z"/>
          <w:rFonts w:cs="Arial"/>
          <w:lang w:val="en-US"/>
        </w:rPr>
      </w:pPr>
      <w:proofErr w:type="spellStart"/>
      <w:ins w:id="2244" w:author="Hagen Meyer" w:date="2018-04-17T18:05:00Z">
        <w:r>
          <w:rPr>
            <w:rFonts w:cs="Arial"/>
            <w:lang w:val="en-US"/>
          </w:rPr>
          <w:t>PuTTY</w:t>
        </w:r>
        <w:proofErr w:type="spellEnd"/>
        <w:r>
          <w:rPr>
            <w:rFonts w:cs="Arial"/>
            <w:lang w:val="en-US"/>
          </w:rPr>
          <w:t>:</w:t>
        </w:r>
      </w:ins>
    </w:p>
    <w:p w:rsidR="007311A1" w:rsidRPr="007311A1" w:rsidRDefault="007311A1" w:rsidP="007311A1">
      <w:pPr>
        <w:rPr>
          <w:ins w:id="2245" w:author="Hagen Meyer" w:date="2018-04-17T18:05:00Z"/>
          <w:rFonts w:cs="Arial"/>
          <w:lang w:val="en-US"/>
          <w:rPrChange w:id="2246" w:author="Hagen Meyer" w:date="2018-04-17T18:05:00Z">
            <w:rPr>
              <w:ins w:id="2247" w:author="Hagen Meyer" w:date="2018-04-17T18:05:00Z"/>
              <w:rFonts w:cs="Arial"/>
            </w:rPr>
          </w:rPrChange>
        </w:rPr>
      </w:pPr>
      <w:ins w:id="2248" w:author="Hagen Meyer" w:date="2018-04-17T18:05:00Z">
        <w:r>
          <w:rPr>
            <w:rFonts w:cs="Arial"/>
            <w:lang w:val="en-US"/>
          </w:rPr>
          <w:fldChar w:fldCharType="begin"/>
        </w:r>
        <w:r w:rsidRPr="007311A1">
          <w:rPr>
            <w:rFonts w:cs="Arial"/>
            <w:lang w:val="en-US"/>
            <w:rPrChange w:id="2249" w:author="Hagen Meyer" w:date="2018-04-17T18:05:00Z">
              <w:rPr>
                <w:rFonts w:cs="Arial"/>
              </w:rPr>
            </w:rPrChange>
          </w:rPr>
          <w:instrText xml:space="preserve"> HYPERLINK "https://www.putty.org/" </w:instrText>
        </w:r>
        <w:r>
          <w:rPr>
            <w:rFonts w:cs="Arial"/>
            <w:lang w:val="en-US"/>
          </w:rPr>
          <w:fldChar w:fldCharType="separate"/>
        </w:r>
        <w:r w:rsidRPr="007311A1">
          <w:rPr>
            <w:rStyle w:val="Hyperlink"/>
            <w:rFonts w:cs="Arial"/>
            <w:lang w:val="en-US"/>
            <w:rPrChange w:id="2250" w:author="Hagen Meyer" w:date="2018-04-17T18:05:00Z">
              <w:rPr>
                <w:rStyle w:val="Hyperlink"/>
                <w:rFonts w:cs="Arial"/>
              </w:rPr>
            </w:rPrChange>
          </w:rPr>
          <w:t>https://www.putty.org/</w:t>
        </w:r>
        <w:r>
          <w:rPr>
            <w:rFonts w:cs="Arial"/>
            <w:lang w:val="en-US"/>
          </w:rPr>
          <w:fldChar w:fldCharType="end"/>
        </w:r>
      </w:ins>
    </w:p>
    <w:p w:rsidR="007311A1" w:rsidRPr="007311A1" w:rsidRDefault="007311A1" w:rsidP="007311A1">
      <w:pPr>
        <w:rPr>
          <w:ins w:id="2251" w:author="Hagen Meyer" w:date="2018-04-17T18:05:00Z"/>
          <w:rFonts w:cs="Arial"/>
          <w:lang w:val="en-US"/>
          <w:rPrChange w:id="2252" w:author="Hagen Meyer" w:date="2018-04-17T18:05:00Z">
            <w:rPr>
              <w:ins w:id="2253" w:author="Hagen Meyer" w:date="2018-04-17T18:05:00Z"/>
              <w:rFonts w:cs="Arial"/>
            </w:rPr>
          </w:rPrChange>
        </w:rPr>
      </w:pPr>
      <w:ins w:id="2254" w:author="Hagen Meyer" w:date="2018-04-17T18:05:00Z">
        <w:r w:rsidRPr="007311A1">
          <w:rPr>
            <w:rFonts w:cs="Arial"/>
            <w:lang w:val="en-US"/>
            <w:rPrChange w:id="2255" w:author="Hagen Meyer" w:date="2018-04-17T18:05:00Z">
              <w:rPr>
                <w:rFonts w:cs="Arial"/>
              </w:rPr>
            </w:rPrChange>
          </w:rPr>
          <w:t>GIT Windows Client:</w:t>
        </w:r>
      </w:ins>
    </w:p>
    <w:p w:rsidR="007311A1" w:rsidRPr="007311A1" w:rsidRDefault="007311A1" w:rsidP="007311A1">
      <w:pPr>
        <w:rPr>
          <w:ins w:id="2256" w:author="Hagen Meyer" w:date="2018-04-17T18:05:00Z"/>
          <w:rFonts w:cs="Arial"/>
          <w:lang w:val="en-US" w:eastAsia="de-DE"/>
          <w:rPrChange w:id="2257" w:author="Hagen Meyer" w:date="2018-04-17T18:05:00Z">
            <w:rPr>
              <w:ins w:id="2258" w:author="Hagen Meyer" w:date="2018-04-17T18:05:00Z"/>
              <w:rFonts w:cs="Arial"/>
              <w:lang w:eastAsia="de-DE"/>
            </w:rPr>
          </w:rPrChange>
        </w:rPr>
      </w:pPr>
      <w:ins w:id="2259" w:author="Hagen Meyer" w:date="2018-04-17T18:05:00Z">
        <w:r>
          <w:rPr>
            <w:rFonts w:cs="Arial"/>
            <w:lang w:eastAsia="de-DE"/>
          </w:rPr>
          <w:fldChar w:fldCharType="begin"/>
        </w:r>
        <w:r w:rsidRPr="007311A1">
          <w:rPr>
            <w:rFonts w:cs="Arial"/>
            <w:lang w:val="en-US" w:eastAsia="de-DE"/>
            <w:rPrChange w:id="2260" w:author="Hagen Meyer" w:date="2018-04-17T18:05:00Z">
              <w:rPr>
                <w:rFonts w:cs="Arial"/>
                <w:lang w:eastAsia="de-DE"/>
              </w:rPr>
            </w:rPrChange>
          </w:rPr>
          <w:instrText xml:space="preserve"> HYPERLINK "https://git-scm.com/downloads" </w:instrText>
        </w:r>
        <w:r>
          <w:rPr>
            <w:rFonts w:cs="Arial"/>
            <w:lang w:eastAsia="de-DE"/>
          </w:rPr>
          <w:fldChar w:fldCharType="separate"/>
        </w:r>
        <w:r w:rsidRPr="007311A1">
          <w:rPr>
            <w:rStyle w:val="Hyperlink"/>
            <w:rFonts w:cs="Arial"/>
            <w:lang w:val="en-US" w:eastAsia="de-DE"/>
            <w:rPrChange w:id="2261" w:author="Hagen Meyer" w:date="2018-04-17T18:05:00Z">
              <w:rPr>
                <w:rStyle w:val="Hyperlink"/>
                <w:rFonts w:cs="Arial"/>
                <w:lang w:eastAsia="de-DE"/>
              </w:rPr>
            </w:rPrChange>
          </w:rPr>
          <w:t>https://git-scm.com/downloads</w:t>
        </w:r>
        <w:r>
          <w:rPr>
            <w:rFonts w:cs="Arial"/>
            <w:lang w:eastAsia="de-DE"/>
          </w:rPr>
          <w:fldChar w:fldCharType="end"/>
        </w:r>
      </w:ins>
    </w:p>
    <w:p w:rsidR="007311A1" w:rsidRPr="007311A1" w:rsidRDefault="007311A1" w:rsidP="007311A1">
      <w:pPr>
        <w:rPr>
          <w:ins w:id="2262" w:author="Hagen Meyer" w:date="2018-04-17T18:05:00Z"/>
          <w:rFonts w:cs="Arial"/>
          <w:lang w:val="en-US" w:eastAsia="de-DE"/>
          <w:rPrChange w:id="2263" w:author="Hagen Meyer" w:date="2018-04-17T18:05:00Z">
            <w:rPr>
              <w:ins w:id="2264" w:author="Hagen Meyer" w:date="2018-04-17T18:05:00Z"/>
              <w:rFonts w:cs="Arial"/>
              <w:lang w:eastAsia="de-DE"/>
            </w:rPr>
          </w:rPrChange>
        </w:rPr>
      </w:pPr>
    </w:p>
    <w:p w:rsidR="007311A1" w:rsidRPr="007311A1" w:rsidRDefault="007311A1" w:rsidP="007311A1">
      <w:pPr>
        <w:rPr>
          <w:ins w:id="2265" w:author="Hagen Meyer" w:date="2018-04-17T18:05:00Z"/>
          <w:rFonts w:cs="Arial"/>
          <w:lang w:val="en-US" w:eastAsia="de-DE"/>
          <w:rPrChange w:id="2266" w:author="Hagen Meyer" w:date="2018-04-17T18:05:00Z">
            <w:rPr>
              <w:ins w:id="2267" w:author="Hagen Meyer" w:date="2018-04-17T18:05:00Z"/>
              <w:rFonts w:cs="Arial"/>
              <w:lang w:eastAsia="de-DE"/>
            </w:rPr>
          </w:rPrChange>
        </w:rPr>
      </w:pPr>
      <w:proofErr w:type="spellStart"/>
      <w:ins w:id="2268" w:author="Hagen Meyer" w:date="2018-04-17T18:05:00Z">
        <w:r w:rsidRPr="007311A1">
          <w:rPr>
            <w:rFonts w:cs="Arial"/>
            <w:lang w:val="en-US" w:eastAsia="de-DE"/>
            <w:rPrChange w:id="2269" w:author="Hagen Meyer" w:date="2018-04-17T18:05:00Z">
              <w:rPr>
                <w:rFonts w:cs="Arial"/>
                <w:lang w:eastAsia="de-DE"/>
              </w:rPr>
            </w:rPrChange>
          </w:rPr>
          <w:t>Bitbucket</w:t>
        </w:r>
        <w:proofErr w:type="spellEnd"/>
        <w:r w:rsidRPr="007311A1">
          <w:rPr>
            <w:rFonts w:cs="Arial"/>
            <w:lang w:val="en-US" w:eastAsia="de-DE"/>
            <w:rPrChange w:id="2270" w:author="Hagen Meyer" w:date="2018-04-17T18:05:00Z">
              <w:rPr>
                <w:rFonts w:cs="Arial"/>
                <w:lang w:eastAsia="de-DE"/>
              </w:rPr>
            </w:rPrChange>
          </w:rPr>
          <w:t>-GIT-Repository:</w:t>
        </w:r>
      </w:ins>
    </w:p>
    <w:p w:rsidR="007311A1" w:rsidRPr="007311A1" w:rsidRDefault="007311A1" w:rsidP="007311A1">
      <w:pPr>
        <w:rPr>
          <w:ins w:id="2271" w:author="Hagen Meyer" w:date="2018-04-17T18:05:00Z"/>
          <w:rFonts w:cs="Arial"/>
          <w:lang w:val="en-US" w:eastAsia="de-DE"/>
          <w:rPrChange w:id="2272" w:author="Hagen Meyer" w:date="2018-04-17T18:05:00Z">
            <w:rPr>
              <w:ins w:id="2273" w:author="Hagen Meyer" w:date="2018-04-17T18:05:00Z"/>
              <w:rFonts w:cs="Arial"/>
              <w:lang w:eastAsia="de-DE"/>
            </w:rPr>
          </w:rPrChange>
        </w:rPr>
      </w:pPr>
      <w:ins w:id="2274" w:author="Hagen Meyer" w:date="2018-04-17T18:05:00Z">
        <w:r>
          <w:rPr>
            <w:rFonts w:cs="Arial"/>
            <w:lang w:eastAsia="de-DE"/>
          </w:rPr>
          <w:fldChar w:fldCharType="begin"/>
        </w:r>
        <w:r w:rsidRPr="007311A1">
          <w:rPr>
            <w:rFonts w:cs="Arial"/>
            <w:lang w:val="en-US" w:eastAsia="de-DE"/>
            <w:rPrChange w:id="2275" w:author="Hagen Meyer" w:date="2018-04-17T18:05:00Z">
              <w:rPr>
                <w:rFonts w:cs="Arial"/>
                <w:lang w:eastAsia="de-DE"/>
              </w:rPr>
            </w:rPrChange>
          </w:rPr>
          <w:instrText xml:space="preserve"> HYPERLINK "https://hagenmeyer@bitbucket.org/hagenmeyer/whbdrohne.git" </w:instrText>
        </w:r>
        <w:r>
          <w:rPr>
            <w:rFonts w:cs="Arial"/>
            <w:lang w:eastAsia="de-DE"/>
          </w:rPr>
          <w:fldChar w:fldCharType="separate"/>
        </w:r>
        <w:r w:rsidRPr="007311A1">
          <w:rPr>
            <w:rStyle w:val="Hyperlink"/>
            <w:rFonts w:cs="Arial"/>
            <w:lang w:val="en-US" w:eastAsia="de-DE"/>
            <w:rPrChange w:id="2276" w:author="Hagen Meyer" w:date="2018-04-17T18:05:00Z">
              <w:rPr>
                <w:rStyle w:val="Hyperlink"/>
                <w:rFonts w:cs="Arial"/>
                <w:lang w:eastAsia="de-DE"/>
              </w:rPr>
            </w:rPrChange>
          </w:rPr>
          <w:t>https://hagenmeyer@bitbucket.org/hagenmeyer/whbdrohne.git</w:t>
        </w:r>
        <w:r>
          <w:rPr>
            <w:rFonts w:cs="Arial"/>
            <w:lang w:eastAsia="de-DE"/>
          </w:rPr>
          <w:fldChar w:fldCharType="end"/>
        </w:r>
      </w:ins>
    </w:p>
    <w:p w:rsidR="007311A1" w:rsidRPr="007311A1" w:rsidRDefault="007311A1" w:rsidP="007311A1">
      <w:pPr>
        <w:rPr>
          <w:ins w:id="2277" w:author="Hagen Meyer" w:date="2018-04-17T18:05:00Z"/>
          <w:rFonts w:cs="Arial"/>
          <w:b/>
          <w:lang w:val="en-US"/>
          <w:rPrChange w:id="2278" w:author="Hagen Meyer" w:date="2018-04-17T18:05:00Z">
            <w:rPr>
              <w:ins w:id="2279" w:author="Hagen Meyer" w:date="2018-04-17T18:05:00Z"/>
              <w:rFonts w:cs="Arial"/>
              <w:b/>
            </w:rPr>
          </w:rPrChange>
        </w:rPr>
      </w:pPr>
    </w:p>
    <w:p w:rsidR="007311A1" w:rsidRPr="007311A1" w:rsidRDefault="007311A1" w:rsidP="007311A1">
      <w:pPr>
        <w:rPr>
          <w:ins w:id="2280" w:author="Hagen Meyer" w:date="2018-04-17T18:05:00Z"/>
          <w:rFonts w:cs="Arial"/>
          <w:b/>
          <w:lang w:val="en-US"/>
          <w:rPrChange w:id="2281" w:author="Hagen Meyer" w:date="2018-04-17T18:05:00Z">
            <w:rPr>
              <w:ins w:id="2282" w:author="Hagen Meyer" w:date="2018-04-17T18:05:00Z"/>
              <w:rFonts w:cs="Arial"/>
              <w:b/>
            </w:rPr>
          </w:rPrChange>
        </w:rPr>
      </w:pPr>
    </w:p>
    <w:p w:rsidR="007311A1" w:rsidRPr="00B6494D" w:rsidRDefault="007311A1" w:rsidP="007311A1">
      <w:pPr>
        <w:rPr>
          <w:ins w:id="2283" w:author="Hagen Meyer" w:date="2018-04-17T18:05:00Z"/>
          <w:rFonts w:cs="Arial"/>
          <w:u w:val="single"/>
        </w:rPr>
      </w:pPr>
      <w:ins w:id="2284" w:author="Hagen Meyer" w:date="2018-04-17T18:05:00Z">
        <w:r w:rsidRPr="00B6494D">
          <w:rPr>
            <w:rFonts w:cs="Arial"/>
            <w:u w:val="single"/>
          </w:rPr>
          <w:t>Benötigte Erweiterungen</w:t>
        </w:r>
      </w:ins>
    </w:p>
    <w:p w:rsidR="007311A1" w:rsidRPr="00D5648F" w:rsidRDefault="007311A1" w:rsidP="007311A1">
      <w:pPr>
        <w:rPr>
          <w:ins w:id="2285" w:author="Hagen Meyer" w:date="2018-04-17T18:05:00Z"/>
          <w:rFonts w:cs="Arial"/>
        </w:rPr>
      </w:pPr>
      <w:ins w:id="2286" w:author="Hagen Meyer" w:date="2018-04-17T18:05:00Z">
        <w:r w:rsidRPr="00D5648F">
          <w:rPr>
            <w:rFonts w:cs="Arial"/>
          </w:rPr>
          <w:t>Bei der Installation von Visual Studio 2017 müssen für die Entwicklung mit C++ und Python entsprechende Erweiterungen mit installiert werden.</w:t>
        </w:r>
      </w:ins>
    </w:p>
    <w:p w:rsidR="007311A1" w:rsidRPr="00D5648F" w:rsidRDefault="007311A1" w:rsidP="007311A1">
      <w:pPr>
        <w:rPr>
          <w:ins w:id="2287" w:author="Hagen Meyer" w:date="2018-04-17T18:05:00Z"/>
          <w:rFonts w:cs="Arial"/>
        </w:rPr>
      </w:pPr>
    </w:p>
    <w:p w:rsidR="007311A1" w:rsidRPr="00D5648F" w:rsidRDefault="007311A1" w:rsidP="007311A1">
      <w:pPr>
        <w:rPr>
          <w:ins w:id="2288" w:author="Hagen Meyer" w:date="2018-04-17T18:05:00Z"/>
          <w:rFonts w:cs="Arial"/>
        </w:rPr>
      </w:pPr>
      <w:ins w:id="2289" w:author="Hagen Meyer" w:date="2018-04-17T18:05:00Z">
        <w:r w:rsidRPr="00D5648F">
          <w:rPr>
            <w:rFonts w:cs="Arial"/>
          </w:rPr>
          <w:t>Für Python muss unter „Web und Cloud“ die Erweiterung „Python-Entwicklung“ ausgewählt werden.</w:t>
        </w:r>
      </w:ins>
    </w:p>
    <w:p w:rsidR="007311A1" w:rsidRPr="00D5648F" w:rsidRDefault="007311A1" w:rsidP="007311A1">
      <w:pPr>
        <w:rPr>
          <w:ins w:id="2290" w:author="Hagen Meyer" w:date="2018-04-17T18:05:00Z"/>
          <w:rFonts w:cs="Arial"/>
        </w:rPr>
      </w:pPr>
    </w:p>
    <w:p w:rsidR="007311A1" w:rsidRPr="00D5648F" w:rsidRDefault="007311A1" w:rsidP="007311A1">
      <w:pPr>
        <w:keepNext/>
        <w:rPr>
          <w:ins w:id="2291" w:author="Hagen Meyer" w:date="2018-04-17T18:05:00Z"/>
          <w:rFonts w:cs="Arial"/>
        </w:rPr>
      </w:pPr>
      <w:ins w:id="2292" w:author="Hagen Meyer" w:date="2018-04-17T18:05:00Z">
        <w:r w:rsidRPr="00D5648F">
          <w:rPr>
            <w:rFonts w:cs="Arial"/>
            <w:noProof/>
            <w:lang w:eastAsia="de-DE"/>
          </w:rPr>
          <w:lastRenderedPageBreak/>
          <w:drawing>
            <wp:inline distT="0" distB="0" distL="0" distR="0">
              <wp:extent cx="6115050" cy="15525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1552575"/>
                      </a:xfrm>
                      <a:prstGeom prst="rect">
                        <a:avLst/>
                      </a:prstGeom>
                      <a:noFill/>
                      <a:ln>
                        <a:noFill/>
                      </a:ln>
                    </pic:spPr>
                  </pic:pic>
                </a:graphicData>
              </a:graphic>
            </wp:inline>
          </w:drawing>
        </w:r>
      </w:ins>
    </w:p>
    <w:p w:rsidR="007311A1" w:rsidRPr="00D5648F" w:rsidRDefault="007311A1" w:rsidP="007311A1">
      <w:pPr>
        <w:pStyle w:val="Beschriftung"/>
        <w:rPr>
          <w:ins w:id="2293" w:author="Hagen Meyer" w:date="2018-04-17T18:05:00Z"/>
          <w:rFonts w:cs="Arial"/>
        </w:rPr>
      </w:pPr>
      <w:ins w:id="2294" w:author="Hagen Meyer" w:date="2018-04-17T18:05:00Z">
        <w:r w:rsidRPr="00D5648F">
          <w:rPr>
            <w:rFonts w:cs="Arial"/>
          </w:rPr>
          <w:t xml:space="preserve">Abbildung </w:t>
        </w:r>
        <w:r w:rsidRPr="00D5648F">
          <w:rPr>
            <w:rFonts w:cs="Arial"/>
          </w:rPr>
          <w:fldChar w:fldCharType="begin"/>
        </w:r>
        <w:r w:rsidRPr="00D5648F">
          <w:rPr>
            <w:rFonts w:cs="Arial"/>
          </w:rPr>
          <w:instrText xml:space="preserve"> SEQ Abbildung \* ARABIC </w:instrText>
        </w:r>
        <w:r w:rsidRPr="00D5648F">
          <w:rPr>
            <w:rFonts w:cs="Arial"/>
          </w:rPr>
          <w:fldChar w:fldCharType="separate"/>
        </w:r>
      </w:ins>
      <w:ins w:id="2295" w:author="Hagen Meyer" w:date="2018-04-20T13:51:00Z">
        <w:r w:rsidR="004003B3">
          <w:rPr>
            <w:rFonts w:cs="Arial"/>
            <w:noProof/>
          </w:rPr>
          <w:t>8</w:t>
        </w:r>
      </w:ins>
      <w:ins w:id="2296" w:author="Hagen Meyer" w:date="2018-04-17T18:05:00Z">
        <w:r w:rsidRPr="00D5648F">
          <w:rPr>
            <w:rFonts w:cs="Arial"/>
          </w:rPr>
          <w:fldChar w:fldCharType="end"/>
        </w:r>
        <w:r w:rsidRPr="00D5648F">
          <w:rPr>
            <w:rFonts w:cs="Arial"/>
          </w:rPr>
          <w:t xml:space="preserve"> - Installation des Python-</w:t>
        </w:r>
        <w:proofErr w:type="spellStart"/>
        <w:r w:rsidRPr="00D5648F">
          <w:rPr>
            <w:rFonts w:cs="Arial"/>
          </w:rPr>
          <w:t>Toolsets</w:t>
        </w:r>
        <w:proofErr w:type="spellEnd"/>
      </w:ins>
    </w:p>
    <w:p w:rsidR="007311A1" w:rsidRPr="00D5648F" w:rsidRDefault="007311A1" w:rsidP="007311A1">
      <w:pPr>
        <w:rPr>
          <w:ins w:id="2297" w:author="Hagen Meyer" w:date="2018-04-17T18:05:00Z"/>
          <w:rFonts w:cs="Arial"/>
        </w:rPr>
      </w:pPr>
    </w:p>
    <w:p w:rsidR="007311A1" w:rsidRPr="00D5648F" w:rsidRDefault="007311A1" w:rsidP="007311A1">
      <w:pPr>
        <w:rPr>
          <w:ins w:id="2298" w:author="Hagen Meyer" w:date="2018-04-17T18:05:00Z"/>
          <w:rFonts w:cs="Arial"/>
        </w:rPr>
      </w:pPr>
      <w:ins w:id="2299" w:author="Hagen Meyer" w:date="2018-04-17T18:05:00Z">
        <w:r w:rsidRPr="00D5648F">
          <w:rPr>
            <w:rFonts w:cs="Arial"/>
          </w:rPr>
          <w:t xml:space="preserve">Für C++ muss unter „Andere </w:t>
        </w:r>
        <w:proofErr w:type="spellStart"/>
        <w:r w:rsidRPr="00D5648F">
          <w:rPr>
            <w:rFonts w:cs="Arial"/>
          </w:rPr>
          <w:t>Toolsets</w:t>
        </w:r>
        <w:proofErr w:type="spellEnd"/>
        <w:r w:rsidRPr="00D5648F">
          <w:rPr>
            <w:rFonts w:cs="Arial"/>
          </w:rPr>
          <w:t xml:space="preserve">“ die Erweiterung „Linux Entwicklung mit C++“ ausgewählt werden. </w:t>
        </w:r>
      </w:ins>
    </w:p>
    <w:p w:rsidR="007311A1" w:rsidRPr="00D5648F" w:rsidRDefault="007311A1" w:rsidP="007311A1">
      <w:pPr>
        <w:rPr>
          <w:ins w:id="2300" w:author="Hagen Meyer" w:date="2018-04-17T18:05:00Z"/>
          <w:rFonts w:cs="Arial"/>
        </w:rPr>
      </w:pPr>
    </w:p>
    <w:p w:rsidR="007311A1" w:rsidRPr="00D5648F" w:rsidRDefault="007311A1" w:rsidP="007311A1">
      <w:pPr>
        <w:keepNext/>
        <w:rPr>
          <w:ins w:id="2301" w:author="Hagen Meyer" w:date="2018-04-17T18:05:00Z"/>
          <w:rFonts w:cs="Arial"/>
        </w:rPr>
      </w:pPr>
      <w:ins w:id="2302" w:author="Hagen Meyer" w:date="2018-04-17T18:05:00Z">
        <w:r w:rsidRPr="00D5648F">
          <w:rPr>
            <w:rFonts w:cs="Arial"/>
            <w:noProof/>
            <w:lang w:eastAsia="de-DE"/>
          </w:rPr>
          <w:drawing>
            <wp:inline distT="0" distB="0" distL="0" distR="0">
              <wp:extent cx="6115050" cy="16764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1676400"/>
                      </a:xfrm>
                      <a:prstGeom prst="rect">
                        <a:avLst/>
                      </a:prstGeom>
                      <a:noFill/>
                      <a:ln>
                        <a:noFill/>
                      </a:ln>
                    </pic:spPr>
                  </pic:pic>
                </a:graphicData>
              </a:graphic>
            </wp:inline>
          </w:drawing>
        </w:r>
      </w:ins>
    </w:p>
    <w:p w:rsidR="007311A1" w:rsidRDefault="007311A1" w:rsidP="007311A1">
      <w:pPr>
        <w:pStyle w:val="Beschriftung"/>
        <w:rPr>
          <w:ins w:id="2303" w:author="Hagen Meyer" w:date="2018-04-17T18:22:00Z"/>
          <w:rFonts w:cs="Arial"/>
        </w:rPr>
      </w:pPr>
      <w:ins w:id="2304" w:author="Hagen Meyer" w:date="2018-04-17T18:05:00Z">
        <w:r w:rsidRPr="00D5648F">
          <w:rPr>
            <w:rFonts w:cs="Arial"/>
          </w:rPr>
          <w:t xml:space="preserve">Abbildung </w:t>
        </w:r>
        <w:r w:rsidRPr="00D5648F">
          <w:rPr>
            <w:rFonts w:cs="Arial"/>
          </w:rPr>
          <w:fldChar w:fldCharType="begin"/>
        </w:r>
        <w:r w:rsidRPr="00D5648F">
          <w:rPr>
            <w:rFonts w:cs="Arial"/>
          </w:rPr>
          <w:instrText xml:space="preserve"> SEQ Abbildung \* ARABIC </w:instrText>
        </w:r>
        <w:r w:rsidRPr="00D5648F">
          <w:rPr>
            <w:rFonts w:cs="Arial"/>
          </w:rPr>
          <w:fldChar w:fldCharType="separate"/>
        </w:r>
      </w:ins>
      <w:ins w:id="2305" w:author="Hagen Meyer" w:date="2018-04-20T13:51:00Z">
        <w:r w:rsidR="004003B3">
          <w:rPr>
            <w:rFonts w:cs="Arial"/>
            <w:noProof/>
          </w:rPr>
          <w:t>9</w:t>
        </w:r>
      </w:ins>
      <w:ins w:id="2306" w:author="Hagen Meyer" w:date="2018-04-17T18:05:00Z">
        <w:r w:rsidRPr="00D5648F">
          <w:rPr>
            <w:rFonts w:cs="Arial"/>
          </w:rPr>
          <w:fldChar w:fldCharType="end"/>
        </w:r>
        <w:r w:rsidRPr="00D5648F">
          <w:rPr>
            <w:rFonts w:cs="Arial"/>
          </w:rPr>
          <w:t xml:space="preserve"> - Installation des Linux-</w:t>
        </w:r>
        <w:proofErr w:type="spellStart"/>
        <w:r w:rsidRPr="00D5648F">
          <w:rPr>
            <w:rFonts w:cs="Arial"/>
          </w:rPr>
          <w:t>Toolsets</w:t>
        </w:r>
      </w:ins>
      <w:proofErr w:type="spellEnd"/>
    </w:p>
    <w:p w:rsidR="005B2E44" w:rsidRPr="008026B0" w:rsidRDefault="005B2E44">
      <w:pPr>
        <w:rPr>
          <w:ins w:id="2307" w:author="Hagen Meyer" w:date="2018-04-17T18:05:00Z"/>
        </w:rPr>
        <w:pPrChange w:id="2308" w:author="Hagen Meyer" w:date="2018-04-17T18:22:00Z">
          <w:pPr>
            <w:pStyle w:val="Beschriftung"/>
          </w:pPr>
        </w:pPrChange>
      </w:pPr>
    </w:p>
    <w:p w:rsidR="007311A1" w:rsidRPr="005872B2" w:rsidRDefault="005872B2" w:rsidP="007311A1">
      <w:pPr>
        <w:rPr>
          <w:ins w:id="2309" w:author="Hagen Meyer" w:date="2018-04-17T18:05:00Z"/>
          <w:rFonts w:cs="Arial"/>
          <w:rPrChange w:id="2310" w:author="Hagen Meyer" w:date="2018-04-17T18:22:00Z">
            <w:rPr>
              <w:ins w:id="2311" w:author="Hagen Meyer" w:date="2018-04-17T18:05:00Z"/>
              <w:rFonts w:cs="Arial"/>
              <w:b/>
            </w:rPr>
          </w:rPrChange>
        </w:rPr>
      </w:pPr>
      <w:ins w:id="2312" w:author="Hagen Meyer" w:date="2018-04-17T18:22:00Z">
        <w:r>
          <w:rPr>
            <w:rFonts w:cs="Arial"/>
          </w:rPr>
          <w:t xml:space="preserve">Alle weiteren Details zur Einrichtung </w:t>
        </w:r>
        <w:r w:rsidR="009C6B69">
          <w:rPr>
            <w:rFonts w:cs="Arial"/>
          </w:rPr>
          <w:t>der Entwicklungsumgebung</w:t>
        </w:r>
        <w:r>
          <w:rPr>
            <w:rFonts w:cs="Arial"/>
          </w:rPr>
          <w:t xml:space="preserve"> finden Sie folgendem Dokument:</w:t>
        </w:r>
      </w:ins>
    </w:p>
    <w:p w:rsidR="005872B2" w:rsidRDefault="005872B2" w:rsidP="005872B2">
      <w:pPr>
        <w:numPr>
          <w:ilvl w:val="0"/>
          <w:numId w:val="26"/>
        </w:numPr>
        <w:spacing w:after="0"/>
        <w:jc w:val="left"/>
        <w:rPr>
          <w:ins w:id="2313" w:author="Hagen Meyer" w:date="2018-04-17T18:22:00Z"/>
          <w:rFonts w:cs="Arial"/>
        </w:rPr>
      </w:pPr>
      <w:ins w:id="2314" w:author="Hagen Meyer" w:date="2018-04-17T18:22:00Z">
        <w:r w:rsidRPr="00F64BBC">
          <w:rPr>
            <w:rFonts w:cs="Arial"/>
          </w:rPr>
          <w:t>entwicklung_cpp_python_qb2_1.0.doc</w:t>
        </w:r>
      </w:ins>
    </w:p>
    <w:p w:rsidR="007311A1" w:rsidRDefault="007311A1" w:rsidP="007311A1">
      <w:pPr>
        <w:rPr>
          <w:ins w:id="2315" w:author="Hagen Meyer" w:date="2018-04-17T18:05:00Z"/>
          <w:rFonts w:cs="Arial"/>
        </w:rPr>
      </w:pPr>
    </w:p>
    <w:p w:rsidR="00053FEF" w:rsidRPr="008026B0" w:rsidDel="007311A1" w:rsidRDefault="00053FEF">
      <w:pPr>
        <w:rPr>
          <w:del w:id="2316" w:author="Hagen Meyer" w:date="2018-04-17T18:05:00Z"/>
        </w:rPr>
        <w:pPrChange w:id="2317" w:author="Hagen Meyer" w:date="2018-04-17T18:02:00Z">
          <w:pPr>
            <w:pStyle w:val="berschrift1"/>
          </w:pPr>
        </w:pPrChange>
      </w:pPr>
      <w:bookmarkStart w:id="2318" w:name="_Toc511839101"/>
      <w:bookmarkStart w:id="2319" w:name="_Toc511839194"/>
      <w:bookmarkStart w:id="2320" w:name="_Toc511839256"/>
      <w:bookmarkStart w:id="2321" w:name="_Toc511839323"/>
      <w:bookmarkStart w:id="2322" w:name="_Toc512272901"/>
      <w:bookmarkStart w:id="2323" w:name="_Toc512272961"/>
      <w:bookmarkEnd w:id="2318"/>
      <w:bookmarkEnd w:id="2319"/>
      <w:bookmarkEnd w:id="2320"/>
      <w:bookmarkEnd w:id="2321"/>
      <w:bookmarkEnd w:id="2322"/>
      <w:bookmarkEnd w:id="2323"/>
    </w:p>
    <w:p w:rsidR="00913CB9" w:rsidRDefault="00771736" w:rsidP="00913CB9">
      <w:pPr>
        <w:pStyle w:val="berschrift1"/>
        <w:rPr>
          <w:ins w:id="2324" w:author="Hagen Meyer" w:date="2018-03-28T11:39:00Z"/>
        </w:rPr>
      </w:pPr>
      <w:bookmarkStart w:id="2325" w:name="_Toc512272962"/>
      <w:r>
        <w:t>Ergänzungen</w:t>
      </w:r>
      <w:bookmarkEnd w:id="2325"/>
    </w:p>
    <w:p w:rsidR="00A43E5B" w:rsidRDefault="00A43E5B">
      <w:pPr>
        <w:jc w:val="left"/>
        <w:rPr>
          <w:ins w:id="2326" w:author="Hagen Meyer" w:date="2018-03-28T11:39:00Z"/>
          <w:rFonts w:asciiTheme="majorHAnsi" w:eastAsiaTheme="majorEastAsia" w:hAnsiTheme="majorHAnsi" w:cstheme="majorBidi"/>
          <w:b/>
          <w:bCs/>
          <w:sz w:val="28"/>
          <w:szCs w:val="28"/>
        </w:rPr>
      </w:pPr>
      <w:ins w:id="2327" w:author="Hagen Meyer" w:date="2018-03-28T11:39:00Z">
        <w:r>
          <w:br w:type="page"/>
        </w:r>
      </w:ins>
    </w:p>
    <w:p w:rsidR="00A43E5B" w:rsidRPr="008026B0" w:rsidDel="00A43E5B" w:rsidRDefault="00A43E5B">
      <w:pPr>
        <w:rPr>
          <w:del w:id="2328" w:author="Hagen Meyer" w:date="2018-03-28T11:39:00Z"/>
        </w:rPr>
        <w:pPrChange w:id="2329" w:author="Hagen Meyer" w:date="2018-03-28T11:39:00Z">
          <w:pPr>
            <w:pStyle w:val="berschrift1"/>
          </w:pPr>
        </w:pPrChange>
      </w:pPr>
    </w:p>
    <w:p w:rsidR="00A43E5B" w:rsidRDefault="00A43E5B" w:rsidP="00A43E5B">
      <w:pPr>
        <w:pStyle w:val="berschrift1"/>
        <w:numPr>
          <w:ilvl w:val="0"/>
          <w:numId w:val="0"/>
        </w:numPr>
        <w:rPr>
          <w:ins w:id="2330" w:author="Hagen Meyer" w:date="2018-03-28T11:39:00Z"/>
        </w:rPr>
      </w:pPr>
      <w:bookmarkStart w:id="2331" w:name="_Toc512272963"/>
      <w:ins w:id="2332" w:author="Hagen Meyer" w:date="2018-03-28T11:39:00Z">
        <w:r>
          <w:t>Anhang</w:t>
        </w:r>
        <w:bookmarkEnd w:id="2331"/>
      </w:ins>
    </w:p>
    <w:p w:rsidR="00A43E5B" w:rsidRDefault="00A43E5B" w:rsidP="00A43E5B">
      <w:pPr>
        <w:rPr>
          <w:ins w:id="2333" w:author="Hagen Meyer" w:date="2018-03-28T11:39:00Z"/>
        </w:rPr>
      </w:pPr>
    </w:p>
    <w:p w:rsidR="00A43E5B" w:rsidRPr="008026B0" w:rsidRDefault="00A43E5B">
      <w:pPr>
        <w:pStyle w:val="berschrift2"/>
        <w:numPr>
          <w:ilvl w:val="0"/>
          <w:numId w:val="0"/>
        </w:numPr>
        <w:ind w:left="567" w:hanging="567"/>
        <w:rPr>
          <w:ins w:id="2334" w:author="Hagen Meyer" w:date="2018-03-28T11:39:00Z"/>
        </w:rPr>
        <w:pPrChange w:id="2335" w:author="Hagen Meyer" w:date="2018-03-28T11:39:00Z">
          <w:pPr>
            <w:pStyle w:val="berschrift1"/>
          </w:pPr>
        </w:pPrChange>
      </w:pPr>
      <w:bookmarkStart w:id="2336" w:name="_Toc512272964"/>
      <w:ins w:id="2337" w:author="Hagen Meyer" w:date="2018-03-28T11:39:00Z">
        <w:r>
          <w:t>Glossar</w:t>
        </w:r>
        <w:bookmarkEnd w:id="2336"/>
      </w:ins>
    </w:p>
    <w:p w:rsidR="001E16F1" w:rsidRDefault="00A70303">
      <w:pPr>
        <w:rPr>
          <w:ins w:id="2338" w:author="Hagen Meyer" w:date="2018-04-06T15:18:00Z"/>
        </w:rPr>
      </w:pPr>
      <w:proofErr w:type="spellStart"/>
      <w:ins w:id="2339" w:author="Hagen Meyer" w:date="2018-04-06T15:14:00Z">
        <w:r w:rsidRPr="00A70303">
          <w:rPr>
            <w:b/>
            <w:rPrChange w:id="2340" w:author="Hagen Meyer" w:date="2018-04-06T15:14:00Z">
              <w:rPr>
                <w:b/>
                <w:lang w:val="en-US"/>
              </w:rPr>
            </w:rPrChange>
          </w:rPr>
          <w:t>Ar</w:t>
        </w:r>
      </w:ins>
      <w:ins w:id="2341" w:author="Hagen Meyer" w:date="2018-04-20T12:15:00Z">
        <w:r w:rsidR="000A796D">
          <w:rPr>
            <w:b/>
          </w:rPr>
          <w:t>Uc</w:t>
        </w:r>
      </w:ins>
      <w:ins w:id="2342" w:author="Hagen Meyer" w:date="2018-04-06T15:14:00Z">
        <w:r w:rsidRPr="00A70303">
          <w:rPr>
            <w:b/>
            <w:rPrChange w:id="2343" w:author="Hagen Meyer" w:date="2018-04-06T15:14:00Z">
              <w:rPr>
                <w:b/>
                <w:lang w:val="en-US"/>
              </w:rPr>
            </w:rPrChange>
          </w:rPr>
          <w:t>o</w:t>
        </w:r>
      </w:ins>
      <w:proofErr w:type="spellEnd"/>
      <w:ins w:id="2344" w:author="Hagen Meyer" w:date="2018-04-20T12:14:00Z">
        <w:r w:rsidR="006725F7">
          <w:rPr>
            <w:b/>
          </w:rPr>
          <w:t xml:space="preserve"> Biblio</w:t>
        </w:r>
      </w:ins>
      <w:ins w:id="2345" w:author="Hagen Meyer" w:date="2018-04-20T12:15:00Z">
        <w:r w:rsidR="006725F7">
          <w:rPr>
            <w:b/>
          </w:rPr>
          <w:t>thek</w:t>
        </w:r>
      </w:ins>
      <w:ins w:id="2346" w:author="Hagen Meyer" w:date="2018-04-06T15:14:00Z">
        <w:r w:rsidRPr="00A70303">
          <w:rPr>
            <w:b/>
            <w:rPrChange w:id="2347" w:author="Hagen Meyer" w:date="2018-04-06T15:14:00Z">
              <w:rPr>
                <w:b/>
                <w:lang w:val="en-US"/>
              </w:rPr>
            </w:rPrChange>
          </w:rPr>
          <w:t xml:space="preserve">: </w:t>
        </w:r>
        <w:r w:rsidRPr="00A70303">
          <w:rPr>
            <w:rPrChange w:id="2348" w:author="Hagen Meyer" w:date="2018-04-06T15:14:00Z">
              <w:rPr>
                <w:b/>
                <w:lang w:val="en-US"/>
              </w:rPr>
            </w:rPrChange>
          </w:rPr>
          <w:t xml:space="preserve">Die </w:t>
        </w:r>
        <w:proofErr w:type="spellStart"/>
        <w:r w:rsidRPr="00A70303">
          <w:rPr>
            <w:rPrChange w:id="2349" w:author="Hagen Meyer" w:date="2018-04-06T15:14:00Z">
              <w:rPr>
                <w:b/>
              </w:rPr>
            </w:rPrChange>
          </w:rPr>
          <w:t>AruCo</w:t>
        </w:r>
        <w:proofErr w:type="spellEnd"/>
        <w:r w:rsidRPr="00A70303">
          <w:rPr>
            <w:rPrChange w:id="2350" w:author="Hagen Meyer" w:date="2018-04-06T15:14:00Z">
              <w:rPr>
                <w:b/>
                <w:lang w:val="en-US"/>
              </w:rPr>
            </w:rPrChange>
          </w:rPr>
          <w:t xml:space="preserve"> Bibliothek </w:t>
        </w:r>
      </w:ins>
      <w:ins w:id="2351" w:author="Hagen Meyer" w:date="2018-04-20T12:32:00Z">
        <w:r w:rsidR="00782B0C">
          <w:t>basiert auf dem</w:t>
        </w:r>
      </w:ins>
      <w:ins w:id="2352" w:author="Hagen Meyer" w:date="2018-04-06T15:16:00Z">
        <w:r>
          <w:t xml:space="preserve"> </w:t>
        </w:r>
        <w:proofErr w:type="spellStart"/>
        <w:r>
          <w:t>OpenCV</w:t>
        </w:r>
        <w:proofErr w:type="spellEnd"/>
        <w:r>
          <w:t xml:space="preserve"> Framewor</w:t>
        </w:r>
      </w:ins>
      <w:ins w:id="2353" w:author="Hagen Meyer" w:date="2018-04-06T15:17:00Z">
        <w:r>
          <w:t>k und dient dazu</w:t>
        </w:r>
        <w:r w:rsidRPr="00A70303">
          <w:t xml:space="preserve"> </w:t>
        </w:r>
      </w:ins>
      <w:ins w:id="2354" w:author="Hagen Meyer" w:date="2018-04-20T12:33:00Z">
        <w:r w:rsidR="003769B7">
          <w:t>Referenzmarker</w:t>
        </w:r>
      </w:ins>
      <w:ins w:id="2355" w:author="Hagen Meyer" w:date="2018-04-06T15:17:00Z">
        <w:r>
          <w:t xml:space="preserve"> zu</w:t>
        </w:r>
        <w:r w:rsidRPr="00A70303">
          <w:t xml:space="preserve"> erstellt</w:t>
        </w:r>
        <w:r>
          <w:t xml:space="preserve"> und </w:t>
        </w:r>
      </w:ins>
      <w:ins w:id="2356" w:author="Hagen Meyer" w:date="2018-04-20T12:33:00Z">
        <w:r w:rsidR="003769B7">
          <w:t xml:space="preserve">zu </w:t>
        </w:r>
      </w:ins>
      <w:ins w:id="2357" w:author="Hagen Meyer" w:date="2018-04-06T15:17:00Z">
        <w:r w:rsidRPr="00A70303">
          <w:t xml:space="preserve">detektiert. </w:t>
        </w:r>
      </w:ins>
    </w:p>
    <w:p w:rsidR="003944FC" w:rsidRPr="00F8142D" w:rsidRDefault="003944FC">
      <w:pPr>
        <w:rPr>
          <w:ins w:id="2358" w:author="Hagen Meyer" w:date="2018-04-20T12:31:00Z"/>
          <w:i/>
          <w:rPrChange w:id="2359" w:author="Hagen Meyer" w:date="2018-04-20T12:40:00Z">
            <w:rPr>
              <w:ins w:id="2360" w:author="Hagen Meyer" w:date="2018-04-20T12:31:00Z"/>
            </w:rPr>
          </w:rPrChange>
        </w:rPr>
        <w:pPrChange w:id="2361" w:author="Hagen Meyer" w:date="2018-04-23T12:50:00Z">
          <w:pPr>
            <w:pStyle w:val="berschrift3"/>
            <w:numPr>
              <w:ilvl w:val="0"/>
              <w:numId w:val="0"/>
            </w:numPr>
            <w:ind w:left="0" w:firstLine="0"/>
          </w:pPr>
        </w:pPrChange>
      </w:pPr>
      <w:ins w:id="2362" w:author="Hagen Meyer" w:date="2018-04-20T12:31:00Z">
        <w:r w:rsidRPr="00F8142D">
          <w:rPr>
            <w:i/>
            <w:rPrChange w:id="2363" w:author="Hagen Meyer" w:date="2018-04-20T12:40:00Z">
              <w:rPr>
                <w:b w:val="0"/>
                <w:bCs w:val="0"/>
                <w:lang w:val="en-US"/>
              </w:rPr>
            </w:rPrChange>
          </w:rPr>
          <w:t>http://www.uco.es/investiga/grupos/ava/node/26</w:t>
        </w:r>
      </w:ins>
    </w:p>
    <w:p w:rsidR="003944FC" w:rsidRDefault="003944FC">
      <w:pPr>
        <w:rPr>
          <w:ins w:id="2364" w:author="Hagen Meyer" w:date="2018-04-20T12:31:00Z"/>
        </w:rPr>
        <w:pPrChange w:id="2365" w:author="Hagen Meyer" w:date="2018-04-23T12:50:00Z">
          <w:pPr>
            <w:pStyle w:val="berschrift3"/>
            <w:numPr>
              <w:ilvl w:val="0"/>
              <w:numId w:val="0"/>
            </w:numPr>
            <w:ind w:left="0" w:firstLine="0"/>
          </w:pPr>
        </w:pPrChange>
      </w:pPr>
    </w:p>
    <w:p w:rsidR="00545460" w:rsidRDefault="003944FC">
      <w:pPr>
        <w:rPr>
          <w:ins w:id="2366" w:author="Hagen Meyer" w:date="2018-04-20T12:40:00Z"/>
        </w:rPr>
      </w:pPr>
      <w:proofErr w:type="spellStart"/>
      <w:ins w:id="2367" w:author="Hagen Meyer" w:date="2018-04-20T12:31:00Z">
        <w:r w:rsidRPr="006F481E">
          <w:rPr>
            <w:b/>
            <w:rPrChange w:id="2368" w:author="Hagen Meyer" w:date="2018-04-23T12:50:00Z">
              <w:rPr/>
            </w:rPrChange>
          </w:rPr>
          <w:t>ArUco</w:t>
        </w:r>
        <w:proofErr w:type="spellEnd"/>
        <w:r w:rsidRPr="006F481E">
          <w:rPr>
            <w:b/>
            <w:rPrChange w:id="2369" w:author="Hagen Meyer" w:date="2018-04-23T12:50:00Z">
              <w:rPr/>
            </w:rPrChange>
          </w:rPr>
          <w:t xml:space="preserve"> </w:t>
        </w:r>
      </w:ins>
      <w:ins w:id="2370" w:author="Hagen Meyer" w:date="2018-04-20T12:34:00Z">
        <w:r w:rsidR="003769B7" w:rsidRPr="006F481E">
          <w:rPr>
            <w:b/>
            <w:rPrChange w:id="2371" w:author="Hagen Meyer" w:date="2018-04-23T12:50:00Z">
              <w:rPr/>
            </w:rPrChange>
          </w:rPr>
          <w:t>Marker</w:t>
        </w:r>
      </w:ins>
      <w:ins w:id="2372" w:author="Hagen Meyer" w:date="2018-04-20T12:31:00Z">
        <w:r>
          <w:t xml:space="preserve"> </w:t>
        </w:r>
      </w:ins>
      <w:ins w:id="2373" w:author="Hagen Meyer" w:date="2018-04-20T12:34:00Z">
        <w:r w:rsidR="003769B7">
          <w:t xml:space="preserve">sind rechteckige Referenzmarker. Begrenzt werden sie durch einen schwarzen </w:t>
        </w:r>
      </w:ins>
      <w:ins w:id="2374" w:author="Hagen Meyer" w:date="2018-04-20T12:35:00Z">
        <w:r w:rsidR="003769B7">
          <w:t xml:space="preserve">Rand, was eine Abgrenzung vom Hintergrund leichter macht. Das Innere des Markers ist eine binäre Matrix aus schwarzen </w:t>
        </w:r>
      </w:ins>
      <w:ins w:id="2375" w:author="Hagen Meyer" w:date="2018-04-20T12:36:00Z">
        <w:r w:rsidR="003769B7">
          <w:t>(Wert 0)</w:t>
        </w:r>
      </w:ins>
      <w:ins w:id="2376" w:author="Hagen Meyer" w:date="2018-04-20T12:35:00Z">
        <w:r w:rsidR="003769B7">
          <w:t xml:space="preserve"> und weißen</w:t>
        </w:r>
      </w:ins>
      <w:ins w:id="2377" w:author="Hagen Meyer" w:date="2018-04-20T12:36:00Z">
        <w:r w:rsidR="003769B7">
          <w:t xml:space="preserve"> (Wert 1)</w:t>
        </w:r>
      </w:ins>
      <w:ins w:id="2378" w:author="Hagen Meyer" w:date="2018-04-20T12:35:00Z">
        <w:r w:rsidR="003769B7">
          <w:t xml:space="preserve"> Quadraten</w:t>
        </w:r>
      </w:ins>
      <w:ins w:id="2379" w:author="Hagen Meyer" w:date="2018-04-20T12:36:00Z">
        <w:r w:rsidR="003769B7">
          <w:t>.</w:t>
        </w:r>
      </w:ins>
      <w:ins w:id="2380" w:author="Hagen Meyer" w:date="2018-04-20T12:37:00Z">
        <w:r w:rsidR="00E426DB">
          <w:t xml:space="preserve"> Organisiert werden die Marker in einem </w:t>
        </w:r>
        <w:proofErr w:type="spellStart"/>
        <w:r w:rsidR="00E426DB">
          <w:t>Dictionary</w:t>
        </w:r>
        <w:proofErr w:type="spellEnd"/>
        <w:r w:rsidR="00E426DB">
          <w:t>, w</w:t>
        </w:r>
      </w:ins>
      <w:ins w:id="2381" w:author="Hagen Meyer" w:date="2018-04-20T12:38:00Z">
        <w:r w:rsidR="00E426DB">
          <w:t>elches jedem Marker einen eindeutigen Identifier zuordnet.</w:t>
        </w:r>
      </w:ins>
      <w:ins w:id="2382" w:author="Hagen Meyer" w:date="2018-04-20T12:39:00Z">
        <w:r w:rsidR="00E426DB">
          <w:t xml:space="preserve"> Die Anzahl der unterscheidbaren Marker wird durch die </w:t>
        </w:r>
      </w:ins>
      <w:ins w:id="2383" w:author="Hagen Meyer" w:date="2018-04-20T12:54:00Z">
        <w:r w:rsidR="00C333EF">
          <w:t>G</w:t>
        </w:r>
      </w:ins>
      <w:ins w:id="2384" w:author="Hagen Meyer" w:date="2018-04-20T12:39:00Z">
        <w:r w:rsidR="00E426DB">
          <w:t>röße der binären Matrix bestimmt</w:t>
        </w:r>
      </w:ins>
      <w:ins w:id="2385" w:author="Hagen Meyer" w:date="2018-04-20T12:40:00Z">
        <w:r w:rsidR="00E426DB">
          <w:t>.</w:t>
        </w:r>
      </w:ins>
      <w:ins w:id="2386" w:author="Hagen Meyer" w:date="2018-04-20T12:38:00Z">
        <w:r w:rsidR="00E426DB">
          <w:t xml:space="preserve"> </w:t>
        </w:r>
        <w:proofErr w:type="spellStart"/>
        <w:r w:rsidR="00E426DB">
          <w:t>AruCo</w:t>
        </w:r>
        <w:proofErr w:type="spellEnd"/>
        <w:r w:rsidR="00E426DB">
          <w:t xml:space="preserve"> Marker </w:t>
        </w:r>
      </w:ins>
      <w:ins w:id="2387" w:author="Hagen Meyer" w:date="2018-04-20T12:39:00Z">
        <w:r w:rsidR="00E426DB">
          <w:t xml:space="preserve">sind so angelegt, dass sie auch gedreht erkannt </w:t>
        </w:r>
      </w:ins>
      <w:ins w:id="2388" w:author="Hagen Meyer" w:date="2018-04-20T12:40:00Z">
        <w:r w:rsidR="00E426DB">
          <w:t xml:space="preserve">und unterschieden </w:t>
        </w:r>
      </w:ins>
      <w:ins w:id="2389" w:author="Hagen Meyer" w:date="2018-04-20T12:39:00Z">
        <w:r w:rsidR="00E426DB">
          <w:t>werden</w:t>
        </w:r>
      </w:ins>
      <w:ins w:id="2390" w:author="Hagen Meyer" w:date="2018-04-20T12:40:00Z">
        <w:r w:rsidR="00E426DB">
          <w:t xml:space="preserve"> können</w:t>
        </w:r>
      </w:ins>
      <w:ins w:id="2391" w:author="Hagen Meyer" w:date="2018-04-20T12:39:00Z">
        <w:r w:rsidR="00E426DB">
          <w:t>.</w:t>
        </w:r>
      </w:ins>
      <w:ins w:id="2392" w:author="Hagen Meyer" w:date="2018-04-20T12:40:00Z">
        <w:r w:rsidR="00545460">
          <w:t xml:space="preserve"> </w:t>
        </w:r>
      </w:ins>
      <w:ins w:id="2393" w:author="Hagen Meyer" w:date="2018-04-20T12:36:00Z">
        <w:r w:rsidR="003769B7" w:rsidRPr="003769B7">
          <w:t xml:space="preserve">Grundlage </w:t>
        </w:r>
      </w:ins>
      <w:ins w:id="2394" w:author="Hagen Meyer" w:date="2018-04-20T12:54:00Z">
        <w:r w:rsidR="00C333EF">
          <w:t xml:space="preserve">der </w:t>
        </w:r>
      </w:ins>
      <w:proofErr w:type="spellStart"/>
      <w:ins w:id="2395" w:author="Hagen Meyer" w:date="2018-04-20T12:36:00Z">
        <w:r w:rsidR="003769B7" w:rsidRPr="003769B7">
          <w:t>ArUco</w:t>
        </w:r>
        <w:proofErr w:type="spellEnd"/>
        <w:r w:rsidR="003769B7" w:rsidRPr="003769B7">
          <w:t xml:space="preserve"> Marker</w:t>
        </w:r>
      </w:ins>
      <w:ins w:id="2396" w:author="Hagen Meyer" w:date="2018-04-20T12:37:00Z">
        <w:r w:rsidR="003769B7" w:rsidRPr="003769B7">
          <w:rPr>
            <w:rPrChange w:id="2397" w:author="Hagen Meyer" w:date="2018-04-20T12:37:00Z">
              <w:rPr>
                <w:lang w:val="en-US"/>
              </w:rPr>
            </w:rPrChange>
          </w:rPr>
          <w:t xml:space="preserve"> ist folgende Veröffentlichung:</w:t>
        </w:r>
      </w:ins>
    </w:p>
    <w:p w:rsidR="003944FC" w:rsidRPr="00F8142D" w:rsidRDefault="00545460">
      <w:pPr>
        <w:rPr>
          <w:ins w:id="2398" w:author="Hagen Meyer" w:date="2018-04-20T12:31:00Z"/>
          <w:i/>
          <w:rPrChange w:id="2399" w:author="Hagen Meyer" w:date="2018-04-20T12:40:00Z">
            <w:rPr>
              <w:ins w:id="2400" w:author="Hagen Meyer" w:date="2018-04-20T12:31:00Z"/>
            </w:rPr>
          </w:rPrChange>
        </w:rPr>
      </w:pPr>
      <w:ins w:id="2401" w:author="Hagen Meyer" w:date="2018-04-20T12:40:00Z">
        <w:r w:rsidRPr="0097057C">
          <w:rPr>
            <w:i/>
            <w:rPrChange w:id="2402" w:author="Hagen Meyer" w:date="2018-04-20T18:18:00Z">
              <w:rPr/>
            </w:rPrChange>
          </w:rPr>
          <w:br/>
        </w:r>
      </w:ins>
      <w:ins w:id="2403" w:author="Hagen Meyer" w:date="2018-04-20T12:37:00Z">
        <w:r w:rsidR="003769B7" w:rsidRPr="0097057C">
          <w:rPr>
            <w:i/>
            <w:rPrChange w:id="2404" w:author="Hagen Meyer" w:date="2018-04-20T18:18:00Z">
              <w:rPr>
                <w:lang w:val="en-US"/>
              </w:rPr>
            </w:rPrChange>
          </w:rPr>
          <w:t>S. Garrido-</w:t>
        </w:r>
        <w:proofErr w:type="spellStart"/>
        <w:r w:rsidR="003769B7" w:rsidRPr="0097057C">
          <w:rPr>
            <w:i/>
            <w:rPrChange w:id="2405" w:author="Hagen Meyer" w:date="2018-04-20T18:18:00Z">
              <w:rPr>
                <w:lang w:val="en-US"/>
              </w:rPr>
            </w:rPrChange>
          </w:rPr>
          <w:t>Jurado</w:t>
        </w:r>
        <w:proofErr w:type="spellEnd"/>
        <w:r w:rsidR="003769B7" w:rsidRPr="0097057C">
          <w:rPr>
            <w:i/>
            <w:rPrChange w:id="2406" w:author="Hagen Meyer" w:date="2018-04-20T18:18:00Z">
              <w:rPr>
                <w:lang w:val="en-US"/>
              </w:rPr>
            </w:rPrChange>
          </w:rPr>
          <w:t xml:space="preserve">, R. </w:t>
        </w:r>
        <w:proofErr w:type="spellStart"/>
        <w:r w:rsidR="003769B7" w:rsidRPr="0097057C">
          <w:rPr>
            <w:i/>
            <w:rPrChange w:id="2407" w:author="Hagen Meyer" w:date="2018-04-20T18:18:00Z">
              <w:rPr>
                <w:lang w:val="en-US"/>
              </w:rPr>
            </w:rPrChange>
          </w:rPr>
          <w:t>Muñoz</w:t>
        </w:r>
        <w:proofErr w:type="spellEnd"/>
        <w:r w:rsidR="003769B7" w:rsidRPr="0097057C">
          <w:rPr>
            <w:i/>
            <w:rPrChange w:id="2408" w:author="Hagen Meyer" w:date="2018-04-20T18:18:00Z">
              <w:rPr>
                <w:lang w:val="en-US"/>
              </w:rPr>
            </w:rPrChange>
          </w:rPr>
          <w:t>-Salinas, F. J. Madrid-</w:t>
        </w:r>
        <w:proofErr w:type="spellStart"/>
        <w:r w:rsidR="003769B7" w:rsidRPr="0097057C">
          <w:rPr>
            <w:i/>
            <w:rPrChange w:id="2409" w:author="Hagen Meyer" w:date="2018-04-20T18:18:00Z">
              <w:rPr>
                <w:lang w:val="en-US"/>
              </w:rPr>
            </w:rPrChange>
          </w:rPr>
          <w:t>Cuevas</w:t>
        </w:r>
        <w:proofErr w:type="spellEnd"/>
        <w:r w:rsidR="003769B7" w:rsidRPr="0097057C">
          <w:rPr>
            <w:i/>
            <w:rPrChange w:id="2410" w:author="Hagen Meyer" w:date="2018-04-20T18:18:00Z">
              <w:rPr>
                <w:lang w:val="en-US"/>
              </w:rPr>
            </w:rPrChange>
          </w:rPr>
          <w:t xml:space="preserve">, </w:t>
        </w:r>
        <w:proofErr w:type="spellStart"/>
        <w:r w:rsidR="003769B7" w:rsidRPr="0097057C">
          <w:rPr>
            <w:i/>
            <w:rPrChange w:id="2411" w:author="Hagen Meyer" w:date="2018-04-20T18:18:00Z">
              <w:rPr>
                <w:lang w:val="en-US"/>
              </w:rPr>
            </w:rPrChange>
          </w:rPr>
          <w:t>and</w:t>
        </w:r>
        <w:proofErr w:type="spellEnd"/>
        <w:r w:rsidR="003769B7" w:rsidRPr="0097057C">
          <w:rPr>
            <w:i/>
            <w:rPrChange w:id="2412" w:author="Hagen Meyer" w:date="2018-04-20T18:18:00Z">
              <w:rPr>
                <w:lang w:val="en-US"/>
              </w:rPr>
            </w:rPrChange>
          </w:rPr>
          <w:t xml:space="preserve"> M. J. Marín-Jiménez. </w:t>
        </w:r>
        <w:r w:rsidR="003769B7" w:rsidRPr="00F8142D">
          <w:rPr>
            <w:i/>
            <w:lang w:val="en-US"/>
            <w:rPrChange w:id="2413" w:author="Hagen Meyer" w:date="2018-04-20T12:40:00Z">
              <w:rPr>
                <w:lang w:val="en-US"/>
              </w:rPr>
            </w:rPrChange>
          </w:rPr>
          <w:t xml:space="preserve">2014. "Automatic generation and detection of highly reliable fiducial markers under occlusion". </w:t>
        </w:r>
        <w:r w:rsidR="003769B7" w:rsidRPr="0097057C">
          <w:rPr>
            <w:i/>
            <w:rPrChange w:id="2414" w:author="Hagen Meyer" w:date="2018-04-20T18:18:00Z">
              <w:rPr>
                <w:lang w:val="en-US"/>
              </w:rPr>
            </w:rPrChange>
          </w:rPr>
          <w:t xml:space="preserve">Pattern </w:t>
        </w:r>
        <w:proofErr w:type="spellStart"/>
        <w:r w:rsidR="003769B7" w:rsidRPr="0097057C">
          <w:rPr>
            <w:i/>
            <w:rPrChange w:id="2415" w:author="Hagen Meyer" w:date="2018-04-20T18:18:00Z">
              <w:rPr>
                <w:lang w:val="en-US"/>
              </w:rPr>
            </w:rPrChange>
          </w:rPr>
          <w:t>Recogn</w:t>
        </w:r>
        <w:proofErr w:type="spellEnd"/>
        <w:r w:rsidR="003769B7" w:rsidRPr="0097057C">
          <w:rPr>
            <w:i/>
            <w:rPrChange w:id="2416" w:author="Hagen Meyer" w:date="2018-04-20T18:18:00Z">
              <w:rPr>
                <w:lang w:val="en-US"/>
              </w:rPr>
            </w:rPrChange>
          </w:rPr>
          <w:t>. 47, 6 (June 2014), 2280-2292. DOI=10.1016/j.patcog.2014.01.005</w:t>
        </w:r>
      </w:ins>
    </w:p>
    <w:p w:rsidR="00A70303" w:rsidRPr="00A70303" w:rsidRDefault="00A70303">
      <w:pPr>
        <w:rPr>
          <w:ins w:id="2417" w:author="Hagen Meyer" w:date="2018-04-06T15:14:00Z"/>
          <w:b/>
        </w:rPr>
      </w:pPr>
    </w:p>
    <w:p w:rsidR="00A70303" w:rsidRDefault="006C22D4">
      <w:pPr>
        <w:rPr>
          <w:ins w:id="2418" w:author="Hagen Meyer" w:date="2018-04-20T12:26:00Z"/>
        </w:rPr>
      </w:pPr>
      <w:ins w:id="2419" w:author="Hagen Meyer" w:date="2018-03-28T11:42:00Z">
        <w:r w:rsidRPr="00802C49">
          <w:rPr>
            <w:b/>
            <w:rPrChange w:id="2420" w:author="Hagen Meyer" w:date="2018-03-28T11:43:00Z">
              <w:rPr/>
            </w:rPrChange>
          </w:rPr>
          <w:t>CAD</w:t>
        </w:r>
      </w:ins>
      <w:ins w:id="2421" w:author="Hagen Meyer" w:date="2018-03-28T11:43:00Z">
        <w:r w:rsidR="00802C49" w:rsidRPr="00D6576C">
          <w:rPr>
            <w:rPrChange w:id="2422" w:author="Hagen Meyer" w:date="2018-03-28T11:51:00Z">
              <w:rPr>
                <w:b/>
              </w:rPr>
            </w:rPrChange>
          </w:rPr>
          <w:t xml:space="preserve"> </w:t>
        </w:r>
      </w:ins>
      <w:ins w:id="2423" w:author="Hagen Meyer" w:date="2018-03-28T11:51:00Z">
        <w:r w:rsidR="00D6576C" w:rsidRPr="00D6576C">
          <w:rPr>
            <w:rPrChange w:id="2424" w:author="Hagen Meyer" w:date="2018-03-28T11:51:00Z">
              <w:rPr>
                <w:b/>
              </w:rPr>
            </w:rPrChange>
          </w:rPr>
          <w:t xml:space="preserve">steht </w:t>
        </w:r>
        <w:r w:rsidR="00D6576C">
          <w:t xml:space="preserve">im Englischen für </w:t>
        </w:r>
      </w:ins>
      <w:ins w:id="2425" w:author="Hagen Meyer" w:date="2018-03-28T11:52:00Z">
        <w:r w:rsidR="00D6576C">
          <w:t>‚</w:t>
        </w:r>
      </w:ins>
      <w:ins w:id="2426" w:author="Hagen Meyer" w:date="2018-03-28T11:51:00Z">
        <w:r w:rsidR="00D6576C">
          <w:t>computer-</w:t>
        </w:r>
        <w:proofErr w:type="spellStart"/>
        <w:r w:rsidR="00D6576C">
          <w:t>aided</w:t>
        </w:r>
        <w:proofErr w:type="spellEnd"/>
        <w:r w:rsidR="00D6576C">
          <w:t xml:space="preserve"> design</w:t>
        </w:r>
      </w:ins>
      <w:ins w:id="2427" w:author="Hagen Meyer" w:date="2018-03-28T11:52:00Z">
        <w:r w:rsidR="00D6576C">
          <w:t xml:space="preserve">‘ und kann mit ‚computer-unterstützter Konstruktion‘ übersetzt werden. </w:t>
        </w:r>
      </w:ins>
      <w:ins w:id="2428" w:author="Hagen Meyer" w:date="2018-03-28T11:53:00Z">
        <w:r w:rsidR="00D6576C">
          <w:t xml:space="preserve">CAD beschreibt </w:t>
        </w:r>
        <w:r w:rsidR="00D6576C" w:rsidRPr="00D6576C">
          <w:t>die Unterstützung von konstruktiven Aufgaben mittels EDV zur Herstellung eines Produkts</w:t>
        </w:r>
        <w:r w:rsidR="00D6576C">
          <w:t>. CAD-Werkzeuge bieten dem Anwender die Möglichkeit</w:t>
        </w:r>
      </w:ins>
      <w:ins w:id="2429" w:author="Hagen Meyer" w:date="2018-03-28T11:54:00Z">
        <w:r w:rsidR="00D6576C">
          <w:t xml:space="preserve"> </w:t>
        </w:r>
        <w:proofErr w:type="gramStart"/>
        <w:r w:rsidR="00D6576C" w:rsidRPr="00D6576C">
          <w:t>digitalen</w:t>
        </w:r>
        <w:proofErr w:type="gramEnd"/>
        <w:r w:rsidR="00D6576C" w:rsidRPr="00D6576C">
          <w:t xml:space="preserve"> Konstruktionsmodelle</w:t>
        </w:r>
        <w:r w:rsidR="00D6576C">
          <w:t xml:space="preserve"> in 3D oder 2D zu erstellen.</w:t>
        </w:r>
      </w:ins>
    </w:p>
    <w:p w:rsidR="00301FC9" w:rsidRDefault="00301FC9">
      <w:pPr>
        <w:rPr>
          <w:ins w:id="2430" w:author="Hagen Meyer" w:date="2018-04-20T12:26:00Z"/>
        </w:rPr>
      </w:pPr>
    </w:p>
    <w:p w:rsidR="00301FC9" w:rsidRDefault="00301FC9">
      <w:pPr>
        <w:rPr>
          <w:ins w:id="2431" w:author="Hagen Meyer" w:date="2018-04-20T14:07:00Z"/>
        </w:rPr>
      </w:pPr>
      <w:proofErr w:type="spellStart"/>
      <w:ins w:id="2432" w:author="Hagen Meyer" w:date="2018-04-20T12:26:00Z">
        <w:r w:rsidRPr="00301FC9">
          <w:rPr>
            <w:b/>
            <w:rPrChange w:id="2433" w:author="Hagen Meyer" w:date="2018-04-20T12:26:00Z">
              <w:rPr/>
            </w:rPrChange>
          </w:rPr>
          <w:t>OpenCV</w:t>
        </w:r>
        <w:proofErr w:type="spellEnd"/>
        <w:r w:rsidRPr="00301FC9">
          <w:rPr>
            <w:b/>
            <w:i/>
            <w:rPrChange w:id="2434" w:author="Hagen Meyer" w:date="2018-04-20T12:26:00Z">
              <w:rPr>
                <w:b/>
              </w:rPr>
            </w:rPrChange>
          </w:rPr>
          <w:t xml:space="preserve"> </w:t>
        </w:r>
        <w:r w:rsidRPr="00301FC9">
          <w:rPr>
            <w:rPrChange w:id="2435" w:author="Hagen Meyer" w:date="2018-04-20T12:27:00Z">
              <w:rPr>
                <w:b/>
              </w:rPr>
            </w:rPrChange>
          </w:rPr>
          <w:t xml:space="preserve">ist eine </w:t>
        </w:r>
      </w:ins>
      <w:ins w:id="2436" w:author="Hagen Meyer" w:date="2018-04-20T12:27:00Z">
        <w:r>
          <w:t>freie Bibliothek für Bildverarbeitung und maschinelles Sehen. Unterstützt werden die Programmiersprachen C, C++</w:t>
        </w:r>
      </w:ins>
      <w:ins w:id="2437" w:author="Hagen Meyer" w:date="2018-04-20T12:28:00Z">
        <w:r>
          <w:t xml:space="preserve">, Python und Java. Die Bibliothek </w:t>
        </w:r>
      </w:ins>
      <w:ins w:id="2438" w:author="Hagen Meyer" w:date="2018-04-20T12:29:00Z">
        <w:r>
          <w:t>wird unter der BSD-Lizenz veröffentlicht.</w:t>
        </w:r>
      </w:ins>
      <w:ins w:id="2439" w:author="Hagen Meyer" w:date="2018-04-20T12:28:00Z">
        <w:r>
          <w:br/>
        </w:r>
      </w:ins>
      <w:ins w:id="2440" w:author="Hagen Meyer" w:date="2018-04-20T14:08:00Z">
        <w:r w:rsidR="006E46F3" w:rsidRPr="006E46F3">
          <w:rPr>
            <w:rPrChange w:id="2441" w:author="Hagen Meyer" w:date="2018-04-20T14:08:00Z">
              <w:rPr>
                <w:rStyle w:val="Hyperlink"/>
              </w:rPr>
            </w:rPrChange>
          </w:rPr>
          <w:t>https://opencv.org/</w:t>
        </w:r>
      </w:ins>
    </w:p>
    <w:p w:rsidR="00C222F0" w:rsidRDefault="00C222F0">
      <w:pPr>
        <w:rPr>
          <w:ins w:id="2442" w:author="Hagen Meyer" w:date="2018-04-20T14:07:00Z"/>
        </w:rPr>
      </w:pPr>
    </w:p>
    <w:p w:rsidR="00C222F0" w:rsidRDefault="00C222F0">
      <w:pPr>
        <w:rPr>
          <w:ins w:id="2443" w:author="Hagen Meyer" w:date="2018-04-20T14:08:00Z"/>
        </w:rPr>
      </w:pPr>
      <w:proofErr w:type="spellStart"/>
      <w:ins w:id="2444" w:author="Hagen Meyer" w:date="2018-04-20T14:07:00Z">
        <w:r w:rsidRPr="00C222F0">
          <w:rPr>
            <w:b/>
            <w:rPrChange w:id="2445" w:author="Hagen Meyer" w:date="2018-04-20T14:07:00Z">
              <w:rPr/>
            </w:rPrChange>
          </w:rPr>
          <w:t>OpenCV</w:t>
        </w:r>
        <w:proofErr w:type="spellEnd"/>
        <w:r w:rsidRPr="00C222F0">
          <w:rPr>
            <w:b/>
            <w:rPrChange w:id="2446" w:author="Hagen Meyer" w:date="2018-04-20T14:07:00Z">
              <w:rPr/>
            </w:rPrChange>
          </w:rPr>
          <w:t xml:space="preserve"> </w:t>
        </w:r>
        <w:proofErr w:type="spellStart"/>
        <w:r w:rsidRPr="00C222F0">
          <w:rPr>
            <w:b/>
            <w:rPrChange w:id="2447" w:author="Hagen Meyer" w:date="2018-04-20T14:07:00Z">
              <w:rPr/>
            </w:rPrChange>
          </w:rPr>
          <w:t>Constrib</w:t>
        </w:r>
        <w:proofErr w:type="spellEnd"/>
        <w:r w:rsidRPr="00C222F0">
          <w:rPr>
            <w:b/>
            <w:rPrChange w:id="2448" w:author="Hagen Meyer" w:date="2018-04-20T14:07:00Z">
              <w:rPr/>
            </w:rPrChange>
          </w:rPr>
          <w:t xml:space="preserve"> </w:t>
        </w:r>
        <w:r>
          <w:t xml:space="preserve">stellt eine Sammlung von Erweiterungen der </w:t>
        </w:r>
        <w:proofErr w:type="spellStart"/>
        <w:r>
          <w:t>OpenCV</w:t>
        </w:r>
        <w:proofErr w:type="spellEnd"/>
        <w:r>
          <w:t xml:space="preserve"> Bibliothek dar. Es beinhaltet die für dieses Pro</w:t>
        </w:r>
      </w:ins>
      <w:ins w:id="2449" w:author="Hagen Meyer" w:date="2018-04-20T14:08:00Z">
        <w:r>
          <w:t xml:space="preserve">jekt notwendigen Funktionen um mit </w:t>
        </w:r>
        <w:proofErr w:type="spellStart"/>
        <w:r>
          <w:t>ArUco</w:t>
        </w:r>
        <w:proofErr w:type="spellEnd"/>
        <w:r>
          <w:t xml:space="preserve"> Markern zu arbeiten.</w:t>
        </w:r>
      </w:ins>
    </w:p>
    <w:p w:rsidR="00C222F0" w:rsidRPr="006E46F3" w:rsidRDefault="00C222F0">
      <w:pPr>
        <w:rPr>
          <w:ins w:id="2450" w:author="Hagen Meyer" w:date="2018-04-06T15:13:00Z"/>
        </w:rPr>
      </w:pPr>
      <w:ins w:id="2451" w:author="Hagen Meyer" w:date="2018-04-20T14:08:00Z">
        <w:r w:rsidRPr="006E46F3">
          <w:rPr>
            <w:rPrChange w:id="2452" w:author="Hagen Meyer" w:date="2018-04-20T14:08:00Z">
              <w:rPr>
                <w:lang w:val="en-US"/>
              </w:rPr>
            </w:rPrChange>
          </w:rPr>
          <w:t>https://docs.opencv.org/3.2.0/d3/d81/tutorial_contrib_root.html</w:t>
        </w:r>
      </w:ins>
    </w:p>
    <w:p w:rsidR="00A70303" w:rsidRPr="006E46F3" w:rsidRDefault="00A70303">
      <w:pPr>
        <w:rPr>
          <w:ins w:id="2453" w:author="Hagen Meyer" w:date="2018-04-06T15:13:00Z"/>
        </w:rPr>
      </w:pPr>
    </w:p>
    <w:p w:rsidR="00771736" w:rsidRPr="00AA5C9B" w:rsidDel="00AA5C9B" w:rsidRDefault="00771736">
      <w:pPr>
        <w:jc w:val="left"/>
        <w:rPr>
          <w:del w:id="2454" w:author="Hagen Meyer" w:date="2018-04-20T12:54:00Z"/>
        </w:rPr>
        <w:pPrChange w:id="2455" w:author="Hagen Meyer" w:date="2018-04-20T12:54:00Z">
          <w:pPr/>
        </w:pPrChange>
      </w:pPr>
    </w:p>
    <w:p w:rsidR="00771736" w:rsidRPr="00F50DE8" w:rsidDel="00AA5C9B" w:rsidRDefault="00771736" w:rsidP="00771736">
      <w:pPr>
        <w:rPr>
          <w:del w:id="2456" w:author="Hagen Meyer" w:date="2018-04-20T12:54:00Z"/>
          <w:color w:val="FF0000"/>
        </w:rPr>
      </w:pPr>
    </w:p>
    <w:p w:rsidR="00EE0F27" w:rsidRPr="00206F04" w:rsidRDefault="00EE0F27"/>
    <w:sectPr w:rsidR="00EE0F27" w:rsidRPr="00206F04">
      <w:headerReference w:type="default" r:id="rId20"/>
      <w:foot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181F" w:rsidRDefault="00C3181F">
      <w:pPr>
        <w:spacing w:after="0"/>
      </w:pPr>
      <w:r>
        <w:separator/>
      </w:r>
    </w:p>
  </w:endnote>
  <w:endnote w:type="continuationSeparator" w:id="0">
    <w:p w:rsidR="00C3181F" w:rsidRDefault="00C318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81F" w:rsidRDefault="00C3181F">
    <w:pPr>
      <w:pStyle w:val="Fuzeil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5811"/>
      <w:gridCol w:w="1701"/>
    </w:tblGrid>
    <w:tr w:rsidR="00C3181F">
      <w:trPr>
        <w:cantSplit/>
        <w:trHeight w:val="280"/>
      </w:trPr>
      <w:tc>
        <w:tcPr>
          <w:tcW w:w="2197" w:type="dxa"/>
          <w:vAlign w:val="center"/>
        </w:tcPr>
        <w:p w:rsidR="00C3181F" w:rsidRDefault="00C3181F">
          <w:pPr>
            <w:pStyle w:val="Kopfzeile"/>
            <w:jc w:val="center"/>
            <w:rPr>
              <w:rFonts w:cs="Arial"/>
              <w:sz w:val="16"/>
              <w:szCs w:val="16"/>
            </w:rPr>
          </w:pPr>
          <w:r>
            <w:rPr>
              <w:rFonts w:cs="Arial"/>
              <w:sz w:val="16"/>
              <w:szCs w:val="16"/>
            </w:rPr>
            <w:t>Konzeptentwurf Drohne</w:t>
          </w:r>
        </w:p>
      </w:tc>
      <w:tc>
        <w:tcPr>
          <w:tcW w:w="5811" w:type="dxa"/>
          <w:vAlign w:val="center"/>
        </w:tcPr>
        <w:p w:rsidR="00C3181F" w:rsidRDefault="00C3181F">
          <w:pPr>
            <w:pStyle w:val="Kopfzeile"/>
            <w:jc w:val="center"/>
            <w:rPr>
              <w:rFonts w:cs="Arial"/>
              <w:sz w:val="16"/>
              <w:szCs w:val="16"/>
            </w:rPr>
          </w:pPr>
          <w:r>
            <w:rPr>
              <w:rFonts w:cs="Arial"/>
              <w:sz w:val="16"/>
              <w:szCs w:val="16"/>
            </w:rPr>
            <w:t>Lastenheft</w:t>
          </w:r>
        </w:p>
      </w:tc>
      <w:tc>
        <w:tcPr>
          <w:tcW w:w="1701" w:type="dxa"/>
          <w:vAlign w:val="center"/>
        </w:tcPr>
        <w:p w:rsidR="00C3181F" w:rsidRDefault="00C3181F" w:rsidP="004C0421">
          <w:pPr>
            <w:pStyle w:val="Kopfzeile"/>
            <w:jc w:val="center"/>
            <w:rPr>
              <w:rFonts w:cs="Arial"/>
              <w:sz w:val="16"/>
              <w:szCs w:val="16"/>
            </w:rPr>
          </w:pPr>
          <w:r>
            <w:rPr>
              <w:rFonts w:cs="Arial"/>
              <w:sz w:val="16"/>
              <w:szCs w:val="16"/>
            </w:rPr>
            <w:t xml:space="preserve">Seite </w:t>
          </w:r>
          <w:r>
            <w:rPr>
              <w:rStyle w:val="Seitenzahl"/>
              <w:rFonts w:cs="Arial"/>
              <w:sz w:val="16"/>
              <w:szCs w:val="16"/>
            </w:rPr>
            <w:fldChar w:fldCharType="begin"/>
          </w:r>
          <w:r>
            <w:rPr>
              <w:rStyle w:val="Seitenzahl"/>
              <w:rFonts w:cs="Arial"/>
              <w:sz w:val="16"/>
              <w:szCs w:val="16"/>
            </w:rPr>
            <w:instrText xml:space="preserve"> PAGE </w:instrText>
          </w:r>
          <w:r>
            <w:rPr>
              <w:rStyle w:val="Seitenzahl"/>
              <w:rFonts w:cs="Arial"/>
              <w:sz w:val="16"/>
              <w:szCs w:val="16"/>
            </w:rPr>
            <w:fldChar w:fldCharType="separate"/>
          </w:r>
          <w:r w:rsidR="00941383">
            <w:rPr>
              <w:rStyle w:val="Seitenzahl"/>
              <w:rFonts w:cs="Arial"/>
              <w:noProof/>
              <w:sz w:val="16"/>
              <w:szCs w:val="16"/>
            </w:rPr>
            <w:t>21</w:t>
          </w:r>
          <w:r>
            <w:rPr>
              <w:rStyle w:val="Seitenzahl"/>
              <w:rFonts w:cs="Arial"/>
              <w:sz w:val="16"/>
              <w:szCs w:val="16"/>
            </w:rPr>
            <w:fldChar w:fldCharType="end"/>
          </w:r>
          <w:r>
            <w:rPr>
              <w:rStyle w:val="Seitenzahl"/>
              <w:rFonts w:cs="Arial"/>
              <w:sz w:val="16"/>
              <w:szCs w:val="16"/>
            </w:rPr>
            <w:t xml:space="preserve"> von </w:t>
          </w:r>
          <w:r>
            <w:rPr>
              <w:rStyle w:val="Seitenzahl"/>
              <w:rFonts w:cs="Arial"/>
              <w:sz w:val="16"/>
              <w:szCs w:val="16"/>
            </w:rPr>
            <w:fldChar w:fldCharType="begin"/>
          </w:r>
          <w:r>
            <w:rPr>
              <w:rStyle w:val="Seitenzahl"/>
              <w:rFonts w:cs="Arial"/>
              <w:sz w:val="16"/>
              <w:szCs w:val="16"/>
            </w:rPr>
            <w:instrText xml:space="preserve"> NUMPAGES </w:instrText>
          </w:r>
          <w:r>
            <w:rPr>
              <w:rStyle w:val="Seitenzahl"/>
              <w:rFonts w:cs="Arial"/>
              <w:sz w:val="16"/>
              <w:szCs w:val="16"/>
            </w:rPr>
            <w:fldChar w:fldCharType="separate"/>
          </w:r>
          <w:r w:rsidR="00941383">
            <w:rPr>
              <w:rStyle w:val="Seitenzahl"/>
              <w:rFonts w:cs="Arial"/>
              <w:noProof/>
              <w:sz w:val="16"/>
              <w:szCs w:val="16"/>
            </w:rPr>
            <w:t>25</w:t>
          </w:r>
          <w:r>
            <w:rPr>
              <w:rStyle w:val="Seitenzahl"/>
              <w:rFonts w:cs="Arial"/>
              <w:sz w:val="16"/>
              <w:szCs w:val="16"/>
            </w:rPr>
            <w:fldChar w:fldCharType="end"/>
          </w:r>
        </w:p>
      </w:tc>
    </w:tr>
  </w:tbl>
  <w:p w:rsidR="00C3181F" w:rsidRDefault="00C3181F">
    <w:pPr>
      <w:pStyle w:val="Fuzeile"/>
    </w:pPr>
  </w:p>
  <w:p w:rsidR="00C3181F" w:rsidRDefault="00C3181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181F" w:rsidRDefault="00C3181F">
      <w:pPr>
        <w:spacing w:after="0"/>
      </w:pPr>
      <w:r>
        <w:separator/>
      </w:r>
    </w:p>
  </w:footnote>
  <w:footnote w:type="continuationSeparator" w:id="0">
    <w:p w:rsidR="00C3181F" w:rsidRDefault="00C3181F">
      <w:pPr>
        <w:spacing w:after="0"/>
      </w:pPr>
      <w:r>
        <w:continuationSeparator/>
      </w:r>
    </w:p>
  </w:footnote>
  <w:footnote w:id="1">
    <w:p w:rsidR="00C3181F" w:rsidRPr="0097057C" w:rsidRDefault="00C3181F">
      <w:pPr>
        <w:pStyle w:val="Funotentext"/>
      </w:pPr>
      <w:ins w:id="1102" w:author="Hagen Meyer" w:date="2018-04-20T12:47:00Z">
        <w:r>
          <w:rPr>
            <w:rStyle w:val="Funotenzeichen"/>
          </w:rPr>
          <w:footnoteRef/>
        </w:r>
        <w:r w:rsidRPr="002007E9">
          <w:rPr>
            <w:lang w:val="en-US"/>
            <w:rPrChange w:id="1103" w:author="Hagen Meyer" w:date="2018-04-20T12:47:00Z">
              <w:rPr/>
            </w:rPrChange>
          </w:rPr>
          <w:t xml:space="preserve"> </w:t>
        </w:r>
        <w:r w:rsidRPr="002007E9">
          <w:rPr>
            <w:lang w:val="en-US"/>
          </w:rPr>
          <w:t xml:space="preserve">S. </w:t>
        </w:r>
        <w:proofErr w:type="spellStart"/>
        <w:r w:rsidRPr="002007E9">
          <w:rPr>
            <w:lang w:val="en-US"/>
          </w:rPr>
          <w:t>Garrido-Jurado</w:t>
        </w:r>
        <w:proofErr w:type="spellEnd"/>
        <w:r w:rsidRPr="002007E9">
          <w:rPr>
            <w:lang w:val="en-US"/>
          </w:rPr>
          <w:t xml:space="preserve">, R. Muñoz-Salinas, F. J. Madrid-Cuevas, and M. J. </w:t>
        </w:r>
        <w:proofErr w:type="spellStart"/>
        <w:r w:rsidRPr="002007E9">
          <w:rPr>
            <w:lang w:val="en-US"/>
          </w:rPr>
          <w:t>Marín</w:t>
        </w:r>
        <w:proofErr w:type="spellEnd"/>
        <w:r w:rsidRPr="002007E9">
          <w:rPr>
            <w:lang w:val="en-US"/>
          </w:rPr>
          <w:t xml:space="preserve">-Jiménez. 2014. "Automatic generation and detection of highly reliable fiducial markers under occlusion". </w:t>
        </w:r>
        <w:r w:rsidRPr="0097057C">
          <w:rPr>
            <w:rPrChange w:id="1104" w:author="Hagen Meyer" w:date="2018-04-20T18:19:00Z">
              <w:rPr>
                <w:lang w:val="en-US"/>
              </w:rPr>
            </w:rPrChange>
          </w:rPr>
          <w:t xml:space="preserve">Pattern </w:t>
        </w:r>
        <w:proofErr w:type="spellStart"/>
        <w:r w:rsidRPr="0097057C">
          <w:rPr>
            <w:rPrChange w:id="1105" w:author="Hagen Meyer" w:date="2018-04-20T18:19:00Z">
              <w:rPr>
                <w:lang w:val="en-US"/>
              </w:rPr>
            </w:rPrChange>
          </w:rPr>
          <w:t>Recogn</w:t>
        </w:r>
        <w:proofErr w:type="spellEnd"/>
        <w:r w:rsidRPr="0097057C">
          <w:rPr>
            <w:rPrChange w:id="1106" w:author="Hagen Meyer" w:date="2018-04-20T18:19:00Z">
              <w:rPr>
                <w:lang w:val="en-US"/>
              </w:rPr>
            </w:rPrChange>
          </w:rPr>
          <w:t>. 47, 6 (June 2014), 2280-2292. DOI=10.1016/j.patcog.2014.01.005</w:t>
        </w:r>
      </w:ins>
    </w:p>
  </w:footnote>
  <w:footnote w:id="2">
    <w:p w:rsidR="00C3181F" w:rsidRPr="00AC681A" w:rsidRDefault="00C3181F">
      <w:pPr>
        <w:pStyle w:val="Funotentext"/>
      </w:pPr>
      <w:ins w:id="1206" w:author="Hagen Meyer" w:date="2018-04-20T14:28:00Z">
        <w:r>
          <w:rPr>
            <w:rStyle w:val="Funotenzeichen"/>
          </w:rPr>
          <w:footnoteRef/>
        </w:r>
        <w:r w:rsidRPr="00AC681A">
          <w:t xml:space="preserve"> </w:t>
        </w:r>
        <w:proofErr w:type="spellStart"/>
        <w:r w:rsidRPr="00AC681A">
          <w:rPr>
            <w:rPrChange w:id="1207" w:author="Hagen Meyer" w:date="2018-04-20T14:28:00Z">
              <w:rPr>
                <w:lang w:val="en-US"/>
              </w:rPr>
            </w:rPrChange>
          </w:rPr>
          <w:t>Kamerakalibrierung</w:t>
        </w:r>
        <w:proofErr w:type="spellEnd"/>
        <w:r w:rsidRPr="00AC681A">
          <w:rPr>
            <w:rPrChange w:id="1208" w:author="Hagen Meyer" w:date="2018-04-20T14:28:00Z">
              <w:rPr>
                <w:lang w:val="en-US"/>
              </w:rPr>
            </w:rPrChange>
          </w:rPr>
          <w:t xml:space="preserve"> mit</w:t>
        </w:r>
        <w:r>
          <w:t xml:space="preserve"> </w:t>
        </w:r>
        <w:proofErr w:type="spellStart"/>
        <w:r>
          <w:t>OpenCV</w:t>
        </w:r>
        <w:proofErr w:type="spellEnd"/>
        <w:r>
          <w:t xml:space="preserve">: </w:t>
        </w:r>
        <w:r w:rsidRPr="00AC681A">
          <w:rPr>
            <w:rPrChange w:id="1209" w:author="Hagen Meyer" w:date="2018-04-20T14:28:00Z">
              <w:rPr>
                <w:lang w:val="en-US"/>
              </w:rPr>
            </w:rPrChange>
          </w:rPr>
          <w:t>https://docs.opencv.org/3.1.0/dc/dbb/tutorial_py_calibration.html</w:t>
        </w:r>
      </w:ins>
    </w:p>
  </w:footnote>
  <w:footnote w:id="3">
    <w:p w:rsidR="00C3181F" w:rsidRPr="00F549A3" w:rsidRDefault="00C3181F">
      <w:pPr>
        <w:pStyle w:val="Funotentext"/>
        <w:rPr>
          <w:lang w:val="en-US"/>
          <w:rPrChange w:id="1390" w:author="Hagen Meyer" w:date="2018-04-23T14:38:00Z">
            <w:rPr/>
          </w:rPrChange>
        </w:rPr>
      </w:pPr>
      <w:ins w:id="1391" w:author="Hagen Meyer" w:date="2018-04-23T14:38:00Z">
        <w:r>
          <w:rPr>
            <w:rStyle w:val="Funotenzeichen"/>
          </w:rPr>
          <w:footnoteRef/>
        </w:r>
        <w:r w:rsidRPr="00F549A3">
          <w:rPr>
            <w:lang w:val="en-US"/>
            <w:rPrChange w:id="1392" w:author="Hagen Meyer" w:date="2018-04-23T14:38:00Z">
              <w:rPr/>
            </w:rPrChange>
          </w:rPr>
          <w:t xml:space="preserve"> </w:t>
        </w:r>
        <w:proofErr w:type="spellStart"/>
        <w:r>
          <w:rPr>
            <w:lang w:val="en-US"/>
          </w:rPr>
          <w:t>AltaX</w:t>
        </w:r>
        <w:proofErr w:type="spellEnd"/>
        <w:r>
          <w:rPr>
            <w:lang w:val="en-US"/>
          </w:rPr>
          <w:t xml:space="preserve"> Drone Pilot: </w:t>
        </w:r>
        <w:r w:rsidRPr="00F549A3">
          <w:rPr>
            <w:lang w:val="en-US"/>
          </w:rPr>
          <w:t>https://github.com/alduxvm/DronePilot</w:t>
        </w:r>
      </w:ins>
    </w:p>
  </w:footnote>
  <w:footnote w:id="4">
    <w:p w:rsidR="00C3181F" w:rsidRPr="00CA7C31" w:rsidRDefault="00C3181F">
      <w:pPr>
        <w:pStyle w:val="Funotentext"/>
        <w:rPr>
          <w:lang w:val="en-US"/>
          <w:rPrChange w:id="1528" w:author="Hagen Meyer" w:date="2018-04-17T18:38:00Z">
            <w:rPr/>
          </w:rPrChange>
        </w:rPr>
      </w:pPr>
      <w:ins w:id="1529" w:author="Hagen Meyer" w:date="2018-04-17T18:38:00Z">
        <w:r>
          <w:rPr>
            <w:rStyle w:val="Funotenzeichen"/>
          </w:rPr>
          <w:footnoteRef/>
        </w:r>
        <w:r w:rsidRPr="00CA7C31">
          <w:rPr>
            <w:lang w:val="en-US"/>
            <w:rPrChange w:id="1530" w:author="Hagen Meyer" w:date="2018-04-17T18:38:00Z">
              <w:rPr/>
            </w:rPrChange>
          </w:rPr>
          <w:t xml:space="preserve"> Flask Framework</w:t>
        </w:r>
        <w:r>
          <w:rPr>
            <w:lang w:val="en-US"/>
          </w:rPr>
          <w:t>:</w:t>
        </w:r>
        <w:r w:rsidRPr="00CA7C31">
          <w:rPr>
            <w:lang w:val="en-US"/>
            <w:rPrChange w:id="1531" w:author="Hagen Meyer" w:date="2018-04-17T18:38:00Z">
              <w:rPr/>
            </w:rPrChange>
          </w:rPr>
          <w:t xml:space="preserve"> http://flask.pocoo.org/</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1418"/>
      <w:gridCol w:w="5811"/>
      <w:gridCol w:w="1701"/>
    </w:tblGrid>
    <w:tr w:rsidR="00C3181F">
      <w:trPr>
        <w:cantSplit/>
        <w:trHeight w:val="540"/>
      </w:trPr>
      <w:tc>
        <w:tcPr>
          <w:tcW w:w="779" w:type="dxa"/>
          <w:vAlign w:val="center"/>
        </w:tcPr>
        <w:p w:rsidR="00C3181F" w:rsidRDefault="00C3181F">
          <w:pPr>
            <w:pStyle w:val="Kopfzeile"/>
            <w:jc w:val="center"/>
            <w:rPr>
              <w:sz w:val="16"/>
            </w:rPr>
          </w:pPr>
          <w:r>
            <w:rPr>
              <w:sz w:val="16"/>
            </w:rPr>
            <w:t>LM</w:t>
          </w:r>
        </w:p>
      </w:tc>
      <w:tc>
        <w:tcPr>
          <w:tcW w:w="1418" w:type="dxa"/>
          <w:vAlign w:val="center"/>
        </w:tcPr>
        <w:p w:rsidR="00C3181F" w:rsidRDefault="00C3181F" w:rsidP="004C0421">
          <w:pPr>
            <w:pStyle w:val="Kopfzeile"/>
            <w:jc w:val="center"/>
            <w:rPr>
              <w:sz w:val="16"/>
            </w:rPr>
          </w:pPr>
          <w:r>
            <w:rPr>
              <w:sz w:val="16"/>
            </w:rPr>
            <w:t>27.03.2018</w:t>
          </w:r>
        </w:p>
      </w:tc>
      <w:tc>
        <w:tcPr>
          <w:tcW w:w="5811" w:type="dxa"/>
          <w:vMerge w:val="restart"/>
          <w:vAlign w:val="center"/>
        </w:tcPr>
        <w:p w:rsidR="00C3181F" w:rsidRDefault="00C3181F">
          <w:pPr>
            <w:pStyle w:val="Kopfzeile"/>
            <w:jc w:val="center"/>
            <w:rPr>
              <w:b/>
              <w:sz w:val="28"/>
            </w:rPr>
          </w:pPr>
          <w:r>
            <w:rPr>
              <w:b/>
              <w:sz w:val="28"/>
            </w:rPr>
            <w:t>Pflichtenheft</w:t>
          </w:r>
        </w:p>
      </w:tc>
      <w:tc>
        <w:tcPr>
          <w:tcW w:w="1701" w:type="dxa"/>
          <w:vAlign w:val="center"/>
        </w:tcPr>
        <w:p w:rsidR="00C3181F" w:rsidRDefault="00C3181F" w:rsidP="004C0421">
          <w:pPr>
            <w:pStyle w:val="Kopfzeile"/>
            <w:jc w:val="center"/>
            <w:rPr>
              <w:sz w:val="16"/>
            </w:rPr>
          </w:pPr>
          <w:r>
            <w:rPr>
              <w:sz w:val="16"/>
            </w:rPr>
            <w:t>QB2</w:t>
          </w:r>
        </w:p>
      </w:tc>
    </w:tr>
    <w:tr w:rsidR="00C3181F">
      <w:trPr>
        <w:cantSplit/>
        <w:trHeight w:val="290"/>
      </w:trPr>
      <w:tc>
        <w:tcPr>
          <w:tcW w:w="2197" w:type="dxa"/>
          <w:gridSpan w:val="2"/>
          <w:vAlign w:val="center"/>
        </w:tcPr>
        <w:p w:rsidR="00C3181F" w:rsidRDefault="00C3181F" w:rsidP="004C0421">
          <w:pPr>
            <w:pStyle w:val="Kopfzeile"/>
            <w:jc w:val="center"/>
            <w:rPr>
              <w:sz w:val="16"/>
            </w:rPr>
          </w:pPr>
          <w:r>
            <w:rPr>
              <w:sz w:val="16"/>
            </w:rPr>
            <w:t>Konzeptentwurf Drohne</w:t>
          </w:r>
        </w:p>
      </w:tc>
      <w:tc>
        <w:tcPr>
          <w:tcW w:w="5811" w:type="dxa"/>
          <w:vMerge/>
          <w:vAlign w:val="center"/>
        </w:tcPr>
        <w:p w:rsidR="00C3181F" w:rsidRDefault="00C3181F">
          <w:pPr>
            <w:pStyle w:val="Kopfzeile"/>
            <w:jc w:val="center"/>
            <w:rPr>
              <w:b/>
              <w:sz w:val="18"/>
            </w:rPr>
          </w:pPr>
        </w:p>
      </w:tc>
      <w:tc>
        <w:tcPr>
          <w:tcW w:w="1701" w:type="dxa"/>
          <w:vAlign w:val="center"/>
        </w:tcPr>
        <w:p w:rsidR="00C3181F" w:rsidRDefault="00C3181F" w:rsidP="004C0421">
          <w:pPr>
            <w:pStyle w:val="Kopfzeile"/>
            <w:jc w:val="center"/>
            <w:rPr>
              <w:sz w:val="16"/>
            </w:rPr>
          </w:pPr>
          <w:r>
            <w:rPr>
              <w:sz w:val="16"/>
            </w:rPr>
            <w:t>Version: 0.</w:t>
          </w:r>
          <w:del w:id="2457" w:author="Hagen Meyer" w:date="2018-03-28T15:04:00Z">
            <w:r w:rsidDel="007776F6">
              <w:rPr>
                <w:sz w:val="16"/>
              </w:rPr>
              <w:delText>2</w:delText>
            </w:r>
          </w:del>
          <w:r>
            <w:rPr>
              <w:sz w:val="16"/>
            </w:rPr>
            <w:t>6</w:t>
          </w:r>
        </w:p>
      </w:tc>
    </w:tr>
  </w:tbl>
  <w:p w:rsidR="00C3181F" w:rsidRDefault="00C3181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0380B7C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D84EA6A8"/>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E29E4C4E"/>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EFD09D58"/>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6C4AB8C4"/>
    <w:lvl w:ilvl="0">
      <w:start w:val="1"/>
      <w:numFmt w:val="bullet"/>
      <w:lvlText w:val=""/>
      <w:lvlJc w:val="left"/>
      <w:pPr>
        <w:tabs>
          <w:tab w:val="num" w:pos="360"/>
        </w:tabs>
        <w:ind w:left="360" w:hanging="360"/>
      </w:pPr>
      <w:rPr>
        <w:rFonts w:ascii="Symbol" w:hAnsi="Symbol" w:hint="default"/>
      </w:rPr>
    </w:lvl>
  </w:abstractNum>
  <w:abstractNum w:abstractNumId="5">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nsid w:val="10554F71"/>
    <w:multiLevelType w:val="hybridMultilevel"/>
    <w:tmpl w:val="E0245C62"/>
    <w:lvl w:ilvl="0" w:tplc="7174E7A8">
      <w:start w:val="27"/>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1367C33"/>
    <w:multiLevelType w:val="hybridMultilevel"/>
    <w:tmpl w:val="1F86DA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FCC1DCB"/>
    <w:multiLevelType w:val="hybridMultilevel"/>
    <w:tmpl w:val="728834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6536961"/>
    <w:multiLevelType w:val="hybridMultilevel"/>
    <w:tmpl w:val="E6FA90A8"/>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10">
    <w:nsid w:val="2C5038FD"/>
    <w:multiLevelType w:val="multilevel"/>
    <w:tmpl w:val="41E44416"/>
    <w:styleLink w:val="ListeAufzaehlung"/>
    <w:lvl w:ilvl="0">
      <w:start w:val="1"/>
      <w:numFmt w:val="bullet"/>
      <w:pStyle w:val="Aufzhlungszeichen"/>
      <w:lvlText w:val=""/>
      <w:lvlJc w:val="left"/>
      <w:pPr>
        <w:ind w:left="567" w:hanging="567"/>
      </w:pPr>
      <w:rPr>
        <w:rFonts w:ascii="Symbol" w:hAnsi="Symbol" w:cs="Times New Roman" w:hint="default"/>
        <w:color w:val="auto"/>
      </w:rPr>
    </w:lvl>
    <w:lvl w:ilvl="1">
      <w:start w:val="1"/>
      <w:numFmt w:val="bullet"/>
      <w:pStyle w:val="Aufzhlungszeichen2"/>
      <w:lvlText w:val=""/>
      <w:lvlJc w:val="left"/>
      <w:pPr>
        <w:ind w:left="1134" w:hanging="567"/>
      </w:pPr>
      <w:rPr>
        <w:rFonts w:ascii="Symbol" w:hAnsi="Symbol" w:cs="Times New Roman" w:hint="default"/>
        <w:color w:val="auto"/>
      </w:rPr>
    </w:lvl>
    <w:lvl w:ilvl="2">
      <w:start w:val="1"/>
      <w:numFmt w:val="bullet"/>
      <w:pStyle w:val="Aufzhlungszeichen3"/>
      <w:lvlText w:val=""/>
      <w:lvlJc w:val="left"/>
      <w:pPr>
        <w:ind w:left="1701" w:hanging="567"/>
      </w:pPr>
      <w:rPr>
        <w:rFonts w:ascii="Symbol" w:hAnsi="Symbol" w:cs="Times New Roman" w:hint="default"/>
        <w:color w:val="auto"/>
        <w:szCs w:val="28"/>
      </w:rPr>
    </w:lvl>
    <w:lvl w:ilvl="3">
      <w:start w:val="1"/>
      <w:numFmt w:val="bullet"/>
      <w:pStyle w:val="Aufzhlungszeichen4"/>
      <w:lvlText w:val=""/>
      <w:lvlJc w:val="left"/>
      <w:pPr>
        <w:ind w:left="2268" w:hanging="567"/>
      </w:pPr>
      <w:rPr>
        <w:rFonts w:ascii="Symbol" w:hAnsi="Symbol" w:cs="Times New Roman" w:hint="default"/>
        <w:color w:val="auto"/>
      </w:rPr>
    </w:lvl>
    <w:lvl w:ilvl="4">
      <w:start w:val="1"/>
      <w:numFmt w:val="bullet"/>
      <w:pStyle w:val="Aufzhlungszeichen5"/>
      <w:lvlText w:val=""/>
      <w:lvlJc w:val="left"/>
      <w:pPr>
        <w:ind w:left="2835" w:hanging="567"/>
      </w:pPr>
      <w:rPr>
        <w:rFonts w:ascii="Symbol" w:hAnsi="Symbol" w:cs="Times New Roman" w:hint="default"/>
        <w:color w:val="auto"/>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11">
    <w:nsid w:val="2C6E3A4B"/>
    <w:multiLevelType w:val="multilevel"/>
    <w:tmpl w:val="0407001D"/>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0B975E7"/>
    <w:multiLevelType w:val="hybridMultilevel"/>
    <w:tmpl w:val="F0E057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33237ED3"/>
    <w:multiLevelType w:val="singleLevel"/>
    <w:tmpl w:val="0407000F"/>
    <w:lvl w:ilvl="0">
      <w:start w:val="1"/>
      <w:numFmt w:val="decimal"/>
      <w:lvlText w:val="%1."/>
      <w:lvlJc w:val="left"/>
      <w:pPr>
        <w:tabs>
          <w:tab w:val="num" w:pos="360"/>
        </w:tabs>
        <w:ind w:left="360" w:hanging="360"/>
      </w:pPr>
    </w:lvl>
  </w:abstractNum>
  <w:abstractNum w:abstractNumId="14">
    <w:nsid w:val="33E800A7"/>
    <w:multiLevelType w:val="hybridMultilevel"/>
    <w:tmpl w:val="2CFC3FBC"/>
    <w:lvl w:ilvl="0" w:tplc="CB06518E">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15">
    <w:nsid w:val="3A98288D"/>
    <w:multiLevelType w:val="hybridMultilevel"/>
    <w:tmpl w:val="8CD8E590"/>
    <w:lvl w:ilvl="0" w:tplc="1436CB86">
      <w:numFmt w:val="bullet"/>
      <w:lvlText w:val="-"/>
      <w:lvlJc w:val="left"/>
      <w:pPr>
        <w:tabs>
          <w:tab w:val="num" w:pos="1499"/>
        </w:tabs>
        <w:ind w:left="1499" w:hanging="360"/>
      </w:pPr>
      <w:rPr>
        <w:rFonts w:ascii="Times New Roman" w:eastAsia="Lucida Sans Unicode" w:hAnsi="Times New Roman" w:cs="Times New Roman" w:hint="default"/>
      </w:rPr>
    </w:lvl>
    <w:lvl w:ilvl="1" w:tplc="04070003">
      <w:start w:val="1"/>
      <w:numFmt w:val="bullet"/>
      <w:lvlText w:val="o"/>
      <w:lvlJc w:val="left"/>
      <w:pPr>
        <w:tabs>
          <w:tab w:val="num" w:pos="2219"/>
        </w:tabs>
        <w:ind w:left="2219" w:hanging="360"/>
      </w:pPr>
      <w:rPr>
        <w:rFonts w:ascii="Courier New" w:hAnsi="Courier New" w:cs="Times New Roman" w:hint="default"/>
      </w:rPr>
    </w:lvl>
    <w:lvl w:ilvl="2" w:tplc="04070005">
      <w:start w:val="1"/>
      <w:numFmt w:val="bullet"/>
      <w:lvlText w:val=""/>
      <w:lvlJc w:val="left"/>
      <w:pPr>
        <w:tabs>
          <w:tab w:val="num" w:pos="2939"/>
        </w:tabs>
        <w:ind w:left="2939" w:hanging="360"/>
      </w:pPr>
      <w:rPr>
        <w:rFonts w:ascii="Wingdings" w:hAnsi="Wingdings" w:hint="default"/>
      </w:rPr>
    </w:lvl>
    <w:lvl w:ilvl="3" w:tplc="04070001">
      <w:start w:val="1"/>
      <w:numFmt w:val="bullet"/>
      <w:lvlText w:val=""/>
      <w:lvlJc w:val="left"/>
      <w:pPr>
        <w:tabs>
          <w:tab w:val="num" w:pos="3659"/>
        </w:tabs>
        <w:ind w:left="3659" w:hanging="360"/>
      </w:pPr>
      <w:rPr>
        <w:rFonts w:ascii="Symbol" w:hAnsi="Symbol" w:hint="default"/>
      </w:rPr>
    </w:lvl>
    <w:lvl w:ilvl="4" w:tplc="04070003">
      <w:start w:val="1"/>
      <w:numFmt w:val="bullet"/>
      <w:lvlText w:val="o"/>
      <w:lvlJc w:val="left"/>
      <w:pPr>
        <w:tabs>
          <w:tab w:val="num" w:pos="4379"/>
        </w:tabs>
        <w:ind w:left="4379" w:hanging="360"/>
      </w:pPr>
      <w:rPr>
        <w:rFonts w:ascii="Courier New" w:hAnsi="Courier New" w:cs="Times New Roman" w:hint="default"/>
      </w:rPr>
    </w:lvl>
    <w:lvl w:ilvl="5" w:tplc="04070005">
      <w:start w:val="1"/>
      <w:numFmt w:val="bullet"/>
      <w:lvlText w:val=""/>
      <w:lvlJc w:val="left"/>
      <w:pPr>
        <w:tabs>
          <w:tab w:val="num" w:pos="5099"/>
        </w:tabs>
        <w:ind w:left="5099" w:hanging="360"/>
      </w:pPr>
      <w:rPr>
        <w:rFonts w:ascii="Wingdings" w:hAnsi="Wingdings" w:hint="default"/>
      </w:rPr>
    </w:lvl>
    <w:lvl w:ilvl="6" w:tplc="04070001">
      <w:start w:val="1"/>
      <w:numFmt w:val="bullet"/>
      <w:lvlText w:val=""/>
      <w:lvlJc w:val="left"/>
      <w:pPr>
        <w:tabs>
          <w:tab w:val="num" w:pos="5819"/>
        </w:tabs>
        <w:ind w:left="5819" w:hanging="360"/>
      </w:pPr>
      <w:rPr>
        <w:rFonts w:ascii="Symbol" w:hAnsi="Symbol" w:hint="default"/>
      </w:rPr>
    </w:lvl>
    <w:lvl w:ilvl="7" w:tplc="04070003">
      <w:start w:val="1"/>
      <w:numFmt w:val="bullet"/>
      <w:lvlText w:val="o"/>
      <w:lvlJc w:val="left"/>
      <w:pPr>
        <w:tabs>
          <w:tab w:val="num" w:pos="6539"/>
        </w:tabs>
        <w:ind w:left="6539" w:hanging="360"/>
      </w:pPr>
      <w:rPr>
        <w:rFonts w:ascii="Courier New" w:hAnsi="Courier New" w:cs="Times New Roman" w:hint="default"/>
      </w:rPr>
    </w:lvl>
    <w:lvl w:ilvl="8" w:tplc="04070005">
      <w:start w:val="1"/>
      <w:numFmt w:val="bullet"/>
      <w:lvlText w:val=""/>
      <w:lvlJc w:val="left"/>
      <w:pPr>
        <w:tabs>
          <w:tab w:val="num" w:pos="7259"/>
        </w:tabs>
        <w:ind w:left="7259" w:hanging="360"/>
      </w:pPr>
      <w:rPr>
        <w:rFonts w:ascii="Wingdings" w:hAnsi="Wingdings" w:hint="default"/>
      </w:rPr>
    </w:lvl>
  </w:abstractNum>
  <w:abstractNum w:abstractNumId="16">
    <w:nsid w:val="3D616C1F"/>
    <w:multiLevelType w:val="multilevel"/>
    <w:tmpl w:val="8626C62E"/>
    <w:styleLink w:val="ListeUeberschrift"/>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decimal"/>
      <w:pStyle w:val="berschrift3"/>
      <w:lvlText w:val="%1.%2.%3"/>
      <w:lvlJc w:val="left"/>
      <w:pPr>
        <w:ind w:left="567" w:hanging="567"/>
      </w:pPr>
      <w:rPr>
        <w:rFonts w:hint="default"/>
      </w:rPr>
    </w:lvl>
    <w:lvl w:ilvl="3">
      <w:start w:val="1"/>
      <w:numFmt w:val="decimal"/>
      <w:pStyle w:val="berschrift4"/>
      <w:lvlText w:val="%1.%2.%3.%4"/>
      <w:lvlJc w:val="left"/>
      <w:pPr>
        <w:ind w:left="567" w:hanging="567"/>
      </w:pPr>
      <w:rPr>
        <w:rFonts w:hint="default"/>
      </w:rPr>
    </w:lvl>
    <w:lvl w:ilvl="4">
      <w:start w:val="1"/>
      <w:numFmt w:val="decimal"/>
      <w:pStyle w:val="berschrift5"/>
      <w:lvlText w:val="%1.%2.%3.%4.%5"/>
      <w:lvlJc w:val="left"/>
      <w:pPr>
        <w:ind w:left="567" w:hanging="567"/>
      </w:pPr>
      <w:rPr>
        <w:rFonts w:hint="default"/>
      </w:rPr>
    </w:lvl>
    <w:lvl w:ilvl="5">
      <w:start w:val="1"/>
      <w:numFmt w:val="decimal"/>
      <w:pStyle w:val="berschrift6"/>
      <w:lvlText w:val="%1.%2.%3.%4.%5.%6"/>
      <w:lvlJc w:val="left"/>
      <w:pPr>
        <w:ind w:left="567" w:hanging="567"/>
      </w:pPr>
      <w:rPr>
        <w:rFonts w:hint="default"/>
      </w:rPr>
    </w:lvl>
    <w:lvl w:ilvl="6">
      <w:start w:val="1"/>
      <w:numFmt w:val="decimal"/>
      <w:pStyle w:val="berschrift7"/>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pStyle w:val="berschrift8"/>
      <w:lvlText w:val="%1.%2.%3.%4.%5.%6.%7.%8.%9"/>
      <w:lvlJc w:val="left"/>
      <w:pPr>
        <w:ind w:left="567" w:hanging="567"/>
      </w:pPr>
      <w:rPr>
        <w:rFonts w:hint="default"/>
      </w:rPr>
    </w:lvl>
  </w:abstractNum>
  <w:abstractNum w:abstractNumId="17">
    <w:nsid w:val="416B69F4"/>
    <w:multiLevelType w:val="hybridMultilevel"/>
    <w:tmpl w:val="030AD16C"/>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43141636"/>
    <w:multiLevelType w:val="hybridMultilevel"/>
    <w:tmpl w:val="17BA90CA"/>
    <w:lvl w:ilvl="0" w:tplc="3BBABC3E">
      <w:numFmt w:val="bullet"/>
      <w:lvlText w:val="-"/>
      <w:lvlJc w:val="left"/>
      <w:pPr>
        <w:tabs>
          <w:tab w:val="num" w:pos="1778"/>
        </w:tabs>
        <w:ind w:left="1778" w:hanging="360"/>
      </w:pPr>
      <w:rPr>
        <w:rFonts w:ascii="Times New Roman" w:eastAsia="Lucida Sans Unicode" w:hAnsi="Times New Roman" w:cs="Times New Roman" w:hint="default"/>
      </w:rPr>
    </w:lvl>
    <w:lvl w:ilvl="1" w:tplc="04070003">
      <w:start w:val="1"/>
      <w:numFmt w:val="bullet"/>
      <w:lvlText w:val="o"/>
      <w:lvlJc w:val="left"/>
      <w:pPr>
        <w:tabs>
          <w:tab w:val="num" w:pos="2498"/>
        </w:tabs>
        <w:ind w:left="2498" w:hanging="360"/>
      </w:pPr>
      <w:rPr>
        <w:rFonts w:ascii="Courier New" w:hAnsi="Courier New" w:cs="Times New Roman" w:hint="default"/>
      </w:rPr>
    </w:lvl>
    <w:lvl w:ilvl="2" w:tplc="04070005">
      <w:start w:val="1"/>
      <w:numFmt w:val="bullet"/>
      <w:lvlText w:val=""/>
      <w:lvlJc w:val="left"/>
      <w:pPr>
        <w:tabs>
          <w:tab w:val="num" w:pos="3218"/>
        </w:tabs>
        <w:ind w:left="3218" w:hanging="360"/>
      </w:pPr>
      <w:rPr>
        <w:rFonts w:ascii="Wingdings" w:hAnsi="Wingdings" w:hint="default"/>
      </w:rPr>
    </w:lvl>
    <w:lvl w:ilvl="3" w:tplc="04070001">
      <w:start w:val="1"/>
      <w:numFmt w:val="bullet"/>
      <w:lvlText w:val=""/>
      <w:lvlJc w:val="left"/>
      <w:pPr>
        <w:tabs>
          <w:tab w:val="num" w:pos="3938"/>
        </w:tabs>
        <w:ind w:left="3938" w:hanging="360"/>
      </w:pPr>
      <w:rPr>
        <w:rFonts w:ascii="Symbol" w:hAnsi="Symbol" w:hint="default"/>
      </w:rPr>
    </w:lvl>
    <w:lvl w:ilvl="4" w:tplc="04070003">
      <w:start w:val="1"/>
      <w:numFmt w:val="bullet"/>
      <w:lvlText w:val="o"/>
      <w:lvlJc w:val="left"/>
      <w:pPr>
        <w:tabs>
          <w:tab w:val="num" w:pos="4658"/>
        </w:tabs>
        <w:ind w:left="4658" w:hanging="360"/>
      </w:pPr>
      <w:rPr>
        <w:rFonts w:ascii="Courier New" w:hAnsi="Courier New" w:cs="Times New Roman" w:hint="default"/>
      </w:rPr>
    </w:lvl>
    <w:lvl w:ilvl="5" w:tplc="04070005">
      <w:start w:val="1"/>
      <w:numFmt w:val="bullet"/>
      <w:lvlText w:val=""/>
      <w:lvlJc w:val="left"/>
      <w:pPr>
        <w:tabs>
          <w:tab w:val="num" w:pos="5378"/>
        </w:tabs>
        <w:ind w:left="5378" w:hanging="360"/>
      </w:pPr>
      <w:rPr>
        <w:rFonts w:ascii="Wingdings" w:hAnsi="Wingdings" w:hint="default"/>
      </w:rPr>
    </w:lvl>
    <w:lvl w:ilvl="6" w:tplc="04070001">
      <w:start w:val="1"/>
      <w:numFmt w:val="bullet"/>
      <w:lvlText w:val=""/>
      <w:lvlJc w:val="left"/>
      <w:pPr>
        <w:tabs>
          <w:tab w:val="num" w:pos="6098"/>
        </w:tabs>
        <w:ind w:left="6098" w:hanging="360"/>
      </w:pPr>
      <w:rPr>
        <w:rFonts w:ascii="Symbol" w:hAnsi="Symbol" w:hint="default"/>
      </w:rPr>
    </w:lvl>
    <w:lvl w:ilvl="7" w:tplc="04070003">
      <w:start w:val="1"/>
      <w:numFmt w:val="bullet"/>
      <w:lvlText w:val="o"/>
      <w:lvlJc w:val="left"/>
      <w:pPr>
        <w:tabs>
          <w:tab w:val="num" w:pos="6818"/>
        </w:tabs>
        <w:ind w:left="6818" w:hanging="360"/>
      </w:pPr>
      <w:rPr>
        <w:rFonts w:ascii="Courier New" w:hAnsi="Courier New" w:cs="Times New Roman" w:hint="default"/>
      </w:rPr>
    </w:lvl>
    <w:lvl w:ilvl="8" w:tplc="04070005">
      <w:start w:val="1"/>
      <w:numFmt w:val="bullet"/>
      <w:lvlText w:val=""/>
      <w:lvlJc w:val="left"/>
      <w:pPr>
        <w:tabs>
          <w:tab w:val="num" w:pos="7538"/>
        </w:tabs>
        <w:ind w:left="7538" w:hanging="360"/>
      </w:pPr>
      <w:rPr>
        <w:rFonts w:ascii="Wingdings" w:hAnsi="Wingdings" w:hint="default"/>
      </w:rPr>
    </w:lvl>
  </w:abstractNum>
  <w:abstractNum w:abstractNumId="19">
    <w:nsid w:val="474E3437"/>
    <w:multiLevelType w:val="multilevel"/>
    <w:tmpl w:val="0442A3D6"/>
    <w:lvl w:ilvl="0">
      <w:start w:val="10"/>
      <w:numFmt w:val="decimal"/>
      <w:lvlText w:val="%1"/>
      <w:lvlJc w:val="left"/>
      <w:pPr>
        <w:tabs>
          <w:tab w:val="num" w:pos="375"/>
        </w:tabs>
        <w:ind w:left="375" w:hanging="375"/>
      </w:pPr>
    </w:lvl>
    <w:lvl w:ilvl="1">
      <w:start w:val="1"/>
      <w:numFmt w:val="decimal"/>
      <w:lvlText w:val="%1.%2"/>
      <w:lvlJc w:val="left"/>
      <w:pPr>
        <w:tabs>
          <w:tab w:val="num" w:pos="801"/>
        </w:tabs>
        <w:ind w:left="801" w:hanging="375"/>
      </w:pPr>
    </w:lvl>
    <w:lvl w:ilvl="2">
      <w:start w:val="1"/>
      <w:numFmt w:val="decimal"/>
      <w:lvlText w:val="%1.%2.%3"/>
      <w:lvlJc w:val="left"/>
      <w:pPr>
        <w:tabs>
          <w:tab w:val="num" w:pos="1572"/>
        </w:tabs>
        <w:ind w:left="1572" w:hanging="720"/>
      </w:pPr>
    </w:lvl>
    <w:lvl w:ilvl="3">
      <w:start w:val="1"/>
      <w:numFmt w:val="decimal"/>
      <w:lvlText w:val="%1.%2.%3.%4"/>
      <w:lvlJc w:val="left"/>
      <w:pPr>
        <w:tabs>
          <w:tab w:val="num" w:pos="1998"/>
        </w:tabs>
        <w:ind w:left="1998" w:hanging="720"/>
      </w:pPr>
    </w:lvl>
    <w:lvl w:ilvl="4">
      <w:start w:val="1"/>
      <w:numFmt w:val="decimal"/>
      <w:lvlText w:val="%1.%2.%3.%4.%5"/>
      <w:lvlJc w:val="left"/>
      <w:pPr>
        <w:tabs>
          <w:tab w:val="num" w:pos="2784"/>
        </w:tabs>
        <w:ind w:left="2784" w:hanging="1080"/>
      </w:pPr>
    </w:lvl>
    <w:lvl w:ilvl="5">
      <w:start w:val="1"/>
      <w:numFmt w:val="decimal"/>
      <w:lvlText w:val="%1.%2.%3.%4.%5.%6"/>
      <w:lvlJc w:val="left"/>
      <w:pPr>
        <w:tabs>
          <w:tab w:val="num" w:pos="3210"/>
        </w:tabs>
        <w:ind w:left="3210" w:hanging="1080"/>
      </w:pPr>
    </w:lvl>
    <w:lvl w:ilvl="6">
      <w:start w:val="1"/>
      <w:numFmt w:val="decimal"/>
      <w:lvlText w:val="%1.%2.%3.%4.%5.%6.%7"/>
      <w:lvlJc w:val="left"/>
      <w:pPr>
        <w:tabs>
          <w:tab w:val="num" w:pos="3996"/>
        </w:tabs>
        <w:ind w:left="3996" w:hanging="1440"/>
      </w:pPr>
    </w:lvl>
    <w:lvl w:ilvl="7">
      <w:start w:val="1"/>
      <w:numFmt w:val="decimal"/>
      <w:lvlText w:val="%1.%2.%3.%4.%5.%6.%7.%8"/>
      <w:lvlJc w:val="left"/>
      <w:pPr>
        <w:tabs>
          <w:tab w:val="num" w:pos="4422"/>
        </w:tabs>
        <w:ind w:left="4422" w:hanging="1440"/>
      </w:pPr>
    </w:lvl>
    <w:lvl w:ilvl="8">
      <w:start w:val="1"/>
      <w:numFmt w:val="decimal"/>
      <w:lvlText w:val="%1.%2.%3.%4.%5.%6.%7.%8.%9"/>
      <w:lvlJc w:val="left"/>
      <w:pPr>
        <w:tabs>
          <w:tab w:val="num" w:pos="5208"/>
        </w:tabs>
        <w:ind w:left="5208" w:hanging="1800"/>
      </w:pPr>
    </w:lvl>
  </w:abstractNum>
  <w:abstractNum w:abstractNumId="20">
    <w:nsid w:val="4A6A7671"/>
    <w:multiLevelType w:val="hybridMultilevel"/>
    <w:tmpl w:val="308859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DDD5676"/>
    <w:multiLevelType w:val="hybridMultilevel"/>
    <w:tmpl w:val="6BCA98CC"/>
    <w:lvl w:ilvl="0" w:tplc="D48C8D04">
      <w:start w:val="1"/>
      <w:numFmt w:val="decimal"/>
      <w:lvlText w:val="%1."/>
      <w:lvlJc w:val="left"/>
      <w:pPr>
        <w:ind w:left="1770" w:hanging="360"/>
      </w:pPr>
      <w:rPr>
        <w:rFonts w:hint="default"/>
      </w:rPr>
    </w:lvl>
    <w:lvl w:ilvl="1" w:tplc="04070019" w:tentative="1">
      <w:start w:val="1"/>
      <w:numFmt w:val="lowerLetter"/>
      <w:lvlText w:val="%2."/>
      <w:lvlJc w:val="left"/>
      <w:pPr>
        <w:ind w:left="2490" w:hanging="360"/>
      </w:pPr>
    </w:lvl>
    <w:lvl w:ilvl="2" w:tplc="0407001B" w:tentative="1">
      <w:start w:val="1"/>
      <w:numFmt w:val="lowerRoman"/>
      <w:lvlText w:val="%3."/>
      <w:lvlJc w:val="right"/>
      <w:pPr>
        <w:ind w:left="3210" w:hanging="180"/>
      </w:pPr>
    </w:lvl>
    <w:lvl w:ilvl="3" w:tplc="0407000F" w:tentative="1">
      <w:start w:val="1"/>
      <w:numFmt w:val="decimal"/>
      <w:lvlText w:val="%4."/>
      <w:lvlJc w:val="left"/>
      <w:pPr>
        <w:ind w:left="3930" w:hanging="360"/>
      </w:pPr>
    </w:lvl>
    <w:lvl w:ilvl="4" w:tplc="04070019" w:tentative="1">
      <w:start w:val="1"/>
      <w:numFmt w:val="lowerLetter"/>
      <w:lvlText w:val="%5."/>
      <w:lvlJc w:val="left"/>
      <w:pPr>
        <w:ind w:left="4650" w:hanging="360"/>
      </w:pPr>
    </w:lvl>
    <w:lvl w:ilvl="5" w:tplc="0407001B" w:tentative="1">
      <w:start w:val="1"/>
      <w:numFmt w:val="lowerRoman"/>
      <w:lvlText w:val="%6."/>
      <w:lvlJc w:val="right"/>
      <w:pPr>
        <w:ind w:left="5370" w:hanging="180"/>
      </w:pPr>
    </w:lvl>
    <w:lvl w:ilvl="6" w:tplc="0407000F" w:tentative="1">
      <w:start w:val="1"/>
      <w:numFmt w:val="decimal"/>
      <w:lvlText w:val="%7."/>
      <w:lvlJc w:val="left"/>
      <w:pPr>
        <w:ind w:left="6090" w:hanging="360"/>
      </w:pPr>
    </w:lvl>
    <w:lvl w:ilvl="7" w:tplc="04070019" w:tentative="1">
      <w:start w:val="1"/>
      <w:numFmt w:val="lowerLetter"/>
      <w:lvlText w:val="%8."/>
      <w:lvlJc w:val="left"/>
      <w:pPr>
        <w:ind w:left="6810" w:hanging="360"/>
      </w:pPr>
    </w:lvl>
    <w:lvl w:ilvl="8" w:tplc="0407001B" w:tentative="1">
      <w:start w:val="1"/>
      <w:numFmt w:val="lowerRoman"/>
      <w:lvlText w:val="%9."/>
      <w:lvlJc w:val="right"/>
      <w:pPr>
        <w:ind w:left="7530" w:hanging="180"/>
      </w:pPr>
    </w:lvl>
  </w:abstractNum>
  <w:abstractNum w:abstractNumId="22">
    <w:nsid w:val="4DFA452D"/>
    <w:multiLevelType w:val="hybridMultilevel"/>
    <w:tmpl w:val="78408AC8"/>
    <w:lvl w:ilvl="0" w:tplc="04070001">
      <w:start w:val="1"/>
      <w:numFmt w:val="bullet"/>
      <w:lvlText w:val=""/>
      <w:lvlJc w:val="left"/>
      <w:pPr>
        <w:ind w:left="2130" w:hanging="360"/>
      </w:pPr>
      <w:rPr>
        <w:rFonts w:ascii="Symbol" w:hAnsi="Symbol" w:hint="default"/>
      </w:rPr>
    </w:lvl>
    <w:lvl w:ilvl="1" w:tplc="04070003">
      <w:start w:val="1"/>
      <w:numFmt w:val="bullet"/>
      <w:lvlText w:val="o"/>
      <w:lvlJc w:val="left"/>
      <w:pPr>
        <w:ind w:left="2850" w:hanging="360"/>
      </w:pPr>
      <w:rPr>
        <w:rFonts w:ascii="Courier New" w:hAnsi="Courier New" w:cs="Courier New" w:hint="default"/>
      </w:rPr>
    </w:lvl>
    <w:lvl w:ilvl="2" w:tplc="04070005" w:tentative="1">
      <w:start w:val="1"/>
      <w:numFmt w:val="bullet"/>
      <w:lvlText w:val=""/>
      <w:lvlJc w:val="left"/>
      <w:pPr>
        <w:ind w:left="3570" w:hanging="360"/>
      </w:pPr>
      <w:rPr>
        <w:rFonts w:ascii="Wingdings" w:hAnsi="Wingdings" w:hint="default"/>
      </w:rPr>
    </w:lvl>
    <w:lvl w:ilvl="3" w:tplc="04070001" w:tentative="1">
      <w:start w:val="1"/>
      <w:numFmt w:val="bullet"/>
      <w:lvlText w:val=""/>
      <w:lvlJc w:val="left"/>
      <w:pPr>
        <w:ind w:left="4290" w:hanging="360"/>
      </w:pPr>
      <w:rPr>
        <w:rFonts w:ascii="Symbol" w:hAnsi="Symbol" w:hint="default"/>
      </w:rPr>
    </w:lvl>
    <w:lvl w:ilvl="4" w:tplc="04070003" w:tentative="1">
      <w:start w:val="1"/>
      <w:numFmt w:val="bullet"/>
      <w:lvlText w:val="o"/>
      <w:lvlJc w:val="left"/>
      <w:pPr>
        <w:ind w:left="5010" w:hanging="360"/>
      </w:pPr>
      <w:rPr>
        <w:rFonts w:ascii="Courier New" w:hAnsi="Courier New" w:cs="Courier New" w:hint="default"/>
      </w:rPr>
    </w:lvl>
    <w:lvl w:ilvl="5" w:tplc="04070005" w:tentative="1">
      <w:start w:val="1"/>
      <w:numFmt w:val="bullet"/>
      <w:lvlText w:val=""/>
      <w:lvlJc w:val="left"/>
      <w:pPr>
        <w:ind w:left="5730" w:hanging="360"/>
      </w:pPr>
      <w:rPr>
        <w:rFonts w:ascii="Wingdings" w:hAnsi="Wingdings" w:hint="default"/>
      </w:rPr>
    </w:lvl>
    <w:lvl w:ilvl="6" w:tplc="04070001" w:tentative="1">
      <w:start w:val="1"/>
      <w:numFmt w:val="bullet"/>
      <w:lvlText w:val=""/>
      <w:lvlJc w:val="left"/>
      <w:pPr>
        <w:ind w:left="6450" w:hanging="360"/>
      </w:pPr>
      <w:rPr>
        <w:rFonts w:ascii="Symbol" w:hAnsi="Symbol" w:hint="default"/>
      </w:rPr>
    </w:lvl>
    <w:lvl w:ilvl="7" w:tplc="04070003" w:tentative="1">
      <w:start w:val="1"/>
      <w:numFmt w:val="bullet"/>
      <w:lvlText w:val="o"/>
      <w:lvlJc w:val="left"/>
      <w:pPr>
        <w:ind w:left="7170" w:hanging="360"/>
      </w:pPr>
      <w:rPr>
        <w:rFonts w:ascii="Courier New" w:hAnsi="Courier New" w:cs="Courier New" w:hint="default"/>
      </w:rPr>
    </w:lvl>
    <w:lvl w:ilvl="8" w:tplc="04070005" w:tentative="1">
      <w:start w:val="1"/>
      <w:numFmt w:val="bullet"/>
      <w:lvlText w:val=""/>
      <w:lvlJc w:val="left"/>
      <w:pPr>
        <w:ind w:left="7890" w:hanging="360"/>
      </w:pPr>
      <w:rPr>
        <w:rFonts w:ascii="Wingdings" w:hAnsi="Wingdings" w:hint="default"/>
      </w:rPr>
    </w:lvl>
  </w:abstractNum>
  <w:abstractNum w:abstractNumId="23">
    <w:nsid w:val="64876A0D"/>
    <w:multiLevelType w:val="hybridMultilevel"/>
    <w:tmpl w:val="943439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A0636ED"/>
    <w:multiLevelType w:val="hybridMultilevel"/>
    <w:tmpl w:val="6F2A3F7E"/>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6C27684D"/>
    <w:multiLevelType w:val="hybridMultilevel"/>
    <w:tmpl w:val="5A3899F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26">
    <w:nsid w:val="769D28B9"/>
    <w:multiLevelType w:val="hybridMultilevel"/>
    <w:tmpl w:val="0D2EFE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EA7170B"/>
    <w:multiLevelType w:val="hybridMultilevel"/>
    <w:tmpl w:val="700843B8"/>
    <w:lvl w:ilvl="0" w:tplc="A81CC36A">
      <w:start w:val="1"/>
      <w:numFmt w:val="bullet"/>
      <w:lvlText w:val="-"/>
      <w:lvlJc w:val="left"/>
      <w:pPr>
        <w:ind w:left="1770" w:hanging="360"/>
      </w:pPr>
      <w:rPr>
        <w:rFonts w:ascii="Arial" w:eastAsiaTheme="minorHAnsi" w:hAnsi="Arial" w:cs="Arial" w:hint="default"/>
      </w:rPr>
    </w:lvl>
    <w:lvl w:ilvl="1" w:tplc="04070003" w:tentative="1">
      <w:start w:val="1"/>
      <w:numFmt w:val="bullet"/>
      <w:lvlText w:val="o"/>
      <w:lvlJc w:val="left"/>
      <w:pPr>
        <w:ind w:left="2490" w:hanging="360"/>
      </w:pPr>
      <w:rPr>
        <w:rFonts w:ascii="Courier New" w:hAnsi="Courier New" w:cs="Courier New" w:hint="default"/>
      </w:rPr>
    </w:lvl>
    <w:lvl w:ilvl="2" w:tplc="04070005" w:tentative="1">
      <w:start w:val="1"/>
      <w:numFmt w:val="bullet"/>
      <w:lvlText w:val=""/>
      <w:lvlJc w:val="left"/>
      <w:pPr>
        <w:ind w:left="3210" w:hanging="360"/>
      </w:pPr>
      <w:rPr>
        <w:rFonts w:ascii="Wingdings" w:hAnsi="Wingdings" w:hint="default"/>
      </w:rPr>
    </w:lvl>
    <w:lvl w:ilvl="3" w:tplc="04070001" w:tentative="1">
      <w:start w:val="1"/>
      <w:numFmt w:val="bullet"/>
      <w:lvlText w:val=""/>
      <w:lvlJc w:val="left"/>
      <w:pPr>
        <w:ind w:left="3930" w:hanging="360"/>
      </w:pPr>
      <w:rPr>
        <w:rFonts w:ascii="Symbol" w:hAnsi="Symbol" w:hint="default"/>
      </w:rPr>
    </w:lvl>
    <w:lvl w:ilvl="4" w:tplc="04070003" w:tentative="1">
      <w:start w:val="1"/>
      <w:numFmt w:val="bullet"/>
      <w:lvlText w:val="o"/>
      <w:lvlJc w:val="left"/>
      <w:pPr>
        <w:ind w:left="4650" w:hanging="360"/>
      </w:pPr>
      <w:rPr>
        <w:rFonts w:ascii="Courier New" w:hAnsi="Courier New" w:cs="Courier New" w:hint="default"/>
      </w:rPr>
    </w:lvl>
    <w:lvl w:ilvl="5" w:tplc="04070005" w:tentative="1">
      <w:start w:val="1"/>
      <w:numFmt w:val="bullet"/>
      <w:lvlText w:val=""/>
      <w:lvlJc w:val="left"/>
      <w:pPr>
        <w:ind w:left="5370" w:hanging="360"/>
      </w:pPr>
      <w:rPr>
        <w:rFonts w:ascii="Wingdings" w:hAnsi="Wingdings" w:hint="default"/>
      </w:rPr>
    </w:lvl>
    <w:lvl w:ilvl="6" w:tplc="04070001" w:tentative="1">
      <w:start w:val="1"/>
      <w:numFmt w:val="bullet"/>
      <w:lvlText w:val=""/>
      <w:lvlJc w:val="left"/>
      <w:pPr>
        <w:ind w:left="6090" w:hanging="360"/>
      </w:pPr>
      <w:rPr>
        <w:rFonts w:ascii="Symbol" w:hAnsi="Symbol" w:hint="default"/>
      </w:rPr>
    </w:lvl>
    <w:lvl w:ilvl="7" w:tplc="04070003" w:tentative="1">
      <w:start w:val="1"/>
      <w:numFmt w:val="bullet"/>
      <w:lvlText w:val="o"/>
      <w:lvlJc w:val="left"/>
      <w:pPr>
        <w:ind w:left="6810" w:hanging="360"/>
      </w:pPr>
      <w:rPr>
        <w:rFonts w:ascii="Courier New" w:hAnsi="Courier New" w:cs="Courier New" w:hint="default"/>
      </w:rPr>
    </w:lvl>
    <w:lvl w:ilvl="8" w:tplc="04070005" w:tentative="1">
      <w:start w:val="1"/>
      <w:numFmt w:val="bullet"/>
      <w:lvlText w:val=""/>
      <w:lvlJc w:val="left"/>
      <w:pPr>
        <w:ind w:left="7530" w:hanging="360"/>
      </w:pPr>
      <w:rPr>
        <w:rFonts w:ascii="Wingdings" w:hAnsi="Wingdings" w:hint="default"/>
      </w:rPr>
    </w:lvl>
  </w:abstractNum>
  <w:num w:numId="1">
    <w:abstractNumId w:val="16"/>
  </w:num>
  <w:num w:numId="2">
    <w:abstractNumId w:val="10"/>
  </w:num>
  <w:num w:numId="3">
    <w:abstractNumId w:val="4"/>
  </w:num>
  <w:num w:numId="4">
    <w:abstractNumId w:val="3"/>
  </w:num>
  <w:num w:numId="5">
    <w:abstractNumId w:val="2"/>
  </w:num>
  <w:num w:numId="6">
    <w:abstractNumId w:val="1"/>
  </w:num>
  <w:num w:numId="7">
    <w:abstractNumId w:val="0"/>
  </w:num>
  <w:num w:numId="8">
    <w:abstractNumId w:val="11"/>
  </w:num>
  <w:num w:numId="9">
    <w:abstractNumId w:val="5"/>
  </w:num>
  <w:num w:numId="10">
    <w:abstractNumId w:val="13"/>
  </w:num>
  <w:num w:numId="11">
    <w:abstractNumId w:val="27"/>
  </w:num>
  <w:num w:numId="12">
    <w:abstractNumId w:val="6"/>
  </w:num>
  <w:num w:numId="13">
    <w:abstractNumId w:val="17"/>
  </w:num>
  <w:num w:numId="14">
    <w:abstractNumId w:val="24"/>
  </w:num>
  <w:num w:numId="15">
    <w:abstractNumId w:val="12"/>
  </w:num>
  <w:num w:numId="16">
    <w:abstractNumId w:val="20"/>
  </w:num>
  <w:num w:numId="17">
    <w:abstractNumId w:val="14"/>
  </w:num>
  <w:num w:numId="18">
    <w:abstractNumId w:val="21"/>
  </w:num>
  <w:num w:numId="19">
    <w:abstractNumId w:val="25"/>
  </w:num>
  <w:num w:numId="20">
    <w:abstractNumId w:val="19"/>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5"/>
  </w:num>
  <w:num w:numId="23">
    <w:abstractNumId w:val="7"/>
  </w:num>
  <w:num w:numId="24">
    <w:abstractNumId w:val="26"/>
  </w:num>
  <w:num w:numId="25">
    <w:abstractNumId w:val="23"/>
  </w:num>
  <w:num w:numId="26">
    <w:abstractNumId w:val="8"/>
  </w:num>
  <w:num w:numId="27">
    <w:abstractNumId w:val="16"/>
  </w:num>
  <w:num w:numId="28">
    <w:abstractNumId w:val="9"/>
  </w:num>
  <w:num w:numId="29">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gen Meyer">
    <w15:presenceInfo w15:providerId="Windows Live" w15:userId="42c078275f1eee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revisionView w:markup="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869"/>
    <w:rsid w:val="000003EC"/>
    <w:rsid w:val="000026FE"/>
    <w:rsid w:val="000033B1"/>
    <w:rsid w:val="00007020"/>
    <w:rsid w:val="00013A93"/>
    <w:rsid w:val="000166CE"/>
    <w:rsid w:val="00016940"/>
    <w:rsid w:val="00023CA6"/>
    <w:rsid w:val="00025A43"/>
    <w:rsid w:val="00030574"/>
    <w:rsid w:val="0003198E"/>
    <w:rsid w:val="00036E5F"/>
    <w:rsid w:val="00044F24"/>
    <w:rsid w:val="00053FEF"/>
    <w:rsid w:val="000549C2"/>
    <w:rsid w:val="00061759"/>
    <w:rsid w:val="00062940"/>
    <w:rsid w:val="0006442F"/>
    <w:rsid w:val="00065A56"/>
    <w:rsid w:val="000664EE"/>
    <w:rsid w:val="0006680B"/>
    <w:rsid w:val="0006721E"/>
    <w:rsid w:val="0007199B"/>
    <w:rsid w:val="00071CEB"/>
    <w:rsid w:val="000722EF"/>
    <w:rsid w:val="0007550C"/>
    <w:rsid w:val="0008128A"/>
    <w:rsid w:val="000814A2"/>
    <w:rsid w:val="00083B14"/>
    <w:rsid w:val="00087D0A"/>
    <w:rsid w:val="0009158B"/>
    <w:rsid w:val="00094A8D"/>
    <w:rsid w:val="00096C8F"/>
    <w:rsid w:val="000A024D"/>
    <w:rsid w:val="000A260B"/>
    <w:rsid w:val="000A30FA"/>
    <w:rsid w:val="000A4A86"/>
    <w:rsid w:val="000A6A7C"/>
    <w:rsid w:val="000A796D"/>
    <w:rsid w:val="000B1FB0"/>
    <w:rsid w:val="000B2004"/>
    <w:rsid w:val="000B7DA4"/>
    <w:rsid w:val="000C5AE7"/>
    <w:rsid w:val="000D1C4E"/>
    <w:rsid w:val="000E0F05"/>
    <w:rsid w:val="000E1C1B"/>
    <w:rsid w:val="000E6441"/>
    <w:rsid w:val="000E6F7C"/>
    <w:rsid w:val="000F0536"/>
    <w:rsid w:val="00101776"/>
    <w:rsid w:val="00105497"/>
    <w:rsid w:val="00110497"/>
    <w:rsid w:val="00116A35"/>
    <w:rsid w:val="0012251F"/>
    <w:rsid w:val="00131AAC"/>
    <w:rsid w:val="00131D30"/>
    <w:rsid w:val="00133F7C"/>
    <w:rsid w:val="00137D38"/>
    <w:rsid w:val="00144820"/>
    <w:rsid w:val="00145DA7"/>
    <w:rsid w:val="00153F8A"/>
    <w:rsid w:val="00162C01"/>
    <w:rsid w:val="001707E5"/>
    <w:rsid w:val="00172348"/>
    <w:rsid w:val="001732D1"/>
    <w:rsid w:val="00174430"/>
    <w:rsid w:val="00182DB7"/>
    <w:rsid w:val="00183CF4"/>
    <w:rsid w:val="00196405"/>
    <w:rsid w:val="001A08DB"/>
    <w:rsid w:val="001A1DC3"/>
    <w:rsid w:val="001A1FF2"/>
    <w:rsid w:val="001A76DD"/>
    <w:rsid w:val="001B4C1B"/>
    <w:rsid w:val="001B728C"/>
    <w:rsid w:val="001C0DB6"/>
    <w:rsid w:val="001C5C53"/>
    <w:rsid w:val="001C5D54"/>
    <w:rsid w:val="001E16F1"/>
    <w:rsid w:val="001E3D71"/>
    <w:rsid w:val="001E4A90"/>
    <w:rsid w:val="002007E9"/>
    <w:rsid w:val="002022CC"/>
    <w:rsid w:val="00205658"/>
    <w:rsid w:val="00206F04"/>
    <w:rsid w:val="00206FC8"/>
    <w:rsid w:val="002109F9"/>
    <w:rsid w:val="002126DD"/>
    <w:rsid w:val="002175EF"/>
    <w:rsid w:val="00220F20"/>
    <w:rsid w:val="00221758"/>
    <w:rsid w:val="0022589B"/>
    <w:rsid w:val="002312BC"/>
    <w:rsid w:val="00233C94"/>
    <w:rsid w:val="00234C26"/>
    <w:rsid w:val="0023530F"/>
    <w:rsid w:val="00237CDB"/>
    <w:rsid w:val="00245D22"/>
    <w:rsid w:val="00252026"/>
    <w:rsid w:val="002526EC"/>
    <w:rsid w:val="00252944"/>
    <w:rsid w:val="00252F9F"/>
    <w:rsid w:val="00256159"/>
    <w:rsid w:val="002748BA"/>
    <w:rsid w:val="00276D41"/>
    <w:rsid w:val="00277EE2"/>
    <w:rsid w:val="00281CF1"/>
    <w:rsid w:val="00283725"/>
    <w:rsid w:val="00283BDB"/>
    <w:rsid w:val="0029056B"/>
    <w:rsid w:val="00292EC1"/>
    <w:rsid w:val="002949D0"/>
    <w:rsid w:val="0029616F"/>
    <w:rsid w:val="002972B2"/>
    <w:rsid w:val="002973EE"/>
    <w:rsid w:val="002A2F68"/>
    <w:rsid w:val="002A349B"/>
    <w:rsid w:val="002A3610"/>
    <w:rsid w:val="002B063C"/>
    <w:rsid w:val="002B5714"/>
    <w:rsid w:val="002C08D5"/>
    <w:rsid w:val="002C25D7"/>
    <w:rsid w:val="002C297E"/>
    <w:rsid w:val="002C36BA"/>
    <w:rsid w:val="002D0110"/>
    <w:rsid w:val="002D2215"/>
    <w:rsid w:val="002E2ADB"/>
    <w:rsid w:val="002E5139"/>
    <w:rsid w:val="002F2CA5"/>
    <w:rsid w:val="002F7567"/>
    <w:rsid w:val="00301FC9"/>
    <w:rsid w:val="00305A01"/>
    <w:rsid w:val="00307B54"/>
    <w:rsid w:val="00312EF5"/>
    <w:rsid w:val="00313E65"/>
    <w:rsid w:val="00314322"/>
    <w:rsid w:val="0031694F"/>
    <w:rsid w:val="003201F3"/>
    <w:rsid w:val="00320CBA"/>
    <w:rsid w:val="00321537"/>
    <w:rsid w:val="00325A4A"/>
    <w:rsid w:val="00325AAF"/>
    <w:rsid w:val="003318FC"/>
    <w:rsid w:val="00332813"/>
    <w:rsid w:val="00332DD4"/>
    <w:rsid w:val="00333F43"/>
    <w:rsid w:val="0034291D"/>
    <w:rsid w:val="003437F5"/>
    <w:rsid w:val="00351597"/>
    <w:rsid w:val="00351D57"/>
    <w:rsid w:val="0035409A"/>
    <w:rsid w:val="00354F92"/>
    <w:rsid w:val="00355D1C"/>
    <w:rsid w:val="00364428"/>
    <w:rsid w:val="00372C4B"/>
    <w:rsid w:val="003739AE"/>
    <w:rsid w:val="003769B7"/>
    <w:rsid w:val="003772A3"/>
    <w:rsid w:val="00377596"/>
    <w:rsid w:val="00382CD8"/>
    <w:rsid w:val="00386728"/>
    <w:rsid w:val="0038704F"/>
    <w:rsid w:val="00387BE1"/>
    <w:rsid w:val="003944FC"/>
    <w:rsid w:val="003958E4"/>
    <w:rsid w:val="00396A97"/>
    <w:rsid w:val="003A0A51"/>
    <w:rsid w:val="003A3F86"/>
    <w:rsid w:val="003A5459"/>
    <w:rsid w:val="003A5AC7"/>
    <w:rsid w:val="003B205B"/>
    <w:rsid w:val="003B57FF"/>
    <w:rsid w:val="003B62B6"/>
    <w:rsid w:val="003B6BE4"/>
    <w:rsid w:val="003C0456"/>
    <w:rsid w:val="003C1E07"/>
    <w:rsid w:val="003C2151"/>
    <w:rsid w:val="003E3A5F"/>
    <w:rsid w:val="003E721F"/>
    <w:rsid w:val="003F29C0"/>
    <w:rsid w:val="003F68B9"/>
    <w:rsid w:val="004003B3"/>
    <w:rsid w:val="00401243"/>
    <w:rsid w:val="00401969"/>
    <w:rsid w:val="0040199E"/>
    <w:rsid w:val="0040390A"/>
    <w:rsid w:val="00405306"/>
    <w:rsid w:val="00407961"/>
    <w:rsid w:val="004109C0"/>
    <w:rsid w:val="0041214F"/>
    <w:rsid w:val="00421EF9"/>
    <w:rsid w:val="00434F4B"/>
    <w:rsid w:val="00435DDB"/>
    <w:rsid w:val="00444D1D"/>
    <w:rsid w:val="004452F1"/>
    <w:rsid w:val="00450F55"/>
    <w:rsid w:val="0045170B"/>
    <w:rsid w:val="004613C6"/>
    <w:rsid w:val="00462DC0"/>
    <w:rsid w:val="00472565"/>
    <w:rsid w:val="00473DE6"/>
    <w:rsid w:val="004768CF"/>
    <w:rsid w:val="00480EF3"/>
    <w:rsid w:val="00481F85"/>
    <w:rsid w:val="00483732"/>
    <w:rsid w:val="00486B8D"/>
    <w:rsid w:val="00487DC1"/>
    <w:rsid w:val="004908D4"/>
    <w:rsid w:val="00492E60"/>
    <w:rsid w:val="00493D76"/>
    <w:rsid w:val="004974DB"/>
    <w:rsid w:val="004A19B7"/>
    <w:rsid w:val="004A1F16"/>
    <w:rsid w:val="004B1C7B"/>
    <w:rsid w:val="004B3271"/>
    <w:rsid w:val="004B5431"/>
    <w:rsid w:val="004B5A90"/>
    <w:rsid w:val="004C0421"/>
    <w:rsid w:val="004C097A"/>
    <w:rsid w:val="004C35A8"/>
    <w:rsid w:val="004C52AF"/>
    <w:rsid w:val="004D12DF"/>
    <w:rsid w:val="004D1A65"/>
    <w:rsid w:val="004D6AAB"/>
    <w:rsid w:val="004E1097"/>
    <w:rsid w:val="004E20D5"/>
    <w:rsid w:val="004E59E3"/>
    <w:rsid w:val="004F1C30"/>
    <w:rsid w:val="004F75A0"/>
    <w:rsid w:val="004F7D11"/>
    <w:rsid w:val="004F7D47"/>
    <w:rsid w:val="005044BA"/>
    <w:rsid w:val="00510427"/>
    <w:rsid w:val="0051403B"/>
    <w:rsid w:val="00517F88"/>
    <w:rsid w:val="00545460"/>
    <w:rsid w:val="00547F5B"/>
    <w:rsid w:val="00554D31"/>
    <w:rsid w:val="005552FA"/>
    <w:rsid w:val="00563172"/>
    <w:rsid w:val="005653F0"/>
    <w:rsid w:val="00576365"/>
    <w:rsid w:val="00581207"/>
    <w:rsid w:val="005850EC"/>
    <w:rsid w:val="005872B2"/>
    <w:rsid w:val="00591229"/>
    <w:rsid w:val="00591B35"/>
    <w:rsid w:val="005947AD"/>
    <w:rsid w:val="005A0D87"/>
    <w:rsid w:val="005A3220"/>
    <w:rsid w:val="005A3D2C"/>
    <w:rsid w:val="005A53A8"/>
    <w:rsid w:val="005B060D"/>
    <w:rsid w:val="005B184A"/>
    <w:rsid w:val="005B2E44"/>
    <w:rsid w:val="005B6575"/>
    <w:rsid w:val="005C0017"/>
    <w:rsid w:val="005C2F54"/>
    <w:rsid w:val="005C6F95"/>
    <w:rsid w:val="005D12EB"/>
    <w:rsid w:val="005D37B6"/>
    <w:rsid w:val="005D623D"/>
    <w:rsid w:val="005E47B9"/>
    <w:rsid w:val="005F514E"/>
    <w:rsid w:val="0060222A"/>
    <w:rsid w:val="0060236B"/>
    <w:rsid w:val="006023BA"/>
    <w:rsid w:val="006116DB"/>
    <w:rsid w:val="0061195B"/>
    <w:rsid w:val="006219D7"/>
    <w:rsid w:val="00627A1D"/>
    <w:rsid w:val="00630C18"/>
    <w:rsid w:val="006313D4"/>
    <w:rsid w:val="0063617E"/>
    <w:rsid w:val="006364CA"/>
    <w:rsid w:val="00636849"/>
    <w:rsid w:val="0064010C"/>
    <w:rsid w:val="00645422"/>
    <w:rsid w:val="00655020"/>
    <w:rsid w:val="0066206B"/>
    <w:rsid w:val="00665713"/>
    <w:rsid w:val="006725F7"/>
    <w:rsid w:val="00672BB2"/>
    <w:rsid w:val="00681E57"/>
    <w:rsid w:val="006852B2"/>
    <w:rsid w:val="00691402"/>
    <w:rsid w:val="00691448"/>
    <w:rsid w:val="00695EE4"/>
    <w:rsid w:val="00696BEF"/>
    <w:rsid w:val="006A6446"/>
    <w:rsid w:val="006A77CB"/>
    <w:rsid w:val="006A7EA9"/>
    <w:rsid w:val="006B1D8B"/>
    <w:rsid w:val="006B5208"/>
    <w:rsid w:val="006B7784"/>
    <w:rsid w:val="006C22D4"/>
    <w:rsid w:val="006C2B77"/>
    <w:rsid w:val="006D0532"/>
    <w:rsid w:val="006D3348"/>
    <w:rsid w:val="006D5B35"/>
    <w:rsid w:val="006D6E21"/>
    <w:rsid w:val="006E382C"/>
    <w:rsid w:val="006E3DD9"/>
    <w:rsid w:val="006E46F3"/>
    <w:rsid w:val="006F481E"/>
    <w:rsid w:val="006F5B47"/>
    <w:rsid w:val="00702897"/>
    <w:rsid w:val="00706D32"/>
    <w:rsid w:val="007170B1"/>
    <w:rsid w:val="00723AFD"/>
    <w:rsid w:val="00725869"/>
    <w:rsid w:val="00727952"/>
    <w:rsid w:val="0073057E"/>
    <w:rsid w:val="00730813"/>
    <w:rsid w:val="007310E4"/>
    <w:rsid w:val="007311A1"/>
    <w:rsid w:val="00734411"/>
    <w:rsid w:val="00744996"/>
    <w:rsid w:val="00744F88"/>
    <w:rsid w:val="007510EF"/>
    <w:rsid w:val="00756260"/>
    <w:rsid w:val="00757552"/>
    <w:rsid w:val="00760C41"/>
    <w:rsid w:val="007667AF"/>
    <w:rsid w:val="00771104"/>
    <w:rsid w:val="00771736"/>
    <w:rsid w:val="00772190"/>
    <w:rsid w:val="007724AA"/>
    <w:rsid w:val="00773B20"/>
    <w:rsid w:val="007776F6"/>
    <w:rsid w:val="00781D5A"/>
    <w:rsid w:val="00782B0C"/>
    <w:rsid w:val="007853AA"/>
    <w:rsid w:val="0078767B"/>
    <w:rsid w:val="00791CFA"/>
    <w:rsid w:val="00797C2F"/>
    <w:rsid w:val="007A2002"/>
    <w:rsid w:val="007A63A1"/>
    <w:rsid w:val="007A7C32"/>
    <w:rsid w:val="007C2657"/>
    <w:rsid w:val="007D2B47"/>
    <w:rsid w:val="007D2C67"/>
    <w:rsid w:val="007D7D38"/>
    <w:rsid w:val="007D7FD2"/>
    <w:rsid w:val="007E04E6"/>
    <w:rsid w:val="007E0D72"/>
    <w:rsid w:val="007E1660"/>
    <w:rsid w:val="007E1881"/>
    <w:rsid w:val="007F26F4"/>
    <w:rsid w:val="007F38F3"/>
    <w:rsid w:val="008026B0"/>
    <w:rsid w:val="00802C49"/>
    <w:rsid w:val="008058B7"/>
    <w:rsid w:val="008067AC"/>
    <w:rsid w:val="00806BC7"/>
    <w:rsid w:val="008108A8"/>
    <w:rsid w:val="00810E5F"/>
    <w:rsid w:val="008125D4"/>
    <w:rsid w:val="00812E20"/>
    <w:rsid w:val="00820142"/>
    <w:rsid w:val="00822F9C"/>
    <w:rsid w:val="00831F84"/>
    <w:rsid w:val="008418AE"/>
    <w:rsid w:val="00845EA5"/>
    <w:rsid w:val="00846B10"/>
    <w:rsid w:val="00851EF0"/>
    <w:rsid w:val="00854872"/>
    <w:rsid w:val="00865B9E"/>
    <w:rsid w:val="008705B2"/>
    <w:rsid w:val="00876445"/>
    <w:rsid w:val="00876A76"/>
    <w:rsid w:val="00877D6E"/>
    <w:rsid w:val="00883B1E"/>
    <w:rsid w:val="008873C7"/>
    <w:rsid w:val="00891B58"/>
    <w:rsid w:val="00893C06"/>
    <w:rsid w:val="008A15EB"/>
    <w:rsid w:val="008A78E8"/>
    <w:rsid w:val="008B007D"/>
    <w:rsid w:val="008B0A0A"/>
    <w:rsid w:val="008B1A6F"/>
    <w:rsid w:val="008B760A"/>
    <w:rsid w:val="008C0983"/>
    <w:rsid w:val="008C1294"/>
    <w:rsid w:val="008C407E"/>
    <w:rsid w:val="008C47A1"/>
    <w:rsid w:val="008C64B9"/>
    <w:rsid w:val="008E31EB"/>
    <w:rsid w:val="008E4AE8"/>
    <w:rsid w:val="008E782E"/>
    <w:rsid w:val="008F3474"/>
    <w:rsid w:val="009049F6"/>
    <w:rsid w:val="00904C59"/>
    <w:rsid w:val="00905A12"/>
    <w:rsid w:val="009071C0"/>
    <w:rsid w:val="00913354"/>
    <w:rsid w:val="00913CB9"/>
    <w:rsid w:val="009210A7"/>
    <w:rsid w:val="00922552"/>
    <w:rsid w:val="00941383"/>
    <w:rsid w:val="00946101"/>
    <w:rsid w:val="00946502"/>
    <w:rsid w:val="009518B1"/>
    <w:rsid w:val="00954CA4"/>
    <w:rsid w:val="00955B64"/>
    <w:rsid w:val="00962508"/>
    <w:rsid w:val="0097057C"/>
    <w:rsid w:val="0097488F"/>
    <w:rsid w:val="00980E03"/>
    <w:rsid w:val="00985E9D"/>
    <w:rsid w:val="00987DC0"/>
    <w:rsid w:val="00997731"/>
    <w:rsid w:val="009A3553"/>
    <w:rsid w:val="009A5BDC"/>
    <w:rsid w:val="009B0A53"/>
    <w:rsid w:val="009B7C37"/>
    <w:rsid w:val="009C4CE7"/>
    <w:rsid w:val="009C6B69"/>
    <w:rsid w:val="009C6B79"/>
    <w:rsid w:val="009D17C7"/>
    <w:rsid w:val="009D2009"/>
    <w:rsid w:val="009D3268"/>
    <w:rsid w:val="009D547F"/>
    <w:rsid w:val="009E15B4"/>
    <w:rsid w:val="009E252B"/>
    <w:rsid w:val="009E4034"/>
    <w:rsid w:val="009E66A4"/>
    <w:rsid w:val="009E7AC6"/>
    <w:rsid w:val="009F0561"/>
    <w:rsid w:val="009F1751"/>
    <w:rsid w:val="00A00A9E"/>
    <w:rsid w:val="00A06362"/>
    <w:rsid w:val="00A14439"/>
    <w:rsid w:val="00A14628"/>
    <w:rsid w:val="00A1781B"/>
    <w:rsid w:val="00A179AC"/>
    <w:rsid w:val="00A217A6"/>
    <w:rsid w:val="00A21A57"/>
    <w:rsid w:val="00A2224A"/>
    <w:rsid w:val="00A2368E"/>
    <w:rsid w:val="00A250D2"/>
    <w:rsid w:val="00A43E5B"/>
    <w:rsid w:val="00A47272"/>
    <w:rsid w:val="00A54486"/>
    <w:rsid w:val="00A55B07"/>
    <w:rsid w:val="00A60014"/>
    <w:rsid w:val="00A601D9"/>
    <w:rsid w:val="00A604FA"/>
    <w:rsid w:val="00A605E9"/>
    <w:rsid w:val="00A60A00"/>
    <w:rsid w:val="00A70303"/>
    <w:rsid w:val="00A7432B"/>
    <w:rsid w:val="00A80283"/>
    <w:rsid w:val="00A816A7"/>
    <w:rsid w:val="00A87F39"/>
    <w:rsid w:val="00A9467C"/>
    <w:rsid w:val="00AA5C9B"/>
    <w:rsid w:val="00AB1E7B"/>
    <w:rsid w:val="00AB2882"/>
    <w:rsid w:val="00AB3B45"/>
    <w:rsid w:val="00AC1A69"/>
    <w:rsid w:val="00AC63CB"/>
    <w:rsid w:val="00AC681A"/>
    <w:rsid w:val="00AC7BCD"/>
    <w:rsid w:val="00AD5412"/>
    <w:rsid w:val="00AD72DC"/>
    <w:rsid w:val="00AE1444"/>
    <w:rsid w:val="00AE2173"/>
    <w:rsid w:val="00AE5565"/>
    <w:rsid w:val="00AE6758"/>
    <w:rsid w:val="00AF5C37"/>
    <w:rsid w:val="00B021AA"/>
    <w:rsid w:val="00B07B5F"/>
    <w:rsid w:val="00B11756"/>
    <w:rsid w:val="00B137BD"/>
    <w:rsid w:val="00B14544"/>
    <w:rsid w:val="00B26235"/>
    <w:rsid w:val="00B305F9"/>
    <w:rsid w:val="00B3341D"/>
    <w:rsid w:val="00B35696"/>
    <w:rsid w:val="00B42E76"/>
    <w:rsid w:val="00B45F8F"/>
    <w:rsid w:val="00B5742A"/>
    <w:rsid w:val="00B62F8E"/>
    <w:rsid w:val="00B64CD3"/>
    <w:rsid w:val="00B6527D"/>
    <w:rsid w:val="00B656A5"/>
    <w:rsid w:val="00B66F82"/>
    <w:rsid w:val="00B67C8F"/>
    <w:rsid w:val="00B71E67"/>
    <w:rsid w:val="00B744D2"/>
    <w:rsid w:val="00B75359"/>
    <w:rsid w:val="00B77078"/>
    <w:rsid w:val="00B808F8"/>
    <w:rsid w:val="00B85AC0"/>
    <w:rsid w:val="00B866D7"/>
    <w:rsid w:val="00B86748"/>
    <w:rsid w:val="00B91E44"/>
    <w:rsid w:val="00BA29E6"/>
    <w:rsid w:val="00BA2B83"/>
    <w:rsid w:val="00BA54D4"/>
    <w:rsid w:val="00BB2AAC"/>
    <w:rsid w:val="00BB3097"/>
    <w:rsid w:val="00BB5D5C"/>
    <w:rsid w:val="00BB61EF"/>
    <w:rsid w:val="00BC7709"/>
    <w:rsid w:val="00BD4BDA"/>
    <w:rsid w:val="00BD60A3"/>
    <w:rsid w:val="00BE514F"/>
    <w:rsid w:val="00BE5B99"/>
    <w:rsid w:val="00BE7D3E"/>
    <w:rsid w:val="00BF109F"/>
    <w:rsid w:val="00BF53FC"/>
    <w:rsid w:val="00C00877"/>
    <w:rsid w:val="00C05576"/>
    <w:rsid w:val="00C06E54"/>
    <w:rsid w:val="00C212B7"/>
    <w:rsid w:val="00C222F0"/>
    <w:rsid w:val="00C26A41"/>
    <w:rsid w:val="00C3181F"/>
    <w:rsid w:val="00C333EF"/>
    <w:rsid w:val="00C3568D"/>
    <w:rsid w:val="00C37CC5"/>
    <w:rsid w:val="00C37D8B"/>
    <w:rsid w:val="00C423D8"/>
    <w:rsid w:val="00C4328A"/>
    <w:rsid w:val="00C43960"/>
    <w:rsid w:val="00C477AE"/>
    <w:rsid w:val="00C56403"/>
    <w:rsid w:val="00C56C7D"/>
    <w:rsid w:val="00C602DF"/>
    <w:rsid w:val="00C63A1C"/>
    <w:rsid w:val="00C71DFE"/>
    <w:rsid w:val="00C73B59"/>
    <w:rsid w:val="00C73BC6"/>
    <w:rsid w:val="00C7549B"/>
    <w:rsid w:val="00C77990"/>
    <w:rsid w:val="00C865C1"/>
    <w:rsid w:val="00C878A6"/>
    <w:rsid w:val="00C96737"/>
    <w:rsid w:val="00C973BC"/>
    <w:rsid w:val="00CA099D"/>
    <w:rsid w:val="00CA4377"/>
    <w:rsid w:val="00CA58D5"/>
    <w:rsid w:val="00CA7C31"/>
    <w:rsid w:val="00CB0D12"/>
    <w:rsid w:val="00CB73CD"/>
    <w:rsid w:val="00CD05C6"/>
    <w:rsid w:val="00CD2BD5"/>
    <w:rsid w:val="00CD42E4"/>
    <w:rsid w:val="00CE7307"/>
    <w:rsid w:val="00CE78D3"/>
    <w:rsid w:val="00CF408D"/>
    <w:rsid w:val="00CF5CF6"/>
    <w:rsid w:val="00D012D8"/>
    <w:rsid w:val="00D01E60"/>
    <w:rsid w:val="00D044DB"/>
    <w:rsid w:val="00D06F06"/>
    <w:rsid w:val="00D0782C"/>
    <w:rsid w:val="00D07F79"/>
    <w:rsid w:val="00D2430D"/>
    <w:rsid w:val="00D35D63"/>
    <w:rsid w:val="00D4450D"/>
    <w:rsid w:val="00D47E5B"/>
    <w:rsid w:val="00D52584"/>
    <w:rsid w:val="00D5684A"/>
    <w:rsid w:val="00D6576C"/>
    <w:rsid w:val="00D756C3"/>
    <w:rsid w:val="00D77050"/>
    <w:rsid w:val="00D92713"/>
    <w:rsid w:val="00DA0637"/>
    <w:rsid w:val="00DA3281"/>
    <w:rsid w:val="00DA5B1C"/>
    <w:rsid w:val="00DA6009"/>
    <w:rsid w:val="00DA6EAC"/>
    <w:rsid w:val="00DB1683"/>
    <w:rsid w:val="00DB71C4"/>
    <w:rsid w:val="00DC09BA"/>
    <w:rsid w:val="00DC2366"/>
    <w:rsid w:val="00DC4E85"/>
    <w:rsid w:val="00DC6A41"/>
    <w:rsid w:val="00DD2C1A"/>
    <w:rsid w:val="00DE20C6"/>
    <w:rsid w:val="00DE386F"/>
    <w:rsid w:val="00DE7716"/>
    <w:rsid w:val="00E032EF"/>
    <w:rsid w:val="00E03729"/>
    <w:rsid w:val="00E05B27"/>
    <w:rsid w:val="00E12A45"/>
    <w:rsid w:val="00E15ADC"/>
    <w:rsid w:val="00E1769C"/>
    <w:rsid w:val="00E22CD6"/>
    <w:rsid w:val="00E23456"/>
    <w:rsid w:val="00E30A48"/>
    <w:rsid w:val="00E315AF"/>
    <w:rsid w:val="00E335B7"/>
    <w:rsid w:val="00E409F3"/>
    <w:rsid w:val="00E426DB"/>
    <w:rsid w:val="00E44E6F"/>
    <w:rsid w:val="00E572B1"/>
    <w:rsid w:val="00E71016"/>
    <w:rsid w:val="00E73704"/>
    <w:rsid w:val="00E74000"/>
    <w:rsid w:val="00E76688"/>
    <w:rsid w:val="00E777F4"/>
    <w:rsid w:val="00E8233C"/>
    <w:rsid w:val="00E835F4"/>
    <w:rsid w:val="00E8574A"/>
    <w:rsid w:val="00EA2181"/>
    <w:rsid w:val="00EA78BE"/>
    <w:rsid w:val="00EB2301"/>
    <w:rsid w:val="00ED0CE2"/>
    <w:rsid w:val="00ED6901"/>
    <w:rsid w:val="00EE0F27"/>
    <w:rsid w:val="00EE12CF"/>
    <w:rsid w:val="00EE175C"/>
    <w:rsid w:val="00EE2615"/>
    <w:rsid w:val="00EE36A7"/>
    <w:rsid w:val="00EE47B2"/>
    <w:rsid w:val="00EE6A8D"/>
    <w:rsid w:val="00EF35E0"/>
    <w:rsid w:val="00EF391D"/>
    <w:rsid w:val="00F01A3D"/>
    <w:rsid w:val="00F066DF"/>
    <w:rsid w:val="00F06D45"/>
    <w:rsid w:val="00F107FA"/>
    <w:rsid w:val="00F17B90"/>
    <w:rsid w:val="00F21788"/>
    <w:rsid w:val="00F23F8C"/>
    <w:rsid w:val="00F25F48"/>
    <w:rsid w:val="00F26641"/>
    <w:rsid w:val="00F342FC"/>
    <w:rsid w:val="00F43C35"/>
    <w:rsid w:val="00F45659"/>
    <w:rsid w:val="00F50DE8"/>
    <w:rsid w:val="00F51CCF"/>
    <w:rsid w:val="00F53E42"/>
    <w:rsid w:val="00F549A3"/>
    <w:rsid w:val="00F562E8"/>
    <w:rsid w:val="00F61605"/>
    <w:rsid w:val="00F64310"/>
    <w:rsid w:val="00F65CCB"/>
    <w:rsid w:val="00F66850"/>
    <w:rsid w:val="00F70E36"/>
    <w:rsid w:val="00F71857"/>
    <w:rsid w:val="00F719DA"/>
    <w:rsid w:val="00F72344"/>
    <w:rsid w:val="00F72D9B"/>
    <w:rsid w:val="00F77005"/>
    <w:rsid w:val="00F77763"/>
    <w:rsid w:val="00F8059C"/>
    <w:rsid w:val="00F8142D"/>
    <w:rsid w:val="00F81AA3"/>
    <w:rsid w:val="00F83ECA"/>
    <w:rsid w:val="00F87918"/>
    <w:rsid w:val="00FA407C"/>
    <w:rsid w:val="00FA6BBF"/>
    <w:rsid w:val="00FA72D7"/>
    <w:rsid w:val="00FC5309"/>
    <w:rsid w:val="00FD01DE"/>
    <w:rsid w:val="00FD68B6"/>
    <w:rsid w:val="00FE064A"/>
    <w:rsid w:val="00FE4AFB"/>
    <w:rsid w:val="00FF275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List" w:uiPriority="0"/>
    <w:lsdException w:name="List Bullet"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jc w:val="both"/>
    </w:pPr>
    <w:rPr>
      <w:rFonts w:ascii="Arial" w:hAnsi="Arial"/>
      <w:sz w:val="20"/>
    </w:rPr>
  </w:style>
  <w:style w:type="paragraph" w:styleId="berschrift1">
    <w:name w:val="heading 1"/>
    <w:aliases w:val="Erste UeB"/>
    <w:basedOn w:val="Standard"/>
    <w:next w:val="Standard"/>
    <w:link w:val="berschrift1Zchn"/>
    <w:uiPriority w:val="2"/>
    <w:qFormat/>
    <w:pPr>
      <w:keepNext/>
      <w:keepLines/>
      <w:numPr>
        <w:numId w:val="1"/>
      </w:numPr>
      <w:spacing w:before="480"/>
      <w:contextualSpacing/>
      <w:outlineLvl w:val="0"/>
    </w:pPr>
    <w:rPr>
      <w:rFonts w:asciiTheme="majorHAnsi" w:eastAsiaTheme="majorEastAsia" w:hAnsiTheme="majorHAnsi" w:cstheme="majorBidi"/>
      <w:b/>
      <w:bCs/>
      <w:sz w:val="28"/>
      <w:szCs w:val="28"/>
    </w:rPr>
  </w:style>
  <w:style w:type="paragraph" w:styleId="berschrift2">
    <w:name w:val="heading 2"/>
    <w:aliases w:val="Zweite UeB"/>
    <w:basedOn w:val="Standard"/>
    <w:next w:val="Standard"/>
    <w:link w:val="berschrift2Zchn"/>
    <w:uiPriority w:val="3"/>
    <w:qFormat/>
    <w:pPr>
      <w:keepNext/>
      <w:keepLines/>
      <w:numPr>
        <w:ilvl w:val="1"/>
        <w:numId w:val="1"/>
      </w:numPr>
      <w:spacing w:before="200"/>
      <w:contextualSpacing/>
      <w:outlineLvl w:val="1"/>
    </w:pPr>
    <w:rPr>
      <w:rFonts w:asciiTheme="majorHAnsi" w:eastAsiaTheme="majorEastAsia" w:hAnsiTheme="majorHAnsi" w:cstheme="majorBidi"/>
      <w:b/>
      <w:bCs/>
      <w:sz w:val="26"/>
      <w:szCs w:val="26"/>
    </w:rPr>
  </w:style>
  <w:style w:type="paragraph" w:styleId="berschrift3">
    <w:name w:val="heading 3"/>
    <w:aliases w:val="Dritte UeB"/>
    <w:basedOn w:val="Standard"/>
    <w:next w:val="Standard"/>
    <w:link w:val="berschrift3Zchn"/>
    <w:uiPriority w:val="9"/>
    <w:unhideWhenUsed/>
    <w:qFormat/>
    <w:pPr>
      <w:keepNext/>
      <w:keepLines/>
      <w:numPr>
        <w:ilvl w:val="2"/>
        <w:numId w:val="1"/>
      </w:numPr>
      <w:spacing w:before="200"/>
      <w:contextualSpacing/>
      <w:outlineLvl w:val="2"/>
    </w:pPr>
    <w:rPr>
      <w:rFonts w:asciiTheme="majorHAnsi" w:eastAsiaTheme="majorEastAsia" w:hAnsiTheme="majorHAnsi" w:cstheme="majorBidi"/>
      <w:b/>
      <w:bCs/>
    </w:rPr>
  </w:style>
  <w:style w:type="paragraph" w:styleId="berschrift4">
    <w:name w:val="heading 4"/>
    <w:aliases w:val="Vierte UeB"/>
    <w:basedOn w:val="Standard"/>
    <w:next w:val="Standard"/>
    <w:link w:val="berschrift4Zchn"/>
    <w:uiPriority w:val="9"/>
    <w:unhideWhenUsed/>
    <w:qFormat/>
    <w:pPr>
      <w:keepNext/>
      <w:keepLines/>
      <w:numPr>
        <w:ilvl w:val="3"/>
        <w:numId w:val="1"/>
      </w:numPr>
      <w:spacing w:before="200"/>
      <w:contextualSpacing/>
      <w:outlineLvl w:val="3"/>
    </w:pPr>
    <w:rPr>
      <w:rFonts w:asciiTheme="majorHAnsi" w:eastAsiaTheme="majorEastAsia" w:hAnsiTheme="majorHAnsi" w:cstheme="majorBidi"/>
      <w:b/>
      <w:bCs/>
      <w:i/>
      <w:iCs/>
    </w:rPr>
  </w:style>
  <w:style w:type="paragraph" w:styleId="berschrift5">
    <w:name w:val="heading 5"/>
    <w:aliases w:val="Fuenfte UeB"/>
    <w:basedOn w:val="Standard"/>
    <w:next w:val="Standard"/>
    <w:link w:val="berschrift5Zchn"/>
    <w:uiPriority w:val="9"/>
    <w:semiHidden/>
    <w:unhideWhenUsed/>
    <w:qFormat/>
    <w:pPr>
      <w:keepNext/>
      <w:keepLines/>
      <w:numPr>
        <w:ilvl w:val="4"/>
        <w:numId w:val="1"/>
      </w:numPr>
      <w:spacing w:before="200" w:after="0"/>
      <w:outlineLvl w:val="4"/>
    </w:pPr>
    <w:rPr>
      <w:rFonts w:asciiTheme="majorHAnsi" w:eastAsiaTheme="majorEastAsia" w:hAnsiTheme="majorHAnsi" w:cstheme="majorBidi"/>
    </w:rPr>
  </w:style>
  <w:style w:type="paragraph" w:styleId="berschrift6">
    <w:name w:val="heading 6"/>
    <w:basedOn w:val="Standard"/>
    <w:next w:val="Standard"/>
    <w:link w:val="berschrift6Zchn"/>
    <w:semiHidden/>
    <w:unhideWhenUsed/>
    <w:qFormat/>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pPr>
      <w:keepNext/>
      <w:keepLines/>
      <w:numPr>
        <w:ilvl w:val="8"/>
        <w:numId w:val="1"/>
      </w:numPr>
      <w:spacing w:before="200" w:after="0"/>
      <w:outlineLvl w:val="7"/>
    </w:pPr>
    <w:rPr>
      <w:rFonts w:asciiTheme="majorHAnsi" w:eastAsiaTheme="majorEastAsia" w:hAnsiTheme="majorHAnsi" w:cstheme="majorBidi"/>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ListeUeberschrift">
    <w:name w:val="Liste_Ueberschrift"/>
    <w:uiPriority w:val="99"/>
    <w:pPr>
      <w:numPr>
        <w:numId w:val="1"/>
      </w:numPr>
    </w:pPr>
  </w:style>
  <w:style w:type="numbering" w:customStyle="1" w:styleId="ListeAufzaehlung">
    <w:name w:val="Liste_Aufzaehlung"/>
    <w:uiPriority w:val="99"/>
    <w:pPr>
      <w:numPr>
        <w:numId w:val="2"/>
      </w:numPr>
    </w:pPr>
  </w:style>
  <w:style w:type="character" w:customStyle="1" w:styleId="berschrift1Zchn">
    <w:name w:val="Überschrift 1 Zchn"/>
    <w:aliases w:val="Erste UeB Zchn"/>
    <w:basedOn w:val="Absatz-Standardschriftart"/>
    <w:link w:val="berschrift1"/>
    <w:uiPriority w:val="2"/>
    <w:rPr>
      <w:rFonts w:asciiTheme="majorHAnsi" w:eastAsiaTheme="majorEastAsia" w:hAnsiTheme="majorHAnsi" w:cstheme="majorBidi"/>
      <w:b/>
      <w:bCs/>
      <w:sz w:val="28"/>
      <w:szCs w:val="28"/>
    </w:rPr>
  </w:style>
  <w:style w:type="character" w:customStyle="1" w:styleId="berschrift2Zchn">
    <w:name w:val="Überschrift 2 Zchn"/>
    <w:aliases w:val="Zweite UeB Zchn"/>
    <w:basedOn w:val="Absatz-Standardschriftart"/>
    <w:link w:val="berschrift2"/>
    <w:uiPriority w:val="3"/>
    <w:rPr>
      <w:rFonts w:asciiTheme="majorHAnsi" w:eastAsiaTheme="majorEastAsia" w:hAnsiTheme="majorHAnsi" w:cstheme="majorBidi"/>
      <w:b/>
      <w:bCs/>
      <w:sz w:val="26"/>
      <w:szCs w:val="26"/>
    </w:rPr>
  </w:style>
  <w:style w:type="character" w:customStyle="1" w:styleId="berschrift3Zchn">
    <w:name w:val="Überschrift 3 Zchn"/>
    <w:aliases w:val="Dritte UeB Zchn"/>
    <w:basedOn w:val="Absatz-Standardschriftart"/>
    <w:link w:val="berschrift3"/>
    <w:uiPriority w:val="9"/>
    <w:rPr>
      <w:rFonts w:asciiTheme="majorHAnsi" w:eastAsiaTheme="majorEastAsia" w:hAnsiTheme="majorHAnsi" w:cstheme="majorBidi"/>
      <w:b/>
      <w:bCs/>
    </w:rPr>
  </w:style>
  <w:style w:type="character" w:customStyle="1" w:styleId="berschrift4Zchn">
    <w:name w:val="Überschrift 4 Zchn"/>
    <w:aliases w:val="Vierte UeB Zchn"/>
    <w:basedOn w:val="Absatz-Standardschriftart"/>
    <w:link w:val="berschrift4"/>
    <w:uiPriority w:val="9"/>
    <w:rPr>
      <w:rFonts w:asciiTheme="majorHAnsi" w:eastAsiaTheme="majorEastAsia" w:hAnsiTheme="majorHAnsi" w:cstheme="majorBidi"/>
      <w:b/>
      <w:bCs/>
      <w:i/>
      <w:iCs/>
    </w:rPr>
  </w:style>
  <w:style w:type="character" w:customStyle="1" w:styleId="berschrift5Zchn">
    <w:name w:val="Überschrift 5 Zchn"/>
    <w:aliases w:val="Fuenfte UeB Zchn"/>
    <w:basedOn w:val="Absatz-Standardschriftart"/>
    <w:link w:val="berschrift5"/>
    <w:uiPriority w:val="9"/>
    <w:semiHidden/>
    <w:rPr>
      <w:rFonts w:asciiTheme="majorHAnsi" w:eastAsiaTheme="majorEastAsia" w:hAnsiTheme="majorHAnsi" w:cstheme="majorBidi"/>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color w:val="404040" w:themeColor="text1" w:themeTint="BF"/>
      <w:sz w:val="20"/>
      <w:szCs w:val="20"/>
    </w:rPr>
  </w:style>
  <w:style w:type="paragraph" w:styleId="Aufzhlungszeichen">
    <w:name w:val="List Bullet"/>
    <w:basedOn w:val="Standard"/>
    <w:uiPriority w:val="4"/>
    <w:unhideWhenUsed/>
    <w:qFormat/>
    <w:pPr>
      <w:numPr>
        <w:numId w:val="2"/>
      </w:numPr>
      <w:contextualSpacing/>
    </w:pPr>
  </w:style>
  <w:style w:type="paragraph" w:styleId="Aufzhlungszeichen2">
    <w:name w:val="List Bullet 2"/>
    <w:basedOn w:val="Standard"/>
    <w:uiPriority w:val="99"/>
    <w:semiHidden/>
    <w:unhideWhenUsed/>
    <w:pPr>
      <w:numPr>
        <w:ilvl w:val="1"/>
        <w:numId w:val="2"/>
      </w:numPr>
      <w:contextualSpacing/>
    </w:pPr>
  </w:style>
  <w:style w:type="paragraph" w:styleId="Aufzhlungszeichen3">
    <w:name w:val="List Bullet 3"/>
    <w:basedOn w:val="Standard"/>
    <w:uiPriority w:val="99"/>
    <w:semiHidden/>
    <w:unhideWhenUsed/>
    <w:pPr>
      <w:numPr>
        <w:ilvl w:val="2"/>
        <w:numId w:val="2"/>
      </w:numPr>
      <w:contextualSpacing/>
    </w:pPr>
  </w:style>
  <w:style w:type="paragraph" w:styleId="Aufzhlungszeichen4">
    <w:name w:val="List Bullet 4"/>
    <w:basedOn w:val="Standard"/>
    <w:uiPriority w:val="99"/>
    <w:semiHidden/>
    <w:unhideWhenUsed/>
    <w:pPr>
      <w:numPr>
        <w:ilvl w:val="3"/>
        <w:numId w:val="2"/>
      </w:numPr>
      <w:contextualSpacing/>
    </w:pPr>
  </w:style>
  <w:style w:type="paragraph" w:styleId="Aufzhlungszeichen5">
    <w:name w:val="List Bullet 5"/>
    <w:basedOn w:val="Standard"/>
    <w:uiPriority w:val="99"/>
    <w:semiHidden/>
    <w:unhideWhenUsed/>
    <w:pPr>
      <w:numPr>
        <w:ilvl w:val="4"/>
        <w:numId w:val="2"/>
      </w:numPr>
      <w:contextualSpacing/>
    </w:pPr>
  </w:style>
  <w:style w:type="paragraph" w:styleId="Kopfzeile">
    <w:name w:val="header"/>
    <w:basedOn w:val="Standard"/>
    <w:link w:val="KopfzeileZchn"/>
    <w:unhideWhenUsed/>
    <w:pPr>
      <w:tabs>
        <w:tab w:val="center" w:pos="4536"/>
        <w:tab w:val="right" w:pos="9072"/>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pPr>
  </w:style>
  <w:style w:type="character" w:customStyle="1" w:styleId="FuzeileZchn">
    <w:name w:val="Fußzeile Zchn"/>
    <w:basedOn w:val="Absatz-Standardschriftart"/>
    <w:link w:val="Fuzeile"/>
    <w:uiPriority w:val="99"/>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Titel">
    <w:name w:val="Title"/>
    <w:basedOn w:val="Standard"/>
    <w:next w:val="Standard"/>
    <w:link w:val="TitelZchn"/>
    <w:uiPriority w:val="1"/>
    <w:qFormat/>
    <w:pPr>
      <w:pBdr>
        <w:bottom w:val="single" w:sz="8" w:space="1"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
    <w:rPr>
      <w:rFonts w:asciiTheme="majorHAnsi" w:eastAsiaTheme="majorEastAsia" w:hAnsiTheme="majorHAnsi" w:cstheme="majorBidi"/>
      <w:color w:val="17365D" w:themeColor="text2" w:themeShade="BF"/>
      <w:spacing w:val="5"/>
      <w:kern w:val="28"/>
      <w:sz w:val="52"/>
      <w:szCs w:val="52"/>
    </w:rPr>
  </w:style>
  <w:style w:type="paragraph" w:customStyle="1" w:styleId="TabellenInhalt">
    <w:name w:val="Tabellen Inhalt"/>
    <w:basedOn w:val="Standard"/>
    <w:pPr>
      <w:widowControl w:val="0"/>
      <w:suppressLineNumbers/>
      <w:suppressAutoHyphens/>
      <w:spacing w:after="0"/>
    </w:pPr>
    <w:rPr>
      <w:rFonts w:ascii="Times New Roman" w:eastAsia="Lucida Sans Unicode" w:hAnsi="Times New Roman" w:cs="Times New Roman"/>
      <w:szCs w:val="24"/>
      <w:lang w:eastAsia="zh-CN"/>
    </w:rPr>
  </w:style>
  <w:style w:type="paragraph" w:styleId="Liste">
    <w:name w:val="List"/>
    <w:basedOn w:val="Textkrper"/>
    <w:pPr>
      <w:widowControl w:val="0"/>
      <w:suppressAutoHyphens/>
    </w:pPr>
    <w:rPr>
      <w:rFonts w:ascii="Times New Roman" w:eastAsia="Lucida Sans Unicode" w:hAnsi="Times New Roman" w:cs="Tahoma"/>
      <w:szCs w:val="24"/>
      <w:lang w:eastAsia="zh-CN"/>
    </w:rPr>
  </w:style>
  <w:style w:type="paragraph" w:styleId="Textkrper">
    <w:name w:val="Body Text"/>
    <w:basedOn w:val="Standard"/>
    <w:link w:val="TextkrperZchn"/>
    <w:uiPriority w:val="99"/>
    <w:semiHidden/>
    <w:unhideWhenUsed/>
  </w:style>
  <w:style w:type="character" w:customStyle="1" w:styleId="TextkrperZchn">
    <w:name w:val="Textkörper Zchn"/>
    <w:basedOn w:val="Absatz-Standardschriftart"/>
    <w:link w:val="Textkrper"/>
    <w:uiPriority w:val="99"/>
    <w:semiHidden/>
    <w:rPr>
      <w:rFonts w:ascii="Arial" w:hAnsi="Arial"/>
      <w:sz w:val="24"/>
    </w:rPr>
  </w:style>
  <w:style w:type="paragraph" w:styleId="Textkrper-Zeileneinzug">
    <w:name w:val="Body Text Indent"/>
    <w:basedOn w:val="Standard"/>
    <w:link w:val="Textkrper-ZeileneinzugZchn"/>
    <w:uiPriority w:val="99"/>
    <w:semiHidden/>
    <w:unhideWhenUsed/>
    <w:pPr>
      <w:ind w:left="283"/>
    </w:pPr>
  </w:style>
  <w:style w:type="character" w:customStyle="1" w:styleId="Textkrper-ZeileneinzugZchn">
    <w:name w:val="Textkörper-Zeileneinzug Zchn"/>
    <w:basedOn w:val="Absatz-Standardschriftart"/>
    <w:link w:val="Textkrper-Zeileneinzug"/>
    <w:uiPriority w:val="99"/>
    <w:semiHidden/>
    <w:rPr>
      <w:rFonts w:ascii="Arial" w:hAnsi="Arial"/>
      <w:sz w:val="24"/>
    </w:rPr>
  </w:style>
  <w:style w:type="paragraph" w:styleId="Inhaltsverzeichnisberschrift">
    <w:name w:val="TOC Heading"/>
    <w:basedOn w:val="berschrift1"/>
    <w:next w:val="Standard"/>
    <w:uiPriority w:val="39"/>
    <w:unhideWhenUsed/>
    <w:qFormat/>
    <w:pPr>
      <w:numPr>
        <w:numId w:val="0"/>
      </w:numPr>
      <w:spacing w:after="0" w:line="276" w:lineRule="auto"/>
      <w:contextualSpacing w:val="0"/>
      <w:jc w:val="left"/>
      <w:outlineLvl w:val="9"/>
    </w:pPr>
    <w:rPr>
      <w:color w:val="365F91" w:themeColor="accent1" w:themeShade="BF"/>
      <w:lang w:eastAsia="de-DE"/>
    </w:rPr>
  </w:style>
  <w:style w:type="paragraph" w:styleId="Verzeichnis2">
    <w:name w:val="toc 2"/>
    <w:basedOn w:val="Standard"/>
    <w:next w:val="Standard"/>
    <w:autoRedefine/>
    <w:uiPriority w:val="39"/>
    <w:unhideWhenUsed/>
    <w:pPr>
      <w:spacing w:after="100"/>
      <w:ind w:left="240"/>
    </w:pPr>
  </w:style>
  <w:style w:type="paragraph" w:styleId="Verzeichnis1">
    <w:name w:val="toc 1"/>
    <w:basedOn w:val="Standard"/>
    <w:next w:val="Standard"/>
    <w:autoRedefine/>
    <w:uiPriority w:val="39"/>
    <w:unhideWhenUsed/>
    <w:pPr>
      <w:spacing w:after="100"/>
    </w:pPr>
  </w:style>
  <w:style w:type="character" w:styleId="Hyperlink">
    <w:name w:val="Hyperlink"/>
    <w:basedOn w:val="Absatz-Standardschriftart"/>
    <w:uiPriority w:val="99"/>
    <w:unhideWhenUsed/>
    <w:rPr>
      <w:color w:val="0000FF" w:themeColor="hyperlink"/>
      <w:u w:val="single"/>
    </w:rPr>
  </w:style>
  <w:style w:type="character" w:styleId="Seitenzahl">
    <w:name w:val="page number"/>
  </w:style>
  <w:style w:type="paragraph" w:styleId="Listenabsatz">
    <w:name w:val="List Paragraph"/>
    <w:basedOn w:val="Standard"/>
    <w:uiPriority w:val="34"/>
    <w:qFormat/>
    <w:rsid w:val="005D37B6"/>
    <w:pPr>
      <w:ind w:left="720"/>
      <w:contextualSpacing/>
    </w:pPr>
  </w:style>
  <w:style w:type="paragraph" w:styleId="Beschriftung">
    <w:name w:val="caption"/>
    <w:basedOn w:val="Standard"/>
    <w:next w:val="Standard"/>
    <w:uiPriority w:val="35"/>
    <w:unhideWhenUsed/>
    <w:qFormat/>
    <w:rsid w:val="00773B20"/>
    <w:pPr>
      <w:spacing w:after="200"/>
    </w:pPr>
    <w:rPr>
      <w:i/>
      <w:iCs/>
      <w:color w:val="1F497D" w:themeColor="text2"/>
      <w:sz w:val="18"/>
      <w:szCs w:val="18"/>
    </w:rPr>
  </w:style>
  <w:style w:type="table" w:styleId="Tabellenraster">
    <w:name w:val="Table Grid"/>
    <w:basedOn w:val="NormaleTabelle"/>
    <w:uiPriority w:val="59"/>
    <w:rsid w:val="0070289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CA7C31"/>
    <w:pPr>
      <w:spacing w:after="0"/>
    </w:pPr>
    <w:rPr>
      <w:szCs w:val="20"/>
    </w:rPr>
  </w:style>
  <w:style w:type="character" w:customStyle="1" w:styleId="FunotentextZchn">
    <w:name w:val="Fußnotentext Zchn"/>
    <w:basedOn w:val="Absatz-Standardschriftart"/>
    <w:link w:val="Funotentext"/>
    <w:uiPriority w:val="99"/>
    <w:semiHidden/>
    <w:rsid w:val="00CA7C31"/>
    <w:rPr>
      <w:rFonts w:ascii="Arial" w:hAnsi="Arial"/>
      <w:sz w:val="20"/>
      <w:szCs w:val="20"/>
    </w:rPr>
  </w:style>
  <w:style w:type="character" w:styleId="Funotenzeichen">
    <w:name w:val="footnote reference"/>
    <w:basedOn w:val="Absatz-Standardschriftart"/>
    <w:uiPriority w:val="99"/>
    <w:semiHidden/>
    <w:unhideWhenUsed/>
    <w:rsid w:val="00CA7C31"/>
    <w:rPr>
      <w:vertAlign w:val="superscript"/>
    </w:rPr>
  </w:style>
  <w:style w:type="paragraph" w:styleId="Verzeichnis3">
    <w:name w:val="toc 3"/>
    <w:basedOn w:val="Standard"/>
    <w:next w:val="Standard"/>
    <w:autoRedefine/>
    <w:uiPriority w:val="39"/>
    <w:unhideWhenUsed/>
    <w:rsid w:val="003958E4"/>
    <w:pPr>
      <w:spacing w:after="100"/>
      <w:ind w:left="400"/>
    </w:pPr>
  </w:style>
  <w:style w:type="character" w:customStyle="1" w:styleId="UnresolvedMention">
    <w:name w:val="Unresolved Mention"/>
    <w:basedOn w:val="Absatz-Standardschriftart"/>
    <w:uiPriority w:val="99"/>
    <w:semiHidden/>
    <w:unhideWhenUsed/>
    <w:rsid w:val="003944FC"/>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List" w:uiPriority="0"/>
    <w:lsdException w:name="List Bullet"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jc w:val="both"/>
    </w:pPr>
    <w:rPr>
      <w:rFonts w:ascii="Arial" w:hAnsi="Arial"/>
      <w:sz w:val="20"/>
    </w:rPr>
  </w:style>
  <w:style w:type="paragraph" w:styleId="berschrift1">
    <w:name w:val="heading 1"/>
    <w:aliases w:val="Erste UeB"/>
    <w:basedOn w:val="Standard"/>
    <w:next w:val="Standard"/>
    <w:link w:val="berschrift1Zchn"/>
    <w:uiPriority w:val="2"/>
    <w:qFormat/>
    <w:pPr>
      <w:keepNext/>
      <w:keepLines/>
      <w:numPr>
        <w:numId w:val="1"/>
      </w:numPr>
      <w:spacing w:before="480"/>
      <w:contextualSpacing/>
      <w:outlineLvl w:val="0"/>
    </w:pPr>
    <w:rPr>
      <w:rFonts w:asciiTheme="majorHAnsi" w:eastAsiaTheme="majorEastAsia" w:hAnsiTheme="majorHAnsi" w:cstheme="majorBidi"/>
      <w:b/>
      <w:bCs/>
      <w:sz w:val="28"/>
      <w:szCs w:val="28"/>
    </w:rPr>
  </w:style>
  <w:style w:type="paragraph" w:styleId="berschrift2">
    <w:name w:val="heading 2"/>
    <w:aliases w:val="Zweite UeB"/>
    <w:basedOn w:val="Standard"/>
    <w:next w:val="Standard"/>
    <w:link w:val="berschrift2Zchn"/>
    <w:uiPriority w:val="3"/>
    <w:qFormat/>
    <w:pPr>
      <w:keepNext/>
      <w:keepLines/>
      <w:numPr>
        <w:ilvl w:val="1"/>
        <w:numId w:val="1"/>
      </w:numPr>
      <w:spacing w:before="200"/>
      <w:contextualSpacing/>
      <w:outlineLvl w:val="1"/>
    </w:pPr>
    <w:rPr>
      <w:rFonts w:asciiTheme="majorHAnsi" w:eastAsiaTheme="majorEastAsia" w:hAnsiTheme="majorHAnsi" w:cstheme="majorBidi"/>
      <w:b/>
      <w:bCs/>
      <w:sz w:val="26"/>
      <w:szCs w:val="26"/>
    </w:rPr>
  </w:style>
  <w:style w:type="paragraph" w:styleId="berschrift3">
    <w:name w:val="heading 3"/>
    <w:aliases w:val="Dritte UeB"/>
    <w:basedOn w:val="Standard"/>
    <w:next w:val="Standard"/>
    <w:link w:val="berschrift3Zchn"/>
    <w:uiPriority w:val="9"/>
    <w:unhideWhenUsed/>
    <w:qFormat/>
    <w:pPr>
      <w:keepNext/>
      <w:keepLines/>
      <w:numPr>
        <w:ilvl w:val="2"/>
        <w:numId w:val="1"/>
      </w:numPr>
      <w:spacing w:before="200"/>
      <w:contextualSpacing/>
      <w:outlineLvl w:val="2"/>
    </w:pPr>
    <w:rPr>
      <w:rFonts w:asciiTheme="majorHAnsi" w:eastAsiaTheme="majorEastAsia" w:hAnsiTheme="majorHAnsi" w:cstheme="majorBidi"/>
      <w:b/>
      <w:bCs/>
    </w:rPr>
  </w:style>
  <w:style w:type="paragraph" w:styleId="berschrift4">
    <w:name w:val="heading 4"/>
    <w:aliases w:val="Vierte UeB"/>
    <w:basedOn w:val="Standard"/>
    <w:next w:val="Standard"/>
    <w:link w:val="berschrift4Zchn"/>
    <w:uiPriority w:val="9"/>
    <w:unhideWhenUsed/>
    <w:qFormat/>
    <w:pPr>
      <w:keepNext/>
      <w:keepLines/>
      <w:numPr>
        <w:ilvl w:val="3"/>
        <w:numId w:val="1"/>
      </w:numPr>
      <w:spacing w:before="200"/>
      <w:contextualSpacing/>
      <w:outlineLvl w:val="3"/>
    </w:pPr>
    <w:rPr>
      <w:rFonts w:asciiTheme="majorHAnsi" w:eastAsiaTheme="majorEastAsia" w:hAnsiTheme="majorHAnsi" w:cstheme="majorBidi"/>
      <w:b/>
      <w:bCs/>
      <w:i/>
      <w:iCs/>
    </w:rPr>
  </w:style>
  <w:style w:type="paragraph" w:styleId="berschrift5">
    <w:name w:val="heading 5"/>
    <w:aliases w:val="Fuenfte UeB"/>
    <w:basedOn w:val="Standard"/>
    <w:next w:val="Standard"/>
    <w:link w:val="berschrift5Zchn"/>
    <w:uiPriority w:val="9"/>
    <w:semiHidden/>
    <w:unhideWhenUsed/>
    <w:qFormat/>
    <w:pPr>
      <w:keepNext/>
      <w:keepLines/>
      <w:numPr>
        <w:ilvl w:val="4"/>
        <w:numId w:val="1"/>
      </w:numPr>
      <w:spacing w:before="200" w:after="0"/>
      <w:outlineLvl w:val="4"/>
    </w:pPr>
    <w:rPr>
      <w:rFonts w:asciiTheme="majorHAnsi" w:eastAsiaTheme="majorEastAsia" w:hAnsiTheme="majorHAnsi" w:cstheme="majorBidi"/>
    </w:rPr>
  </w:style>
  <w:style w:type="paragraph" w:styleId="berschrift6">
    <w:name w:val="heading 6"/>
    <w:basedOn w:val="Standard"/>
    <w:next w:val="Standard"/>
    <w:link w:val="berschrift6Zchn"/>
    <w:semiHidden/>
    <w:unhideWhenUsed/>
    <w:qFormat/>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pPr>
      <w:keepNext/>
      <w:keepLines/>
      <w:numPr>
        <w:ilvl w:val="8"/>
        <w:numId w:val="1"/>
      </w:numPr>
      <w:spacing w:before="200" w:after="0"/>
      <w:outlineLvl w:val="7"/>
    </w:pPr>
    <w:rPr>
      <w:rFonts w:asciiTheme="majorHAnsi" w:eastAsiaTheme="majorEastAsia" w:hAnsiTheme="majorHAnsi" w:cstheme="majorBidi"/>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ListeUeberschrift">
    <w:name w:val="Liste_Ueberschrift"/>
    <w:uiPriority w:val="99"/>
    <w:pPr>
      <w:numPr>
        <w:numId w:val="1"/>
      </w:numPr>
    </w:pPr>
  </w:style>
  <w:style w:type="numbering" w:customStyle="1" w:styleId="ListeAufzaehlung">
    <w:name w:val="Liste_Aufzaehlung"/>
    <w:uiPriority w:val="99"/>
    <w:pPr>
      <w:numPr>
        <w:numId w:val="2"/>
      </w:numPr>
    </w:pPr>
  </w:style>
  <w:style w:type="character" w:customStyle="1" w:styleId="berschrift1Zchn">
    <w:name w:val="Überschrift 1 Zchn"/>
    <w:aliases w:val="Erste UeB Zchn"/>
    <w:basedOn w:val="Absatz-Standardschriftart"/>
    <w:link w:val="berschrift1"/>
    <w:uiPriority w:val="2"/>
    <w:rPr>
      <w:rFonts w:asciiTheme="majorHAnsi" w:eastAsiaTheme="majorEastAsia" w:hAnsiTheme="majorHAnsi" w:cstheme="majorBidi"/>
      <w:b/>
      <w:bCs/>
      <w:sz w:val="28"/>
      <w:szCs w:val="28"/>
    </w:rPr>
  </w:style>
  <w:style w:type="character" w:customStyle="1" w:styleId="berschrift2Zchn">
    <w:name w:val="Überschrift 2 Zchn"/>
    <w:aliases w:val="Zweite UeB Zchn"/>
    <w:basedOn w:val="Absatz-Standardschriftart"/>
    <w:link w:val="berschrift2"/>
    <w:uiPriority w:val="3"/>
    <w:rPr>
      <w:rFonts w:asciiTheme="majorHAnsi" w:eastAsiaTheme="majorEastAsia" w:hAnsiTheme="majorHAnsi" w:cstheme="majorBidi"/>
      <w:b/>
      <w:bCs/>
      <w:sz w:val="26"/>
      <w:szCs w:val="26"/>
    </w:rPr>
  </w:style>
  <w:style w:type="character" w:customStyle="1" w:styleId="berschrift3Zchn">
    <w:name w:val="Überschrift 3 Zchn"/>
    <w:aliases w:val="Dritte UeB Zchn"/>
    <w:basedOn w:val="Absatz-Standardschriftart"/>
    <w:link w:val="berschrift3"/>
    <w:uiPriority w:val="9"/>
    <w:rPr>
      <w:rFonts w:asciiTheme="majorHAnsi" w:eastAsiaTheme="majorEastAsia" w:hAnsiTheme="majorHAnsi" w:cstheme="majorBidi"/>
      <w:b/>
      <w:bCs/>
    </w:rPr>
  </w:style>
  <w:style w:type="character" w:customStyle="1" w:styleId="berschrift4Zchn">
    <w:name w:val="Überschrift 4 Zchn"/>
    <w:aliases w:val="Vierte UeB Zchn"/>
    <w:basedOn w:val="Absatz-Standardschriftart"/>
    <w:link w:val="berschrift4"/>
    <w:uiPriority w:val="9"/>
    <w:rPr>
      <w:rFonts w:asciiTheme="majorHAnsi" w:eastAsiaTheme="majorEastAsia" w:hAnsiTheme="majorHAnsi" w:cstheme="majorBidi"/>
      <w:b/>
      <w:bCs/>
      <w:i/>
      <w:iCs/>
    </w:rPr>
  </w:style>
  <w:style w:type="character" w:customStyle="1" w:styleId="berschrift5Zchn">
    <w:name w:val="Überschrift 5 Zchn"/>
    <w:aliases w:val="Fuenfte UeB Zchn"/>
    <w:basedOn w:val="Absatz-Standardschriftart"/>
    <w:link w:val="berschrift5"/>
    <w:uiPriority w:val="9"/>
    <w:semiHidden/>
    <w:rPr>
      <w:rFonts w:asciiTheme="majorHAnsi" w:eastAsiaTheme="majorEastAsia" w:hAnsiTheme="majorHAnsi" w:cstheme="majorBidi"/>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color w:val="404040" w:themeColor="text1" w:themeTint="BF"/>
      <w:sz w:val="20"/>
      <w:szCs w:val="20"/>
    </w:rPr>
  </w:style>
  <w:style w:type="paragraph" w:styleId="Aufzhlungszeichen">
    <w:name w:val="List Bullet"/>
    <w:basedOn w:val="Standard"/>
    <w:uiPriority w:val="4"/>
    <w:unhideWhenUsed/>
    <w:qFormat/>
    <w:pPr>
      <w:numPr>
        <w:numId w:val="2"/>
      </w:numPr>
      <w:contextualSpacing/>
    </w:pPr>
  </w:style>
  <w:style w:type="paragraph" w:styleId="Aufzhlungszeichen2">
    <w:name w:val="List Bullet 2"/>
    <w:basedOn w:val="Standard"/>
    <w:uiPriority w:val="99"/>
    <w:semiHidden/>
    <w:unhideWhenUsed/>
    <w:pPr>
      <w:numPr>
        <w:ilvl w:val="1"/>
        <w:numId w:val="2"/>
      </w:numPr>
      <w:contextualSpacing/>
    </w:pPr>
  </w:style>
  <w:style w:type="paragraph" w:styleId="Aufzhlungszeichen3">
    <w:name w:val="List Bullet 3"/>
    <w:basedOn w:val="Standard"/>
    <w:uiPriority w:val="99"/>
    <w:semiHidden/>
    <w:unhideWhenUsed/>
    <w:pPr>
      <w:numPr>
        <w:ilvl w:val="2"/>
        <w:numId w:val="2"/>
      </w:numPr>
      <w:contextualSpacing/>
    </w:pPr>
  </w:style>
  <w:style w:type="paragraph" w:styleId="Aufzhlungszeichen4">
    <w:name w:val="List Bullet 4"/>
    <w:basedOn w:val="Standard"/>
    <w:uiPriority w:val="99"/>
    <w:semiHidden/>
    <w:unhideWhenUsed/>
    <w:pPr>
      <w:numPr>
        <w:ilvl w:val="3"/>
        <w:numId w:val="2"/>
      </w:numPr>
      <w:contextualSpacing/>
    </w:pPr>
  </w:style>
  <w:style w:type="paragraph" w:styleId="Aufzhlungszeichen5">
    <w:name w:val="List Bullet 5"/>
    <w:basedOn w:val="Standard"/>
    <w:uiPriority w:val="99"/>
    <w:semiHidden/>
    <w:unhideWhenUsed/>
    <w:pPr>
      <w:numPr>
        <w:ilvl w:val="4"/>
        <w:numId w:val="2"/>
      </w:numPr>
      <w:contextualSpacing/>
    </w:pPr>
  </w:style>
  <w:style w:type="paragraph" w:styleId="Kopfzeile">
    <w:name w:val="header"/>
    <w:basedOn w:val="Standard"/>
    <w:link w:val="KopfzeileZchn"/>
    <w:unhideWhenUsed/>
    <w:pPr>
      <w:tabs>
        <w:tab w:val="center" w:pos="4536"/>
        <w:tab w:val="right" w:pos="9072"/>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pPr>
  </w:style>
  <w:style w:type="character" w:customStyle="1" w:styleId="FuzeileZchn">
    <w:name w:val="Fußzeile Zchn"/>
    <w:basedOn w:val="Absatz-Standardschriftart"/>
    <w:link w:val="Fuzeile"/>
    <w:uiPriority w:val="99"/>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Titel">
    <w:name w:val="Title"/>
    <w:basedOn w:val="Standard"/>
    <w:next w:val="Standard"/>
    <w:link w:val="TitelZchn"/>
    <w:uiPriority w:val="1"/>
    <w:qFormat/>
    <w:pPr>
      <w:pBdr>
        <w:bottom w:val="single" w:sz="8" w:space="1"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
    <w:rPr>
      <w:rFonts w:asciiTheme="majorHAnsi" w:eastAsiaTheme="majorEastAsia" w:hAnsiTheme="majorHAnsi" w:cstheme="majorBidi"/>
      <w:color w:val="17365D" w:themeColor="text2" w:themeShade="BF"/>
      <w:spacing w:val="5"/>
      <w:kern w:val="28"/>
      <w:sz w:val="52"/>
      <w:szCs w:val="52"/>
    </w:rPr>
  </w:style>
  <w:style w:type="paragraph" w:customStyle="1" w:styleId="TabellenInhalt">
    <w:name w:val="Tabellen Inhalt"/>
    <w:basedOn w:val="Standard"/>
    <w:pPr>
      <w:widowControl w:val="0"/>
      <w:suppressLineNumbers/>
      <w:suppressAutoHyphens/>
      <w:spacing w:after="0"/>
    </w:pPr>
    <w:rPr>
      <w:rFonts w:ascii="Times New Roman" w:eastAsia="Lucida Sans Unicode" w:hAnsi="Times New Roman" w:cs="Times New Roman"/>
      <w:szCs w:val="24"/>
      <w:lang w:eastAsia="zh-CN"/>
    </w:rPr>
  </w:style>
  <w:style w:type="paragraph" w:styleId="Liste">
    <w:name w:val="List"/>
    <w:basedOn w:val="Textkrper"/>
    <w:pPr>
      <w:widowControl w:val="0"/>
      <w:suppressAutoHyphens/>
    </w:pPr>
    <w:rPr>
      <w:rFonts w:ascii="Times New Roman" w:eastAsia="Lucida Sans Unicode" w:hAnsi="Times New Roman" w:cs="Tahoma"/>
      <w:szCs w:val="24"/>
      <w:lang w:eastAsia="zh-CN"/>
    </w:rPr>
  </w:style>
  <w:style w:type="paragraph" w:styleId="Textkrper">
    <w:name w:val="Body Text"/>
    <w:basedOn w:val="Standard"/>
    <w:link w:val="TextkrperZchn"/>
    <w:uiPriority w:val="99"/>
    <w:semiHidden/>
    <w:unhideWhenUsed/>
  </w:style>
  <w:style w:type="character" w:customStyle="1" w:styleId="TextkrperZchn">
    <w:name w:val="Textkörper Zchn"/>
    <w:basedOn w:val="Absatz-Standardschriftart"/>
    <w:link w:val="Textkrper"/>
    <w:uiPriority w:val="99"/>
    <w:semiHidden/>
    <w:rPr>
      <w:rFonts w:ascii="Arial" w:hAnsi="Arial"/>
      <w:sz w:val="24"/>
    </w:rPr>
  </w:style>
  <w:style w:type="paragraph" w:styleId="Textkrper-Zeileneinzug">
    <w:name w:val="Body Text Indent"/>
    <w:basedOn w:val="Standard"/>
    <w:link w:val="Textkrper-ZeileneinzugZchn"/>
    <w:uiPriority w:val="99"/>
    <w:semiHidden/>
    <w:unhideWhenUsed/>
    <w:pPr>
      <w:ind w:left="283"/>
    </w:pPr>
  </w:style>
  <w:style w:type="character" w:customStyle="1" w:styleId="Textkrper-ZeileneinzugZchn">
    <w:name w:val="Textkörper-Zeileneinzug Zchn"/>
    <w:basedOn w:val="Absatz-Standardschriftart"/>
    <w:link w:val="Textkrper-Zeileneinzug"/>
    <w:uiPriority w:val="99"/>
    <w:semiHidden/>
    <w:rPr>
      <w:rFonts w:ascii="Arial" w:hAnsi="Arial"/>
      <w:sz w:val="24"/>
    </w:rPr>
  </w:style>
  <w:style w:type="paragraph" w:styleId="Inhaltsverzeichnisberschrift">
    <w:name w:val="TOC Heading"/>
    <w:basedOn w:val="berschrift1"/>
    <w:next w:val="Standard"/>
    <w:uiPriority w:val="39"/>
    <w:unhideWhenUsed/>
    <w:qFormat/>
    <w:pPr>
      <w:numPr>
        <w:numId w:val="0"/>
      </w:numPr>
      <w:spacing w:after="0" w:line="276" w:lineRule="auto"/>
      <w:contextualSpacing w:val="0"/>
      <w:jc w:val="left"/>
      <w:outlineLvl w:val="9"/>
    </w:pPr>
    <w:rPr>
      <w:color w:val="365F91" w:themeColor="accent1" w:themeShade="BF"/>
      <w:lang w:eastAsia="de-DE"/>
    </w:rPr>
  </w:style>
  <w:style w:type="paragraph" w:styleId="Verzeichnis2">
    <w:name w:val="toc 2"/>
    <w:basedOn w:val="Standard"/>
    <w:next w:val="Standard"/>
    <w:autoRedefine/>
    <w:uiPriority w:val="39"/>
    <w:unhideWhenUsed/>
    <w:pPr>
      <w:spacing w:after="100"/>
      <w:ind w:left="240"/>
    </w:pPr>
  </w:style>
  <w:style w:type="paragraph" w:styleId="Verzeichnis1">
    <w:name w:val="toc 1"/>
    <w:basedOn w:val="Standard"/>
    <w:next w:val="Standard"/>
    <w:autoRedefine/>
    <w:uiPriority w:val="39"/>
    <w:unhideWhenUsed/>
    <w:pPr>
      <w:spacing w:after="100"/>
    </w:pPr>
  </w:style>
  <w:style w:type="character" w:styleId="Hyperlink">
    <w:name w:val="Hyperlink"/>
    <w:basedOn w:val="Absatz-Standardschriftart"/>
    <w:uiPriority w:val="99"/>
    <w:unhideWhenUsed/>
    <w:rPr>
      <w:color w:val="0000FF" w:themeColor="hyperlink"/>
      <w:u w:val="single"/>
    </w:rPr>
  </w:style>
  <w:style w:type="character" w:styleId="Seitenzahl">
    <w:name w:val="page number"/>
  </w:style>
  <w:style w:type="paragraph" w:styleId="Listenabsatz">
    <w:name w:val="List Paragraph"/>
    <w:basedOn w:val="Standard"/>
    <w:uiPriority w:val="34"/>
    <w:qFormat/>
    <w:rsid w:val="005D37B6"/>
    <w:pPr>
      <w:ind w:left="720"/>
      <w:contextualSpacing/>
    </w:pPr>
  </w:style>
  <w:style w:type="paragraph" w:styleId="Beschriftung">
    <w:name w:val="caption"/>
    <w:basedOn w:val="Standard"/>
    <w:next w:val="Standard"/>
    <w:uiPriority w:val="35"/>
    <w:unhideWhenUsed/>
    <w:qFormat/>
    <w:rsid w:val="00773B20"/>
    <w:pPr>
      <w:spacing w:after="200"/>
    </w:pPr>
    <w:rPr>
      <w:i/>
      <w:iCs/>
      <w:color w:val="1F497D" w:themeColor="text2"/>
      <w:sz w:val="18"/>
      <w:szCs w:val="18"/>
    </w:rPr>
  </w:style>
  <w:style w:type="table" w:styleId="Tabellenraster">
    <w:name w:val="Table Grid"/>
    <w:basedOn w:val="NormaleTabelle"/>
    <w:uiPriority w:val="59"/>
    <w:rsid w:val="0070289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CA7C31"/>
    <w:pPr>
      <w:spacing w:after="0"/>
    </w:pPr>
    <w:rPr>
      <w:szCs w:val="20"/>
    </w:rPr>
  </w:style>
  <w:style w:type="character" w:customStyle="1" w:styleId="FunotentextZchn">
    <w:name w:val="Fußnotentext Zchn"/>
    <w:basedOn w:val="Absatz-Standardschriftart"/>
    <w:link w:val="Funotentext"/>
    <w:uiPriority w:val="99"/>
    <w:semiHidden/>
    <w:rsid w:val="00CA7C31"/>
    <w:rPr>
      <w:rFonts w:ascii="Arial" w:hAnsi="Arial"/>
      <w:sz w:val="20"/>
      <w:szCs w:val="20"/>
    </w:rPr>
  </w:style>
  <w:style w:type="character" w:styleId="Funotenzeichen">
    <w:name w:val="footnote reference"/>
    <w:basedOn w:val="Absatz-Standardschriftart"/>
    <w:uiPriority w:val="99"/>
    <w:semiHidden/>
    <w:unhideWhenUsed/>
    <w:rsid w:val="00CA7C31"/>
    <w:rPr>
      <w:vertAlign w:val="superscript"/>
    </w:rPr>
  </w:style>
  <w:style w:type="paragraph" w:styleId="Verzeichnis3">
    <w:name w:val="toc 3"/>
    <w:basedOn w:val="Standard"/>
    <w:next w:val="Standard"/>
    <w:autoRedefine/>
    <w:uiPriority w:val="39"/>
    <w:unhideWhenUsed/>
    <w:rsid w:val="003958E4"/>
    <w:pPr>
      <w:spacing w:after="100"/>
      <w:ind w:left="400"/>
    </w:pPr>
  </w:style>
  <w:style w:type="character" w:customStyle="1" w:styleId="UnresolvedMention">
    <w:name w:val="Unresolved Mention"/>
    <w:basedOn w:val="Absatz-Standardschriftart"/>
    <w:uiPriority w:val="99"/>
    <w:semiHidden/>
    <w:unhideWhenUsed/>
    <w:rsid w:val="003944F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781057">
      <w:bodyDiv w:val="1"/>
      <w:marLeft w:val="0"/>
      <w:marRight w:val="0"/>
      <w:marTop w:val="0"/>
      <w:marBottom w:val="0"/>
      <w:divBdr>
        <w:top w:val="none" w:sz="0" w:space="0" w:color="auto"/>
        <w:left w:val="none" w:sz="0" w:space="0" w:color="auto"/>
        <w:bottom w:val="none" w:sz="0" w:space="0" w:color="auto"/>
        <w:right w:val="none" w:sz="0" w:space="0" w:color="auto"/>
      </w:divBdr>
    </w:div>
    <w:div w:id="533151847">
      <w:bodyDiv w:val="1"/>
      <w:marLeft w:val="0"/>
      <w:marRight w:val="0"/>
      <w:marTop w:val="0"/>
      <w:marBottom w:val="0"/>
      <w:divBdr>
        <w:top w:val="none" w:sz="0" w:space="0" w:color="auto"/>
        <w:left w:val="none" w:sz="0" w:space="0" w:color="auto"/>
        <w:bottom w:val="none" w:sz="0" w:space="0" w:color="auto"/>
        <w:right w:val="none" w:sz="0" w:space="0" w:color="auto"/>
      </w:divBdr>
      <w:divsChild>
        <w:div w:id="631209353">
          <w:marLeft w:val="0"/>
          <w:marRight w:val="0"/>
          <w:marTop w:val="0"/>
          <w:marBottom w:val="0"/>
          <w:divBdr>
            <w:top w:val="none" w:sz="0" w:space="0" w:color="auto"/>
            <w:left w:val="none" w:sz="0" w:space="0" w:color="auto"/>
            <w:bottom w:val="none" w:sz="0" w:space="0" w:color="auto"/>
            <w:right w:val="none" w:sz="0" w:space="0" w:color="auto"/>
          </w:divBdr>
        </w:div>
        <w:div w:id="715156535">
          <w:marLeft w:val="0"/>
          <w:marRight w:val="0"/>
          <w:marTop w:val="0"/>
          <w:marBottom w:val="0"/>
          <w:divBdr>
            <w:top w:val="none" w:sz="0" w:space="0" w:color="auto"/>
            <w:left w:val="none" w:sz="0" w:space="0" w:color="auto"/>
            <w:bottom w:val="none" w:sz="0" w:space="0" w:color="auto"/>
            <w:right w:val="none" w:sz="0" w:space="0" w:color="auto"/>
          </w:divBdr>
        </w:div>
      </w:divsChild>
    </w:div>
    <w:div w:id="578906246">
      <w:bodyDiv w:val="1"/>
      <w:marLeft w:val="0"/>
      <w:marRight w:val="0"/>
      <w:marTop w:val="0"/>
      <w:marBottom w:val="0"/>
      <w:divBdr>
        <w:top w:val="none" w:sz="0" w:space="0" w:color="auto"/>
        <w:left w:val="none" w:sz="0" w:space="0" w:color="auto"/>
        <w:bottom w:val="none" w:sz="0" w:space="0" w:color="auto"/>
        <w:right w:val="none" w:sz="0" w:space="0" w:color="auto"/>
      </w:divBdr>
    </w:div>
    <w:div w:id="812719440">
      <w:bodyDiv w:val="1"/>
      <w:marLeft w:val="0"/>
      <w:marRight w:val="0"/>
      <w:marTop w:val="0"/>
      <w:marBottom w:val="0"/>
      <w:divBdr>
        <w:top w:val="none" w:sz="0" w:space="0" w:color="auto"/>
        <w:left w:val="none" w:sz="0" w:space="0" w:color="auto"/>
        <w:bottom w:val="none" w:sz="0" w:space="0" w:color="auto"/>
        <w:right w:val="none" w:sz="0" w:space="0" w:color="auto"/>
      </w:divBdr>
      <w:divsChild>
        <w:div w:id="1873959248">
          <w:marLeft w:val="0"/>
          <w:marRight w:val="0"/>
          <w:marTop w:val="0"/>
          <w:marBottom w:val="0"/>
          <w:divBdr>
            <w:top w:val="none" w:sz="0" w:space="0" w:color="auto"/>
            <w:left w:val="none" w:sz="0" w:space="0" w:color="auto"/>
            <w:bottom w:val="none" w:sz="0" w:space="0" w:color="auto"/>
            <w:right w:val="none" w:sz="0" w:space="0" w:color="auto"/>
          </w:divBdr>
        </w:div>
        <w:div w:id="1890456348">
          <w:marLeft w:val="0"/>
          <w:marRight w:val="0"/>
          <w:marTop w:val="0"/>
          <w:marBottom w:val="0"/>
          <w:divBdr>
            <w:top w:val="none" w:sz="0" w:space="0" w:color="auto"/>
            <w:left w:val="none" w:sz="0" w:space="0" w:color="auto"/>
            <w:bottom w:val="none" w:sz="0" w:space="0" w:color="auto"/>
            <w:right w:val="none" w:sz="0" w:space="0" w:color="auto"/>
          </w:divBdr>
        </w:div>
      </w:divsChild>
    </w:div>
    <w:div w:id="1159732612">
      <w:bodyDiv w:val="1"/>
      <w:marLeft w:val="0"/>
      <w:marRight w:val="0"/>
      <w:marTop w:val="0"/>
      <w:marBottom w:val="0"/>
      <w:divBdr>
        <w:top w:val="none" w:sz="0" w:space="0" w:color="auto"/>
        <w:left w:val="none" w:sz="0" w:space="0" w:color="auto"/>
        <w:bottom w:val="none" w:sz="0" w:space="0" w:color="auto"/>
        <w:right w:val="none" w:sz="0" w:space="0" w:color="auto"/>
      </w:divBdr>
    </w:div>
    <w:div w:id="1562015796">
      <w:bodyDiv w:val="1"/>
      <w:marLeft w:val="0"/>
      <w:marRight w:val="0"/>
      <w:marTop w:val="0"/>
      <w:marBottom w:val="0"/>
      <w:divBdr>
        <w:top w:val="none" w:sz="0" w:space="0" w:color="auto"/>
        <w:left w:val="none" w:sz="0" w:space="0" w:color="auto"/>
        <w:bottom w:val="none" w:sz="0" w:space="0" w:color="auto"/>
        <w:right w:val="none" w:sz="0" w:space="0" w:color="auto"/>
      </w:divBdr>
    </w:div>
    <w:div w:id="192468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SI">
      <a:majorFont>
        <a:latin typeface="Arial"/>
        <a:ea typeface=""/>
        <a:cs typeface=""/>
      </a:majorFont>
      <a:minorFont>
        <a:latin typeface="Times New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7EB6E5C-7AF7-4B09-AC48-18D66FDD7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6351</Words>
  <Characters>40018</Characters>
  <Application>Microsoft Office Word</Application>
  <DocSecurity>0</DocSecurity>
  <Lines>333</Lines>
  <Paragraphs>92</Paragraphs>
  <ScaleCrop>false</ScaleCrop>
  <HeadingPairs>
    <vt:vector size="2" baseType="variant">
      <vt:variant>
        <vt:lpstr>Titel</vt:lpstr>
      </vt:variant>
      <vt:variant>
        <vt:i4>1</vt:i4>
      </vt:variant>
    </vt:vector>
  </HeadingPairs>
  <TitlesOfParts>
    <vt:vector size="1" baseType="lpstr">
      <vt:lpstr/>
    </vt:vector>
  </TitlesOfParts>
  <Company>GSI Helmholzzentrum für Schwerionenforschung mbH</Company>
  <LinksUpToDate>false</LinksUpToDate>
  <CharactersWithSpaces>46277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Meise, Lars</dc:creator>
  <cp:lastModifiedBy>Meise, Lars</cp:lastModifiedBy>
  <cp:revision>12</cp:revision>
  <dcterms:created xsi:type="dcterms:W3CDTF">2018-04-25T06:19:00Z</dcterms:created>
  <dcterms:modified xsi:type="dcterms:W3CDTF">2018-04-25T07:04:00Z</dcterms:modified>
</cp:coreProperties>
</file>